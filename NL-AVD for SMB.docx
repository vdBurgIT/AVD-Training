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28563694"/>
    <w:bookmarkEnd w:id="0"/>
    <w:p w14:paraId="09FEDDFF" w14:textId="61AF8FFD" w:rsidR="00620131" w:rsidRPr="00A922DC" w:rsidRDefault="00DA6693" w:rsidP="00BF709B">
      <w:pPr>
        <w:pStyle w:val="TableListBullet"/>
        <w:numPr>
          <w:ilvl w:val="0"/>
          <w:numId w:val="0"/>
        </w:numPr>
        <w:ind w:left="227"/>
        <w:rPr>
          <w:color w:val="5B9BD5" w:themeColor="accent1"/>
          <w:sz w:val="36"/>
          <w:szCs w:val="36"/>
          <w:lang w:val="en-US"/>
        </w:rPr>
      </w:pPr>
      <w:r w:rsidRPr="00A922DC">
        <w:rPr>
          <w:noProof/>
          <w:lang w:val="en-US" w:eastAsia="es-CO"/>
        </w:rPr>
        <mc:AlternateContent>
          <mc:Choice Requires="wpg">
            <w:drawing>
              <wp:anchor distT="0" distB="0" distL="114300" distR="114300" simplePos="0" relativeHeight="251658240" behindDoc="1" locked="0" layoutInCell="1" allowOverlap="1" wp14:anchorId="56F342DA" wp14:editId="2490736B">
                <wp:simplePos x="0" y="0"/>
                <wp:positionH relativeFrom="page">
                  <wp:posOffset>0</wp:posOffset>
                </wp:positionH>
                <wp:positionV relativeFrom="page">
                  <wp:posOffset>0</wp:posOffset>
                </wp:positionV>
                <wp:extent cx="9048750" cy="3819525"/>
                <wp:effectExtent l="0" t="0" r="0" b="9525"/>
                <wp:wrapNone/>
                <wp:docPr id="4" name="Group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048750" cy="3819525"/>
                          <a:chOff x="0" y="-3"/>
                          <a:chExt cx="90487" cy="38195"/>
                        </a:xfrm>
                      </wpg:grpSpPr>
                      <wps:wsp>
                        <wps:cNvPr id="6" name="Rectangle 41"/>
                        <wps:cNvSpPr>
                          <a:spLocks noChangeArrowheads="1"/>
                        </wps:cNvSpPr>
                        <wps:spPr bwMode="auto">
                          <a:xfrm>
                            <a:off x="0" y="-3"/>
                            <a:ext cx="90487" cy="38195"/>
                          </a:xfrm>
                          <a:prstGeom prst="rect">
                            <a:avLst/>
                          </a:prstGeom>
                          <a:solidFill>
                            <a:srgbClr val="0072C6"/>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7" name="Rectangle 42"/>
                        <wps:cNvSpPr>
                          <a:spLocks noChangeArrowheads="1"/>
                        </wps:cNvSpPr>
                        <wps:spPr bwMode="auto">
                          <a:xfrm>
                            <a:off x="8096" y="25397"/>
                            <a:ext cx="69543" cy="12767"/>
                          </a:xfrm>
                          <a:prstGeom prst="rect">
                            <a:avLst/>
                          </a:prstGeom>
                          <a:solidFill>
                            <a:srgbClr val="00BCF2"/>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wps:txbx>
                        <wps:bodyPr rot="0" vert="horz" wrap="square" lIns="91440" tIns="45720" rIns="91440" bIns="45720" anchor="ctr" anchorCtr="0" upright="1">
                          <a:noAutofit/>
                        </wps:bodyPr>
                      </wps:wsp>
                      <pic:pic xmlns:pic="http://schemas.openxmlformats.org/drawingml/2006/picture">
                        <pic:nvPicPr>
                          <pic:cNvPr id="9" name="Picture 44" descr="MSFT_logo_rgb_C-Wht_D"/>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7101" y="3704"/>
                            <a:ext cx="15956" cy="5691"/>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6F342DA" id="Group 4" o:spid="_x0000_s1026" alt="&quot;&quot;" style="position:absolute;left:0;text-align:left;margin-left:0;margin-top:0;width:712.5pt;height:300.75pt;z-index:-251658240;mso-position-horizontal-relative:page;mso-position-vertical-relative:page" coordorigin=",-3" coordsize="90487,38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">
                <v:rect id="Rectangle 41" o:spid="_x0000_s1027" style="position:absolute;top:-3;width:90487;height:381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" fillcolor="#0072c6" stroked="f" strokeweight="2pt"/>
                <v:rect id="Rectangle 42" o:spid="_x0000_s1028" style="position:absolute;left:8096;top:25397;width:69543;height:1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" fillcolor="#00bcf2" stroked="f" strokeweight="2pt">
                  <v:textbox>
                    <w:txbxContent>
                      <w:p w14:paraId="68940CFA" w14:textId="3C58D168" w:rsidR="000A21A4" w:rsidRPr="00BF709B" w:rsidRDefault="006A66F4" w:rsidP="007434C7">
                        <w:pPr>
                          <w:rPr>
                            <w:color w:val="D9D9D9" w:themeColor="background1" w:themeShade="D9"/>
                            <w:sz w:val="56"/>
                            <w:szCs w:val="56"/>
                            <w:lang w:val="es-MX"/>
                          </w:rPr>
                        </w:pPr>
                        <w:r>
                          <w:rPr>
                            <w:color w:val="D9D9D9" w:themeColor="background1" w:themeShade="D9"/>
                            <w:sz w:val="56"/>
                            <w:szCs w:val="56"/>
                            <w:lang w:val="es-MX"/>
                          </w:rPr>
                          <w:t xml:space="preserve">Microsoft </w:t>
                        </w:r>
                        <w:sdt>
                          <w:sdtPr>
                            <w:rPr>
                              <w:color w:val="D9D9D9" w:themeColor="background1" w:themeShade="D9"/>
                              <w:sz w:val="56"/>
                              <w:szCs w:val="56"/>
                              <w:lang w:val="es-MX"/>
                            </w:rPr>
                            <w:alias w:val="Title"/>
                            <w:tag w:val=""/>
                            <w:id w:val="2075859152"/>
                            <w:placeholder>
                              <w:docPart w:val="899BBE1B1070426DBF094BF7BA31691E"/>
                            </w:placeholder>
                            <w:dataBinding w:prefixMappings="xmlns:ns0='http://purl.org/dc/elements/1.1/' xmlns:ns1='http://schemas.openxmlformats.org/package/2006/metadata/core-properties' " w:xpath="/ns1:coreProperties[1]/ns0:title[1]" w:storeItemID="{6C3C8BC8-F283-45AE-878A-BAB7291924A1}"/>
                            <w:text/>
                          </w:sdtPr>
                          <w:sdtEndPr/>
                          <w:sdtContent>
                            <w:r w:rsidR="0004763D">
                              <w:rPr>
                                <w:color w:val="D9D9D9" w:themeColor="background1" w:themeShade="D9"/>
                                <w:sz w:val="56"/>
                                <w:szCs w:val="56"/>
                                <w:lang w:val="es-MX"/>
                              </w:rPr>
                              <w:t xml:space="preserve">Azure </w:t>
                            </w:r>
                            <w:r>
                              <w:rPr>
                                <w:color w:val="D9D9D9" w:themeColor="background1" w:themeShade="D9"/>
                                <w:sz w:val="56"/>
                                <w:szCs w:val="56"/>
                                <w:lang w:val="es-MX"/>
                              </w:rPr>
                              <w:t>Virtual Desktop</w:t>
                            </w:r>
                          </w:sdtContent>
                        </w:sdt>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4" o:spid="_x0000_s1029" type="#_x0000_t75" alt="MSFT_logo_rgb_C-Wht_D" style="position:absolute;left:7101;top:3704;width:15956;height:56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">
                  <v:imagedata r:id="rId15" o:title="MSFT_logo_rgb_C-Wht_D"/>
                </v:shape>
                <w10:wrap anchorx="page" anchory="page"/>
              </v:group>
            </w:pict>
          </mc:Fallback>
        </mc:AlternateContent>
      </w:r>
    </w:p>
    <w:p w14:paraId="6E8588BE" w14:textId="77777777" w:rsidR="00620131" w:rsidRPr="00A922DC" w:rsidRDefault="00620131" w:rsidP="00BF709B">
      <w:pPr>
        <w:pStyle w:val="TableListBullet"/>
        <w:numPr>
          <w:ilvl w:val="0"/>
          <w:numId w:val="0"/>
        </w:numPr>
        <w:rPr>
          <w:lang w:val="en-US"/>
        </w:rPr>
      </w:pPr>
    </w:p>
    <w:p w14:paraId="72B5DE56" w14:textId="02390CE0" w:rsidR="00620131" w:rsidRPr="00A922DC" w:rsidRDefault="00620131" w:rsidP="00BF709B">
      <w:pPr>
        <w:pStyle w:val="TableListBullet"/>
        <w:numPr>
          <w:ilvl w:val="0"/>
          <w:numId w:val="0"/>
        </w:numPr>
        <w:rPr>
          <w:lang w:val="en-US"/>
        </w:rPr>
      </w:pPr>
    </w:p>
    <w:p w14:paraId="40286BEC" w14:textId="77777777" w:rsidR="00620131" w:rsidRPr="00A922DC" w:rsidRDefault="00620131" w:rsidP="00BF709B">
      <w:pPr>
        <w:pStyle w:val="TableListBullet"/>
        <w:numPr>
          <w:ilvl w:val="0"/>
          <w:numId w:val="0"/>
        </w:numPr>
        <w:rPr>
          <w:lang w:val="en-US"/>
        </w:rPr>
      </w:pPr>
    </w:p>
    <w:p w14:paraId="2DA60CEF" w14:textId="77777777" w:rsidR="00620131" w:rsidRPr="00A922DC" w:rsidRDefault="00620131" w:rsidP="00BF709B">
      <w:pPr>
        <w:pStyle w:val="TableListBullet"/>
        <w:numPr>
          <w:ilvl w:val="0"/>
          <w:numId w:val="0"/>
        </w:numPr>
        <w:rPr>
          <w:lang w:val="en-US"/>
        </w:rPr>
      </w:pPr>
    </w:p>
    <w:p w14:paraId="125D9235" w14:textId="77777777" w:rsidR="00620131" w:rsidRPr="00A922DC" w:rsidRDefault="00620131" w:rsidP="00BF709B">
      <w:pPr>
        <w:pStyle w:val="TableListBullet"/>
        <w:numPr>
          <w:ilvl w:val="0"/>
          <w:numId w:val="0"/>
        </w:numPr>
        <w:rPr>
          <w:lang w:val="en-US"/>
        </w:rPr>
      </w:pPr>
    </w:p>
    <w:p w14:paraId="7119A3E7" w14:textId="77777777" w:rsidR="00620131" w:rsidRPr="00A922DC" w:rsidRDefault="00620131" w:rsidP="00BF709B">
      <w:pPr>
        <w:pStyle w:val="TableListBullet"/>
        <w:numPr>
          <w:ilvl w:val="0"/>
          <w:numId w:val="0"/>
        </w:numPr>
        <w:rPr>
          <w:lang w:val="en-US"/>
        </w:rPr>
      </w:pPr>
    </w:p>
    <w:p w14:paraId="63E53C75" w14:textId="77777777" w:rsidR="00620131" w:rsidRPr="00A922DC" w:rsidRDefault="00620131" w:rsidP="00BF709B">
      <w:pPr>
        <w:pStyle w:val="TableListBullet"/>
        <w:numPr>
          <w:ilvl w:val="0"/>
          <w:numId w:val="0"/>
        </w:numPr>
        <w:rPr>
          <w:lang w:val="en-US"/>
        </w:rPr>
      </w:pPr>
    </w:p>
    <w:p w14:paraId="6C4785FA" w14:textId="77777777" w:rsidR="00620131" w:rsidRPr="00A922DC" w:rsidRDefault="00620131" w:rsidP="00BF709B">
      <w:pPr>
        <w:pStyle w:val="TableListBullet"/>
        <w:numPr>
          <w:ilvl w:val="0"/>
          <w:numId w:val="0"/>
        </w:numPr>
        <w:rPr>
          <w:lang w:val="en-US"/>
        </w:rPr>
      </w:pPr>
    </w:p>
    <w:p w14:paraId="0082E248" w14:textId="77777777" w:rsidR="00620131" w:rsidRPr="00A922DC" w:rsidRDefault="00620131" w:rsidP="00BF709B">
      <w:pPr>
        <w:pStyle w:val="TableListBullet"/>
        <w:numPr>
          <w:ilvl w:val="0"/>
          <w:numId w:val="0"/>
        </w:numPr>
        <w:rPr>
          <w:lang w:val="en-US"/>
        </w:rPr>
      </w:pPr>
    </w:p>
    <w:p w14:paraId="452065CB" w14:textId="77777777" w:rsidR="00DA6693" w:rsidRPr="00A922DC" w:rsidRDefault="00DA6693" w:rsidP="00BF709B">
      <w:pPr>
        <w:pStyle w:val="TableListBullet"/>
        <w:numPr>
          <w:ilvl w:val="0"/>
          <w:numId w:val="0"/>
        </w:numPr>
        <w:rPr>
          <w:lang w:val="en-US"/>
        </w:rPr>
      </w:pPr>
    </w:p>
    <w:p w14:paraId="732D9DBF" w14:textId="77777777" w:rsidR="00DA6693" w:rsidRPr="00A922DC" w:rsidRDefault="00DA6693" w:rsidP="00BF709B">
      <w:pPr>
        <w:pStyle w:val="TableListBullet"/>
        <w:numPr>
          <w:ilvl w:val="0"/>
          <w:numId w:val="0"/>
        </w:numPr>
        <w:rPr>
          <w:lang w:val="en-US"/>
        </w:rPr>
      </w:pPr>
    </w:p>
    <w:p w14:paraId="63B85012" w14:textId="77777777" w:rsidR="00DA6693" w:rsidRPr="00A922DC" w:rsidRDefault="00DA6693" w:rsidP="00BF709B">
      <w:pPr>
        <w:pStyle w:val="TableListBullet"/>
        <w:numPr>
          <w:ilvl w:val="0"/>
          <w:numId w:val="0"/>
        </w:numPr>
        <w:rPr>
          <w:lang w:val="en-US"/>
        </w:rPr>
      </w:pPr>
    </w:p>
    <w:p w14:paraId="4D52E6C8" w14:textId="77777777" w:rsidR="00DA6693" w:rsidRPr="00A922DC" w:rsidRDefault="00DA6693" w:rsidP="00BF709B">
      <w:pPr>
        <w:pStyle w:val="TableListBullet"/>
        <w:numPr>
          <w:ilvl w:val="0"/>
          <w:numId w:val="0"/>
        </w:numPr>
        <w:rPr>
          <w:lang w:val="en-US"/>
        </w:rPr>
      </w:pPr>
    </w:p>
    <w:p w14:paraId="580F61B2" w14:textId="77777777" w:rsidR="00DA6693" w:rsidRPr="00A922DC" w:rsidRDefault="00DA6693" w:rsidP="00BF709B">
      <w:pPr>
        <w:pStyle w:val="TableListBullet"/>
        <w:numPr>
          <w:ilvl w:val="0"/>
          <w:numId w:val="0"/>
        </w:numPr>
        <w:rPr>
          <w:lang w:val="en-US"/>
        </w:rPr>
      </w:pPr>
    </w:p>
    <w:p w14:paraId="372C452D" w14:textId="22D3E44F" w:rsidR="00DA6693" w:rsidRPr="00A922DC" w:rsidRDefault="00DA6693" w:rsidP="00BF709B">
      <w:pPr>
        <w:pStyle w:val="TableListBullet"/>
        <w:numPr>
          <w:ilvl w:val="0"/>
          <w:numId w:val="0"/>
        </w:numPr>
        <w:rPr>
          <w:lang w:val="en-US"/>
        </w:rPr>
      </w:pPr>
    </w:p>
    <w:p w14:paraId="35EA7C13" w14:textId="7FA6A26A" w:rsidR="00C615DD" w:rsidRPr="00A922DC" w:rsidRDefault="00C615DD" w:rsidP="00BF709B">
      <w:pPr>
        <w:pStyle w:val="TableListBullet"/>
        <w:numPr>
          <w:ilvl w:val="0"/>
          <w:numId w:val="0"/>
        </w:numPr>
        <w:rPr>
          <w:lang w:val="en-US"/>
        </w:rPr>
      </w:pPr>
    </w:p>
    <w:p w14:paraId="36B1C195" w14:textId="5C5C3B62" w:rsidR="00C615DD" w:rsidRPr="00A922DC" w:rsidRDefault="00C615DD" w:rsidP="00BF709B">
      <w:pPr>
        <w:pStyle w:val="TableListBullet"/>
        <w:numPr>
          <w:ilvl w:val="0"/>
          <w:numId w:val="0"/>
        </w:numPr>
        <w:rPr>
          <w:lang w:val="en-US"/>
        </w:rPr>
      </w:pPr>
    </w:p>
    <w:p w14:paraId="595EF8AA" w14:textId="77777777" w:rsidR="00C615DD" w:rsidRPr="00A922DC" w:rsidRDefault="00C615DD" w:rsidP="00BF709B">
      <w:pPr>
        <w:pStyle w:val="TableListBullet"/>
        <w:numPr>
          <w:ilvl w:val="0"/>
          <w:numId w:val="0"/>
        </w:numPr>
        <w:rPr>
          <w:lang w:val="en-US"/>
        </w:rPr>
      </w:pPr>
    </w:p>
    <w:p w14:paraId="5597E68E" w14:textId="77777777" w:rsidR="00DA6693" w:rsidRPr="00A922DC" w:rsidRDefault="00DA6693" w:rsidP="00BF709B">
      <w:pPr>
        <w:pStyle w:val="TableListBullet"/>
        <w:numPr>
          <w:ilvl w:val="0"/>
          <w:numId w:val="0"/>
        </w:numPr>
        <w:rPr>
          <w:lang w:val="en-US"/>
        </w:rPr>
      </w:pPr>
    </w:p>
    <w:p w14:paraId="3951944A" w14:textId="0EF2B7E0" w:rsidR="002D7D80" w:rsidRPr="00A922DC" w:rsidRDefault="002C3EE1" w:rsidP="00BF709B">
      <w:pPr>
        <w:pStyle w:val="TableListBullet"/>
        <w:numPr>
          <w:ilvl w:val="0"/>
          <w:numId w:val="0"/>
        </w:numPr>
        <w:rPr>
          <w:rFonts w:ascii="Segoe UI Semilight" w:hAnsi="Segoe UI Semilight" w:cs="Segoe UI Semilight"/>
          <w:sz w:val="40"/>
          <w:szCs w:val="40"/>
          <w:lang w:val="en-US"/>
        </w:rPr>
      </w:pPr>
      <w:sdt>
        <w:sdtPr>
          <w:rPr>
            <w:rFonts w:ascii="Segoe UI Semilight" w:hAnsi="Segoe UI Semilight" w:cs="Segoe UI Semilight"/>
            <w:sz w:val="40"/>
            <w:szCs w:val="40"/>
            <w:lang w:val="en-US"/>
          </w:rPr>
          <w:alias w:val="Subject"/>
          <w:tag w:val=""/>
          <w:id w:val="-1458402565"/>
          <w:placeholder>
            <w:docPart w:val="7EC147922D6B4724AB95BBD006A72CB5"/>
          </w:placeholder>
          <w:dataBinding w:prefixMappings="xmlns:ns0='http://purl.org/dc/elements/1.1/' xmlns:ns1='http://schemas.openxmlformats.org/package/2006/metadata/core-properties' " w:xpath="/ns1:coreProperties[1]/ns0:subject[1]" w:storeItemID="{6C3C8BC8-F283-45AE-878A-BAB7291924A1}"/>
          <w:text/>
        </w:sdtPr>
        <w:sdtEndPr/>
        <w:sdtContent>
          <w:r w:rsidR="00AB6BEA" w:rsidRPr="00A922DC">
            <w:rPr>
              <w:rFonts w:ascii="Segoe UI Semilight" w:hAnsi="Segoe UI Semilight" w:cs="Segoe UI Semilight"/>
              <w:sz w:val="40"/>
              <w:szCs w:val="40"/>
              <w:lang w:val="en-US"/>
            </w:rPr>
            <w:t>Azure Virtual Desktop for Business Premium Hands-on Lab</w:t>
          </w:r>
        </w:sdtContent>
      </w:sdt>
    </w:p>
    <w:p w14:paraId="688FB685" w14:textId="3360C4A6" w:rsidR="0046467F" w:rsidRPr="00A922DC" w:rsidRDefault="0046467F" w:rsidP="00BF709B">
      <w:pPr>
        <w:pStyle w:val="TableListBullet"/>
        <w:numPr>
          <w:ilvl w:val="0"/>
          <w:numId w:val="0"/>
        </w:numPr>
        <w:rPr>
          <w:lang w:val="en-US"/>
        </w:rPr>
      </w:pPr>
    </w:p>
    <w:p w14:paraId="2264E441" w14:textId="77777777" w:rsidR="00C615DD" w:rsidRPr="00A922DC" w:rsidRDefault="00C615DD" w:rsidP="00BF709B">
      <w:pPr>
        <w:pStyle w:val="TableListBullet"/>
        <w:numPr>
          <w:ilvl w:val="0"/>
          <w:numId w:val="0"/>
        </w:numPr>
        <w:rPr>
          <w:lang w:val="en-US"/>
        </w:rPr>
      </w:pPr>
    </w:p>
    <w:p w14:paraId="50D0D357" w14:textId="77777777" w:rsidR="0046467F" w:rsidRPr="00A922DC" w:rsidRDefault="0046467F" w:rsidP="00BF709B">
      <w:pPr>
        <w:pStyle w:val="TableListBullet"/>
        <w:numPr>
          <w:ilvl w:val="0"/>
          <w:numId w:val="0"/>
        </w:numPr>
        <w:rPr>
          <w:lang w:val="en-US"/>
        </w:rPr>
      </w:pPr>
    </w:p>
    <w:p w14:paraId="3AA7BBC7" w14:textId="4FDB8C85" w:rsidR="00924B39" w:rsidRPr="00A922DC" w:rsidRDefault="00924B39" w:rsidP="00BF709B">
      <w:pPr>
        <w:pStyle w:val="TableListBullet"/>
        <w:numPr>
          <w:ilvl w:val="0"/>
          <w:numId w:val="0"/>
        </w:numPr>
        <w:rPr>
          <w:lang w:val="en-US"/>
        </w:rPr>
      </w:pPr>
    </w:p>
    <w:p w14:paraId="34AAB23E" w14:textId="1384CBE5" w:rsidR="00924B39" w:rsidRPr="00A922DC" w:rsidRDefault="00924B39" w:rsidP="00BF709B">
      <w:pPr>
        <w:pStyle w:val="TableListBullet"/>
        <w:numPr>
          <w:ilvl w:val="0"/>
          <w:numId w:val="0"/>
        </w:numPr>
        <w:rPr>
          <w:lang w:val="en-US"/>
        </w:rPr>
      </w:pPr>
    </w:p>
    <w:p w14:paraId="688EBBB9" w14:textId="45384CFA" w:rsidR="00924B39" w:rsidRPr="00A922DC" w:rsidRDefault="00924B39" w:rsidP="00BF709B">
      <w:pPr>
        <w:pStyle w:val="TableListBullet"/>
        <w:numPr>
          <w:ilvl w:val="0"/>
          <w:numId w:val="0"/>
        </w:numPr>
        <w:rPr>
          <w:lang w:val="en-US"/>
        </w:rPr>
      </w:pPr>
    </w:p>
    <w:p w14:paraId="1BEDF7AD" w14:textId="77777777" w:rsidR="00271952" w:rsidRPr="00A922DC" w:rsidRDefault="00271952" w:rsidP="00BF709B">
      <w:pPr>
        <w:pStyle w:val="TableListBullet"/>
        <w:numPr>
          <w:ilvl w:val="0"/>
          <w:numId w:val="0"/>
        </w:numPr>
        <w:rPr>
          <w:lang w:val="en-US"/>
        </w:rPr>
      </w:pPr>
    </w:p>
    <w:p w14:paraId="36DC12E5" w14:textId="77777777" w:rsidR="00CD72E9" w:rsidRPr="00A922DC" w:rsidRDefault="00CD72E9" w:rsidP="00BF709B">
      <w:pPr>
        <w:pStyle w:val="TableListBullet"/>
        <w:numPr>
          <w:ilvl w:val="0"/>
          <w:numId w:val="0"/>
        </w:numPr>
        <w:rPr>
          <w:lang w:val="en-US"/>
        </w:rPr>
      </w:pPr>
    </w:p>
    <w:p w14:paraId="70098C8C" w14:textId="77777777" w:rsidR="00CD72E9" w:rsidRPr="00A922DC" w:rsidRDefault="00CD72E9" w:rsidP="00BF709B">
      <w:pPr>
        <w:pStyle w:val="TableListBullet"/>
        <w:numPr>
          <w:ilvl w:val="0"/>
          <w:numId w:val="0"/>
        </w:numPr>
        <w:rPr>
          <w:lang w:val="en-US"/>
        </w:rPr>
      </w:pPr>
    </w:p>
    <w:p w14:paraId="16472D0C" w14:textId="77777777" w:rsidR="00CD72E9" w:rsidRPr="00A922DC" w:rsidRDefault="00CD72E9" w:rsidP="00BF709B">
      <w:pPr>
        <w:pStyle w:val="TableListBullet"/>
        <w:numPr>
          <w:ilvl w:val="0"/>
          <w:numId w:val="0"/>
        </w:numPr>
        <w:rPr>
          <w:lang w:val="en-US"/>
        </w:rPr>
      </w:pPr>
    </w:p>
    <w:p w14:paraId="13625C5E" w14:textId="2F140DFC" w:rsidR="0037429F" w:rsidRPr="00A922DC" w:rsidRDefault="0037429F" w:rsidP="0037429F">
      <w:pPr>
        <w:rPr>
          <w:rStyle w:val="Nadruk"/>
          <w:lang w:val="en-US"/>
        </w:rPr>
      </w:pPr>
      <w:r w:rsidRPr="00A922DC">
        <w:rPr>
          <w:rStyle w:val="Nadruk"/>
          <w:lang w:val="en-US"/>
        </w:rPr>
        <w:t>Version:</w:t>
      </w:r>
    </w:p>
    <w:p w14:paraId="4D4C7FCA" w14:textId="263C497C" w:rsidR="00924B39" w:rsidRPr="00A922DC" w:rsidRDefault="00C83EC8" w:rsidP="00BF709B">
      <w:pPr>
        <w:pStyle w:val="TableListBullet"/>
        <w:numPr>
          <w:ilvl w:val="0"/>
          <w:numId w:val="0"/>
        </w:numPr>
        <w:rPr>
          <w:b/>
          <w:bCs/>
          <w:lang w:val="en-US"/>
        </w:rPr>
      </w:pPr>
      <w:r w:rsidRPr="00A922DC">
        <w:rPr>
          <w:b/>
          <w:bCs/>
          <w:lang w:val="en-US"/>
        </w:rPr>
        <w:t>V</w:t>
      </w:r>
      <w:r w:rsidR="00596F1E">
        <w:rPr>
          <w:b/>
          <w:bCs/>
          <w:lang w:val="en-US"/>
        </w:rPr>
        <w:t>6</w:t>
      </w:r>
    </w:p>
    <w:p w14:paraId="1AB8AFB4" w14:textId="77777777" w:rsidR="0046467F" w:rsidRPr="00A922DC" w:rsidRDefault="0046467F" w:rsidP="00BF709B">
      <w:pPr>
        <w:pStyle w:val="TableListBullet"/>
        <w:numPr>
          <w:ilvl w:val="0"/>
          <w:numId w:val="0"/>
        </w:numPr>
        <w:ind w:left="227"/>
        <w:rPr>
          <w:lang w:val="en-US"/>
        </w:rPr>
      </w:pPr>
    </w:p>
    <w:p w14:paraId="69A74EDA" w14:textId="77777777" w:rsidR="00342676" w:rsidRPr="00A922DC" w:rsidRDefault="00342676" w:rsidP="007434C7">
      <w:pPr>
        <w:rPr>
          <w:lang w:val="en-US"/>
        </w:rPr>
      </w:pPr>
    </w:p>
    <w:p w14:paraId="5288E0A7" w14:textId="4306A272" w:rsidR="00342676" w:rsidRPr="00A922DC" w:rsidRDefault="00DC5F04" w:rsidP="007434C7">
      <w:pPr>
        <w:rPr>
          <w:rStyle w:val="Nadruk"/>
          <w:lang w:val="en-US"/>
        </w:rPr>
      </w:pPr>
      <w:r w:rsidRPr="00A922DC">
        <w:rPr>
          <w:rStyle w:val="Nadruk"/>
          <w:lang w:val="en-US"/>
        </w:rPr>
        <w:t xml:space="preserve">Created </w:t>
      </w:r>
      <w:r w:rsidR="00021277" w:rsidRPr="00A922DC">
        <w:rPr>
          <w:rStyle w:val="Nadruk"/>
          <w:lang w:val="en-US"/>
        </w:rPr>
        <w:t>by:</w:t>
      </w:r>
    </w:p>
    <w:p w14:paraId="2F5E1045" w14:textId="66BDBC03" w:rsidR="00924B39" w:rsidRPr="00A922DC" w:rsidRDefault="002C3EE1" w:rsidP="007434C7">
      <w:pPr>
        <w:rPr>
          <w:rStyle w:val="Zwaar"/>
          <w:lang w:val="en-US"/>
        </w:rPr>
      </w:pPr>
      <w:r>
        <w:rPr>
          <w:b/>
          <w:bCs/>
          <w:lang w:val="en-US"/>
        </w:rPr>
        <w:t>Fabio van der Burg</w:t>
      </w:r>
    </w:p>
    <w:p w14:paraId="2033D5C0" w14:textId="4703E777" w:rsidR="50923847" w:rsidRPr="00A922DC" w:rsidRDefault="50923847" w:rsidP="50923847">
      <w:pPr>
        <w:rPr>
          <w:lang w:val="en-US"/>
        </w:rPr>
      </w:pPr>
    </w:p>
    <w:p w14:paraId="731043AF" w14:textId="602B51E1" w:rsidR="50923847" w:rsidRPr="00A922DC" w:rsidRDefault="50923847" w:rsidP="50923847">
      <w:pPr>
        <w:rPr>
          <w:lang w:val="en-US"/>
        </w:rPr>
      </w:pPr>
    </w:p>
    <w:p w14:paraId="0F94661F" w14:textId="236D33FC" w:rsidR="50923847" w:rsidRPr="00A922DC" w:rsidRDefault="50923847" w:rsidP="50923847">
      <w:pPr>
        <w:rPr>
          <w:lang w:val="en-US"/>
        </w:rPr>
        <w:sectPr w:rsidR="50923847" w:rsidRPr="00A922DC" w:rsidSect="004331DE">
          <w:headerReference w:type="default" r:id="rId16"/>
          <w:footerReference w:type="even" r:id="rId17"/>
          <w:footerReference w:type="default" r:id="rId18"/>
          <w:headerReference w:type="first" r:id="rId19"/>
          <w:footerReference w:type="first" r:id="rId20"/>
          <w:pgSz w:w="11906" w:h="16838" w:code="9"/>
          <w:pgMar w:top="1440" w:right="1041" w:bottom="1440" w:left="1440" w:header="706" w:footer="288" w:gutter="0"/>
          <w:pgNumType w:fmt="lowerRoman" w:start="1"/>
          <w:cols w:space="708"/>
          <w:titlePg/>
          <w:docGrid w:linePitch="360"/>
        </w:sectPr>
      </w:pPr>
    </w:p>
    <w:p w14:paraId="112FCA76" w14:textId="5065169C" w:rsidR="0074014B" w:rsidRPr="00A922DC" w:rsidRDefault="006E64E5" w:rsidP="0034365D">
      <w:pPr>
        <w:pStyle w:val="Kop1"/>
        <w:rPr>
          <w:lang w:val="en-US"/>
        </w:rPr>
      </w:pPr>
      <w:bookmarkStart w:id="3" w:name="_Toc156824772"/>
      <w:r w:rsidRPr="00A922DC">
        <w:rPr>
          <w:lang w:val="en-US"/>
        </w:rPr>
        <w:lastRenderedPageBreak/>
        <w:t>Table of Contents</w:t>
      </w:r>
      <w:bookmarkEnd w:id="3"/>
    </w:p>
    <w:sdt>
      <w:sdtPr>
        <w:rPr>
          <w:rFonts w:ascii="Segoe" w:hAnsi="Segoe"/>
          <w:b w:val="0"/>
          <w:bCs w:val="0"/>
          <w:iCs w:val="0"/>
          <w:sz w:val="20"/>
          <w:lang w:val="en-US"/>
        </w:rPr>
        <w:id w:val="2041749213"/>
        <w:docPartObj>
          <w:docPartGallery w:val="Table of Contents"/>
          <w:docPartUnique/>
        </w:docPartObj>
      </w:sdtPr>
      <w:sdtEndPr/>
      <w:sdtContent>
        <w:p w14:paraId="237D3637" w14:textId="756E9B89" w:rsidR="00494428" w:rsidRDefault="0017B866">
          <w:pPr>
            <w:pStyle w:val="Inhopg1"/>
            <w:tabs>
              <w:tab w:val="left" w:pos="446"/>
              <w:tab w:val="right" w:leader="dot" w:pos="9415"/>
            </w:tabs>
            <w:rPr>
              <w:rFonts w:asciiTheme="minorHAnsi" w:eastAsiaTheme="minorEastAsia" w:hAnsiTheme="minorHAnsi" w:cstheme="minorBidi"/>
              <w:b w:val="0"/>
              <w:bCs w:val="0"/>
              <w:iCs w:val="0"/>
              <w:noProof/>
              <w:lang w:val="en-US"/>
            </w:rPr>
          </w:pPr>
          <w:r w:rsidRPr="00A922DC">
            <w:rPr>
              <w:lang w:val="en-US"/>
            </w:rPr>
            <w:fldChar w:fldCharType="begin"/>
          </w:r>
          <w:r w:rsidR="297702A0" w:rsidRPr="00A922DC">
            <w:rPr>
              <w:lang w:val="en-US"/>
            </w:rPr>
            <w:instrText>TOC \o "1-3" \h \z \u</w:instrText>
          </w:r>
          <w:r w:rsidRPr="00A922DC">
            <w:rPr>
              <w:lang w:val="en-US"/>
            </w:rPr>
            <w:fldChar w:fldCharType="separate"/>
          </w:r>
          <w:hyperlink w:anchor="_Toc156824772" w:history="1">
            <w:r w:rsidR="00494428" w:rsidRPr="001462F3">
              <w:rPr>
                <w:rStyle w:val="Hyperlink"/>
                <w:noProof/>
              </w:rPr>
              <w:t>1</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Table of Contents</w:t>
            </w:r>
            <w:r w:rsidR="00494428">
              <w:rPr>
                <w:noProof/>
                <w:webHidden/>
              </w:rPr>
              <w:tab/>
            </w:r>
            <w:r w:rsidR="00494428">
              <w:rPr>
                <w:noProof/>
                <w:webHidden/>
              </w:rPr>
              <w:fldChar w:fldCharType="begin"/>
            </w:r>
            <w:r w:rsidR="00494428">
              <w:rPr>
                <w:noProof/>
                <w:webHidden/>
              </w:rPr>
              <w:instrText xml:space="preserve"> PAGEREF _Toc156824772 \h </w:instrText>
            </w:r>
            <w:r w:rsidR="00494428">
              <w:rPr>
                <w:noProof/>
                <w:webHidden/>
              </w:rPr>
            </w:r>
            <w:r w:rsidR="00494428">
              <w:rPr>
                <w:noProof/>
                <w:webHidden/>
              </w:rPr>
              <w:fldChar w:fldCharType="separate"/>
            </w:r>
            <w:r w:rsidR="00494428">
              <w:rPr>
                <w:noProof/>
                <w:webHidden/>
              </w:rPr>
              <w:t>2</w:t>
            </w:r>
            <w:r w:rsidR="00494428">
              <w:rPr>
                <w:noProof/>
                <w:webHidden/>
              </w:rPr>
              <w:fldChar w:fldCharType="end"/>
            </w:r>
          </w:hyperlink>
        </w:p>
        <w:p w14:paraId="1595B107" w14:textId="187806AD"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73" w:history="1">
            <w:r w:rsidR="00494428" w:rsidRPr="001462F3">
              <w:rPr>
                <w:rStyle w:val="Hyperlink"/>
                <w:noProof/>
              </w:rPr>
              <w:t>2</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About the document</w:t>
            </w:r>
            <w:r w:rsidR="00494428">
              <w:rPr>
                <w:noProof/>
                <w:webHidden/>
              </w:rPr>
              <w:tab/>
            </w:r>
            <w:r w:rsidR="00494428">
              <w:rPr>
                <w:noProof/>
                <w:webHidden/>
              </w:rPr>
              <w:fldChar w:fldCharType="begin"/>
            </w:r>
            <w:r w:rsidR="00494428">
              <w:rPr>
                <w:noProof/>
                <w:webHidden/>
              </w:rPr>
              <w:instrText xml:space="preserve"> PAGEREF _Toc156824773 \h </w:instrText>
            </w:r>
            <w:r w:rsidR="00494428">
              <w:rPr>
                <w:noProof/>
                <w:webHidden/>
              </w:rPr>
            </w:r>
            <w:r w:rsidR="00494428">
              <w:rPr>
                <w:noProof/>
                <w:webHidden/>
              </w:rPr>
              <w:fldChar w:fldCharType="separate"/>
            </w:r>
            <w:r w:rsidR="00494428">
              <w:rPr>
                <w:noProof/>
                <w:webHidden/>
              </w:rPr>
              <w:t>5</w:t>
            </w:r>
            <w:r w:rsidR="00494428">
              <w:rPr>
                <w:noProof/>
                <w:webHidden/>
              </w:rPr>
              <w:fldChar w:fldCharType="end"/>
            </w:r>
          </w:hyperlink>
        </w:p>
        <w:p w14:paraId="2AB5133D" w14:textId="5DFDD2FC"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74" w:history="1">
            <w:r w:rsidR="00494428" w:rsidRPr="001462F3">
              <w:rPr>
                <w:rStyle w:val="Hyperlink"/>
                <w:noProof/>
              </w:rPr>
              <w:t>3</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Version history</w:t>
            </w:r>
            <w:r w:rsidR="00494428">
              <w:rPr>
                <w:noProof/>
                <w:webHidden/>
              </w:rPr>
              <w:tab/>
            </w:r>
            <w:r w:rsidR="00494428">
              <w:rPr>
                <w:noProof/>
                <w:webHidden/>
              </w:rPr>
              <w:fldChar w:fldCharType="begin"/>
            </w:r>
            <w:r w:rsidR="00494428">
              <w:rPr>
                <w:noProof/>
                <w:webHidden/>
              </w:rPr>
              <w:instrText xml:space="preserve"> PAGEREF _Toc156824774 \h </w:instrText>
            </w:r>
            <w:r w:rsidR="00494428">
              <w:rPr>
                <w:noProof/>
                <w:webHidden/>
              </w:rPr>
            </w:r>
            <w:r w:rsidR="00494428">
              <w:rPr>
                <w:noProof/>
                <w:webHidden/>
              </w:rPr>
              <w:fldChar w:fldCharType="separate"/>
            </w:r>
            <w:r w:rsidR="00494428">
              <w:rPr>
                <w:noProof/>
                <w:webHidden/>
              </w:rPr>
              <w:t>5</w:t>
            </w:r>
            <w:r w:rsidR="00494428">
              <w:rPr>
                <w:noProof/>
                <w:webHidden/>
              </w:rPr>
              <w:fldChar w:fldCharType="end"/>
            </w:r>
          </w:hyperlink>
        </w:p>
        <w:p w14:paraId="7FAFDFC0" w14:textId="2B31E3B6"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75" w:history="1">
            <w:r w:rsidR="00494428" w:rsidRPr="001462F3">
              <w:rPr>
                <w:rStyle w:val="Hyperlink"/>
                <w:noProof/>
              </w:rPr>
              <w:t>4</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MFA Enforcement</w:t>
            </w:r>
            <w:r w:rsidR="00494428">
              <w:rPr>
                <w:noProof/>
                <w:webHidden/>
              </w:rPr>
              <w:tab/>
            </w:r>
            <w:r w:rsidR="00494428">
              <w:rPr>
                <w:noProof/>
                <w:webHidden/>
              </w:rPr>
              <w:fldChar w:fldCharType="begin"/>
            </w:r>
            <w:r w:rsidR="00494428">
              <w:rPr>
                <w:noProof/>
                <w:webHidden/>
              </w:rPr>
              <w:instrText xml:space="preserve"> PAGEREF _Toc156824775 \h </w:instrText>
            </w:r>
            <w:r w:rsidR="00494428">
              <w:rPr>
                <w:noProof/>
                <w:webHidden/>
              </w:rPr>
            </w:r>
            <w:r w:rsidR="00494428">
              <w:rPr>
                <w:noProof/>
                <w:webHidden/>
              </w:rPr>
              <w:fldChar w:fldCharType="separate"/>
            </w:r>
            <w:r w:rsidR="00494428">
              <w:rPr>
                <w:noProof/>
                <w:webHidden/>
              </w:rPr>
              <w:t>5</w:t>
            </w:r>
            <w:r w:rsidR="00494428">
              <w:rPr>
                <w:noProof/>
                <w:webHidden/>
              </w:rPr>
              <w:fldChar w:fldCharType="end"/>
            </w:r>
          </w:hyperlink>
        </w:p>
        <w:p w14:paraId="1927CBBA" w14:textId="43F1F0D5"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76" w:history="1">
            <w:r w:rsidR="00494428" w:rsidRPr="001462F3">
              <w:rPr>
                <w:rStyle w:val="Hyperlink"/>
                <w:rFonts w:cs="Calibri"/>
                <w:noProof/>
              </w:rPr>
              <w:t>5</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System requirements</w:t>
            </w:r>
            <w:r w:rsidR="00494428">
              <w:rPr>
                <w:noProof/>
                <w:webHidden/>
              </w:rPr>
              <w:tab/>
            </w:r>
            <w:r w:rsidR="00494428">
              <w:rPr>
                <w:noProof/>
                <w:webHidden/>
              </w:rPr>
              <w:fldChar w:fldCharType="begin"/>
            </w:r>
            <w:r w:rsidR="00494428">
              <w:rPr>
                <w:noProof/>
                <w:webHidden/>
              </w:rPr>
              <w:instrText xml:space="preserve"> PAGEREF _Toc156824776 \h </w:instrText>
            </w:r>
            <w:r w:rsidR="00494428">
              <w:rPr>
                <w:noProof/>
                <w:webHidden/>
              </w:rPr>
            </w:r>
            <w:r w:rsidR="00494428">
              <w:rPr>
                <w:noProof/>
                <w:webHidden/>
              </w:rPr>
              <w:fldChar w:fldCharType="separate"/>
            </w:r>
            <w:r w:rsidR="00494428">
              <w:rPr>
                <w:noProof/>
                <w:webHidden/>
              </w:rPr>
              <w:t>6</w:t>
            </w:r>
            <w:r w:rsidR="00494428">
              <w:rPr>
                <w:noProof/>
                <w:webHidden/>
              </w:rPr>
              <w:fldChar w:fldCharType="end"/>
            </w:r>
          </w:hyperlink>
        </w:p>
        <w:p w14:paraId="26BF6587" w14:textId="40CC5FD9"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77" w:history="1">
            <w:r w:rsidR="00494428" w:rsidRPr="001462F3">
              <w:rPr>
                <w:rStyle w:val="Hyperlink"/>
                <w:noProof/>
              </w:rPr>
              <w:t>6</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Account requirements</w:t>
            </w:r>
            <w:r w:rsidR="00494428">
              <w:rPr>
                <w:noProof/>
                <w:webHidden/>
              </w:rPr>
              <w:tab/>
            </w:r>
            <w:r w:rsidR="00494428">
              <w:rPr>
                <w:noProof/>
                <w:webHidden/>
              </w:rPr>
              <w:fldChar w:fldCharType="begin"/>
            </w:r>
            <w:r w:rsidR="00494428">
              <w:rPr>
                <w:noProof/>
                <w:webHidden/>
              </w:rPr>
              <w:instrText xml:space="preserve"> PAGEREF _Toc156824777 \h </w:instrText>
            </w:r>
            <w:r w:rsidR="00494428">
              <w:rPr>
                <w:noProof/>
                <w:webHidden/>
              </w:rPr>
            </w:r>
            <w:r w:rsidR="00494428">
              <w:rPr>
                <w:noProof/>
                <w:webHidden/>
              </w:rPr>
              <w:fldChar w:fldCharType="separate"/>
            </w:r>
            <w:r w:rsidR="00494428">
              <w:rPr>
                <w:noProof/>
                <w:webHidden/>
              </w:rPr>
              <w:t>6</w:t>
            </w:r>
            <w:r w:rsidR="00494428">
              <w:rPr>
                <w:noProof/>
                <w:webHidden/>
              </w:rPr>
              <w:fldChar w:fldCharType="end"/>
            </w:r>
          </w:hyperlink>
        </w:p>
        <w:p w14:paraId="17A6C669" w14:textId="43758DF3"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78" w:history="1">
            <w:r w:rsidR="00494428" w:rsidRPr="001462F3">
              <w:rPr>
                <w:rStyle w:val="Hyperlink"/>
                <w:noProof/>
              </w:rPr>
              <w:t>7</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Configure your lab environment</w:t>
            </w:r>
            <w:r w:rsidR="00494428">
              <w:rPr>
                <w:noProof/>
                <w:webHidden/>
              </w:rPr>
              <w:tab/>
            </w:r>
            <w:r w:rsidR="00494428">
              <w:rPr>
                <w:noProof/>
                <w:webHidden/>
              </w:rPr>
              <w:fldChar w:fldCharType="begin"/>
            </w:r>
            <w:r w:rsidR="00494428">
              <w:rPr>
                <w:noProof/>
                <w:webHidden/>
              </w:rPr>
              <w:instrText xml:space="preserve"> PAGEREF _Toc156824778 \h </w:instrText>
            </w:r>
            <w:r w:rsidR="00494428">
              <w:rPr>
                <w:noProof/>
                <w:webHidden/>
              </w:rPr>
            </w:r>
            <w:r w:rsidR="00494428">
              <w:rPr>
                <w:noProof/>
                <w:webHidden/>
              </w:rPr>
              <w:fldChar w:fldCharType="separate"/>
            </w:r>
            <w:r w:rsidR="00494428">
              <w:rPr>
                <w:noProof/>
                <w:webHidden/>
              </w:rPr>
              <w:t>6</w:t>
            </w:r>
            <w:r w:rsidR="00494428">
              <w:rPr>
                <w:noProof/>
                <w:webHidden/>
              </w:rPr>
              <w:fldChar w:fldCharType="end"/>
            </w:r>
          </w:hyperlink>
        </w:p>
        <w:p w14:paraId="74165FDE" w14:textId="797372F7" w:rsidR="00494428" w:rsidRDefault="002C3EE1">
          <w:pPr>
            <w:pStyle w:val="Inhopg2"/>
            <w:rPr>
              <w:rFonts w:asciiTheme="minorHAnsi" w:eastAsiaTheme="minorEastAsia" w:hAnsiTheme="minorHAnsi" w:cstheme="minorBidi"/>
              <w:noProof/>
              <w:sz w:val="24"/>
              <w:lang w:val="en-US"/>
            </w:rPr>
          </w:pPr>
          <w:hyperlink w:anchor="_Toc156824779" w:history="1">
            <w:r w:rsidR="00494428" w:rsidRPr="001462F3">
              <w:rPr>
                <w:rStyle w:val="Hyperlink"/>
                <w:noProof/>
              </w:rPr>
              <w:t>7.1</w:t>
            </w:r>
            <w:r w:rsidR="00494428">
              <w:rPr>
                <w:rFonts w:asciiTheme="minorHAnsi" w:eastAsiaTheme="minorEastAsia" w:hAnsiTheme="minorHAnsi" w:cstheme="minorBidi"/>
                <w:noProof/>
                <w:sz w:val="24"/>
                <w:lang w:val="en-US"/>
              </w:rPr>
              <w:tab/>
            </w:r>
            <w:r w:rsidR="00494428" w:rsidRPr="001462F3">
              <w:rPr>
                <w:rStyle w:val="Hyperlink"/>
                <w:noProof/>
                <w:lang w:val="en-US"/>
              </w:rPr>
              <w:t>Remote Desktop client</w:t>
            </w:r>
            <w:r w:rsidR="00494428">
              <w:rPr>
                <w:noProof/>
                <w:webHidden/>
              </w:rPr>
              <w:tab/>
            </w:r>
            <w:r w:rsidR="00494428">
              <w:rPr>
                <w:noProof/>
                <w:webHidden/>
              </w:rPr>
              <w:fldChar w:fldCharType="begin"/>
            </w:r>
            <w:r w:rsidR="00494428">
              <w:rPr>
                <w:noProof/>
                <w:webHidden/>
              </w:rPr>
              <w:instrText xml:space="preserve"> PAGEREF _Toc156824779 \h </w:instrText>
            </w:r>
            <w:r w:rsidR="00494428">
              <w:rPr>
                <w:noProof/>
                <w:webHidden/>
              </w:rPr>
            </w:r>
            <w:r w:rsidR="00494428">
              <w:rPr>
                <w:noProof/>
                <w:webHidden/>
              </w:rPr>
              <w:fldChar w:fldCharType="separate"/>
            </w:r>
            <w:r w:rsidR="00494428">
              <w:rPr>
                <w:noProof/>
                <w:webHidden/>
              </w:rPr>
              <w:t>6</w:t>
            </w:r>
            <w:r w:rsidR="00494428">
              <w:rPr>
                <w:noProof/>
                <w:webHidden/>
              </w:rPr>
              <w:fldChar w:fldCharType="end"/>
            </w:r>
          </w:hyperlink>
        </w:p>
        <w:p w14:paraId="1968AA8E" w14:textId="45BE3514" w:rsidR="00494428" w:rsidRDefault="002C3EE1">
          <w:pPr>
            <w:pStyle w:val="Inhopg2"/>
            <w:rPr>
              <w:rFonts w:asciiTheme="minorHAnsi" w:eastAsiaTheme="minorEastAsia" w:hAnsiTheme="minorHAnsi" w:cstheme="minorBidi"/>
              <w:noProof/>
              <w:sz w:val="24"/>
              <w:lang w:val="en-US"/>
            </w:rPr>
          </w:pPr>
          <w:hyperlink w:anchor="_Toc156824780" w:history="1">
            <w:r w:rsidR="00494428" w:rsidRPr="001462F3">
              <w:rPr>
                <w:rStyle w:val="Hyperlink"/>
                <w:noProof/>
              </w:rPr>
              <w:t>7.2</w:t>
            </w:r>
            <w:r w:rsidR="00494428">
              <w:rPr>
                <w:rFonts w:asciiTheme="minorHAnsi" w:eastAsiaTheme="minorEastAsia" w:hAnsiTheme="minorHAnsi" w:cstheme="minorBidi"/>
                <w:noProof/>
                <w:sz w:val="24"/>
                <w:lang w:val="en-US"/>
              </w:rPr>
              <w:tab/>
            </w:r>
            <w:r w:rsidR="00494428" w:rsidRPr="001462F3">
              <w:rPr>
                <w:rStyle w:val="Hyperlink"/>
                <w:noProof/>
                <w:lang w:val="en-US"/>
              </w:rPr>
              <w:t>Create a Microsoft Edge profile for your administrator account</w:t>
            </w:r>
            <w:r w:rsidR="00494428">
              <w:rPr>
                <w:noProof/>
                <w:webHidden/>
              </w:rPr>
              <w:tab/>
            </w:r>
            <w:r w:rsidR="00494428">
              <w:rPr>
                <w:noProof/>
                <w:webHidden/>
              </w:rPr>
              <w:fldChar w:fldCharType="begin"/>
            </w:r>
            <w:r w:rsidR="00494428">
              <w:rPr>
                <w:noProof/>
                <w:webHidden/>
              </w:rPr>
              <w:instrText xml:space="preserve"> PAGEREF _Toc156824780 \h </w:instrText>
            </w:r>
            <w:r w:rsidR="00494428">
              <w:rPr>
                <w:noProof/>
                <w:webHidden/>
              </w:rPr>
            </w:r>
            <w:r w:rsidR="00494428">
              <w:rPr>
                <w:noProof/>
                <w:webHidden/>
              </w:rPr>
              <w:fldChar w:fldCharType="separate"/>
            </w:r>
            <w:r w:rsidR="00494428">
              <w:rPr>
                <w:noProof/>
                <w:webHidden/>
              </w:rPr>
              <w:t>7</w:t>
            </w:r>
            <w:r w:rsidR="00494428">
              <w:rPr>
                <w:noProof/>
                <w:webHidden/>
              </w:rPr>
              <w:fldChar w:fldCharType="end"/>
            </w:r>
          </w:hyperlink>
        </w:p>
        <w:p w14:paraId="5F63DA6F" w14:textId="3C2FC57D" w:rsidR="00494428" w:rsidRDefault="002C3EE1">
          <w:pPr>
            <w:pStyle w:val="Inhopg2"/>
            <w:rPr>
              <w:rFonts w:asciiTheme="minorHAnsi" w:eastAsiaTheme="minorEastAsia" w:hAnsiTheme="minorHAnsi" w:cstheme="minorBidi"/>
              <w:noProof/>
              <w:sz w:val="24"/>
              <w:lang w:val="en-US"/>
            </w:rPr>
          </w:pPr>
          <w:hyperlink w:anchor="_Toc156824781" w:history="1">
            <w:r w:rsidR="00494428" w:rsidRPr="001462F3">
              <w:rPr>
                <w:rStyle w:val="Hyperlink"/>
                <w:noProof/>
              </w:rPr>
              <w:t>7.3</w:t>
            </w:r>
            <w:r w:rsidR="00494428">
              <w:rPr>
                <w:rFonts w:asciiTheme="minorHAnsi" w:eastAsiaTheme="minorEastAsia" w:hAnsiTheme="minorHAnsi" w:cstheme="minorBidi"/>
                <w:noProof/>
                <w:sz w:val="24"/>
                <w:lang w:val="en-US"/>
              </w:rPr>
              <w:tab/>
            </w:r>
            <w:r w:rsidR="00494428" w:rsidRPr="001462F3">
              <w:rPr>
                <w:rStyle w:val="Hyperlink"/>
                <w:noProof/>
                <w:lang w:val="en-US"/>
              </w:rPr>
              <w:t>Naming conventions Azure resources</w:t>
            </w:r>
            <w:r w:rsidR="00494428">
              <w:rPr>
                <w:noProof/>
                <w:webHidden/>
              </w:rPr>
              <w:tab/>
            </w:r>
            <w:r w:rsidR="00494428">
              <w:rPr>
                <w:noProof/>
                <w:webHidden/>
              </w:rPr>
              <w:fldChar w:fldCharType="begin"/>
            </w:r>
            <w:r w:rsidR="00494428">
              <w:rPr>
                <w:noProof/>
                <w:webHidden/>
              </w:rPr>
              <w:instrText xml:space="preserve"> PAGEREF _Toc156824781 \h </w:instrText>
            </w:r>
            <w:r w:rsidR="00494428">
              <w:rPr>
                <w:noProof/>
                <w:webHidden/>
              </w:rPr>
            </w:r>
            <w:r w:rsidR="00494428">
              <w:rPr>
                <w:noProof/>
                <w:webHidden/>
              </w:rPr>
              <w:fldChar w:fldCharType="separate"/>
            </w:r>
            <w:r w:rsidR="00494428">
              <w:rPr>
                <w:noProof/>
                <w:webHidden/>
              </w:rPr>
              <w:t>8</w:t>
            </w:r>
            <w:r w:rsidR="00494428">
              <w:rPr>
                <w:noProof/>
                <w:webHidden/>
              </w:rPr>
              <w:fldChar w:fldCharType="end"/>
            </w:r>
          </w:hyperlink>
        </w:p>
        <w:p w14:paraId="14BFADCB" w14:textId="0AEE1C1D"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82" w:history="1">
            <w:r w:rsidR="00494428" w:rsidRPr="001462F3">
              <w:rPr>
                <w:rStyle w:val="Hyperlink"/>
                <w:noProof/>
              </w:rPr>
              <w:t>8</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Multi Factor Authentication (MFA)</w:t>
            </w:r>
            <w:r w:rsidR="00494428">
              <w:rPr>
                <w:noProof/>
                <w:webHidden/>
              </w:rPr>
              <w:tab/>
            </w:r>
            <w:r w:rsidR="00494428">
              <w:rPr>
                <w:noProof/>
                <w:webHidden/>
              </w:rPr>
              <w:fldChar w:fldCharType="begin"/>
            </w:r>
            <w:r w:rsidR="00494428">
              <w:rPr>
                <w:noProof/>
                <w:webHidden/>
              </w:rPr>
              <w:instrText xml:space="preserve"> PAGEREF _Toc156824782 \h </w:instrText>
            </w:r>
            <w:r w:rsidR="00494428">
              <w:rPr>
                <w:noProof/>
                <w:webHidden/>
              </w:rPr>
            </w:r>
            <w:r w:rsidR="00494428">
              <w:rPr>
                <w:noProof/>
                <w:webHidden/>
              </w:rPr>
              <w:fldChar w:fldCharType="separate"/>
            </w:r>
            <w:r w:rsidR="00494428">
              <w:rPr>
                <w:noProof/>
                <w:webHidden/>
              </w:rPr>
              <w:t>9</w:t>
            </w:r>
            <w:r w:rsidR="00494428">
              <w:rPr>
                <w:noProof/>
                <w:webHidden/>
              </w:rPr>
              <w:fldChar w:fldCharType="end"/>
            </w:r>
          </w:hyperlink>
        </w:p>
        <w:p w14:paraId="187AF394" w14:textId="5AD6043F" w:rsidR="00494428" w:rsidRDefault="002C3EE1">
          <w:pPr>
            <w:pStyle w:val="Inhopg2"/>
            <w:rPr>
              <w:rFonts w:asciiTheme="minorHAnsi" w:eastAsiaTheme="minorEastAsia" w:hAnsiTheme="minorHAnsi" w:cstheme="minorBidi"/>
              <w:noProof/>
              <w:sz w:val="24"/>
              <w:lang w:val="en-US"/>
            </w:rPr>
          </w:pPr>
          <w:hyperlink w:anchor="_Toc156824783" w:history="1">
            <w:r w:rsidR="00494428" w:rsidRPr="001462F3">
              <w:rPr>
                <w:rStyle w:val="Hyperlink"/>
                <w:noProof/>
              </w:rPr>
              <w:t>8.1</w:t>
            </w:r>
            <w:r w:rsidR="00494428">
              <w:rPr>
                <w:rFonts w:asciiTheme="minorHAnsi" w:eastAsiaTheme="minorEastAsia" w:hAnsiTheme="minorHAnsi" w:cstheme="minorBidi"/>
                <w:noProof/>
                <w:sz w:val="24"/>
                <w:lang w:val="en-US"/>
              </w:rPr>
              <w:tab/>
            </w:r>
            <w:r w:rsidR="00494428" w:rsidRPr="001462F3">
              <w:rPr>
                <w:rStyle w:val="Hyperlink"/>
                <w:noProof/>
                <w:lang w:val="en-US"/>
              </w:rPr>
              <w:t>Review of Conditional Access Policies</w:t>
            </w:r>
            <w:r w:rsidR="00494428">
              <w:rPr>
                <w:noProof/>
                <w:webHidden/>
              </w:rPr>
              <w:tab/>
            </w:r>
            <w:r w:rsidR="00494428">
              <w:rPr>
                <w:noProof/>
                <w:webHidden/>
              </w:rPr>
              <w:fldChar w:fldCharType="begin"/>
            </w:r>
            <w:r w:rsidR="00494428">
              <w:rPr>
                <w:noProof/>
                <w:webHidden/>
              </w:rPr>
              <w:instrText xml:space="preserve"> PAGEREF _Toc156824783 \h </w:instrText>
            </w:r>
            <w:r w:rsidR="00494428">
              <w:rPr>
                <w:noProof/>
                <w:webHidden/>
              </w:rPr>
            </w:r>
            <w:r w:rsidR="00494428">
              <w:rPr>
                <w:noProof/>
                <w:webHidden/>
              </w:rPr>
              <w:fldChar w:fldCharType="separate"/>
            </w:r>
            <w:r w:rsidR="00494428">
              <w:rPr>
                <w:noProof/>
                <w:webHidden/>
              </w:rPr>
              <w:t>9</w:t>
            </w:r>
            <w:r w:rsidR="00494428">
              <w:rPr>
                <w:noProof/>
                <w:webHidden/>
              </w:rPr>
              <w:fldChar w:fldCharType="end"/>
            </w:r>
          </w:hyperlink>
        </w:p>
        <w:p w14:paraId="3FDF3C66" w14:textId="68B55EE6" w:rsidR="00494428" w:rsidRDefault="002C3EE1">
          <w:pPr>
            <w:pStyle w:val="Inhopg1"/>
            <w:tabs>
              <w:tab w:val="left" w:pos="446"/>
              <w:tab w:val="right" w:leader="dot" w:pos="9415"/>
            </w:tabs>
            <w:rPr>
              <w:rFonts w:asciiTheme="minorHAnsi" w:eastAsiaTheme="minorEastAsia" w:hAnsiTheme="minorHAnsi" w:cstheme="minorBidi"/>
              <w:b w:val="0"/>
              <w:bCs w:val="0"/>
              <w:iCs w:val="0"/>
              <w:noProof/>
              <w:lang w:val="en-US"/>
            </w:rPr>
          </w:pPr>
          <w:hyperlink w:anchor="_Toc156824784" w:history="1">
            <w:r w:rsidR="00494428" w:rsidRPr="001462F3">
              <w:rPr>
                <w:rStyle w:val="Hyperlink"/>
                <w:noProof/>
              </w:rPr>
              <w:t>9</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Prerequisites – Virtual network</w:t>
            </w:r>
            <w:r w:rsidR="00494428">
              <w:rPr>
                <w:noProof/>
                <w:webHidden/>
              </w:rPr>
              <w:tab/>
            </w:r>
            <w:r w:rsidR="00494428">
              <w:rPr>
                <w:noProof/>
                <w:webHidden/>
              </w:rPr>
              <w:fldChar w:fldCharType="begin"/>
            </w:r>
            <w:r w:rsidR="00494428">
              <w:rPr>
                <w:noProof/>
                <w:webHidden/>
              </w:rPr>
              <w:instrText xml:space="preserve"> PAGEREF _Toc156824784 \h </w:instrText>
            </w:r>
            <w:r w:rsidR="00494428">
              <w:rPr>
                <w:noProof/>
                <w:webHidden/>
              </w:rPr>
            </w:r>
            <w:r w:rsidR="00494428">
              <w:rPr>
                <w:noProof/>
                <w:webHidden/>
              </w:rPr>
              <w:fldChar w:fldCharType="separate"/>
            </w:r>
            <w:r w:rsidR="00494428">
              <w:rPr>
                <w:noProof/>
                <w:webHidden/>
              </w:rPr>
              <w:t>10</w:t>
            </w:r>
            <w:r w:rsidR="00494428">
              <w:rPr>
                <w:noProof/>
                <w:webHidden/>
              </w:rPr>
              <w:fldChar w:fldCharType="end"/>
            </w:r>
          </w:hyperlink>
        </w:p>
        <w:p w14:paraId="721CE167" w14:textId="386A7F0E" w:rsidR="00494428" w:rsidRDefault="002C3EE1">
          <w:pPr>
            <w:pStyle w:val="Inhopg2"/>
            <w:rPr>
              <w:rFonts w:asciiTheme="minorHAnsi" w:eastAsiaTheme="minorEastAsia" w:hAnsiTheme="minorHAnsi" w:cstheme="minorBidi"/>
              <w:noProof/>
              <w:sz w:val="24"/>
              <w:lang w:val="en-US"/>
            </w:rPr>
          </w:pPr>
          <w:hyperlink w:anchor="_Toc156824785" w:history="1">
            <w:r w:rsidR="00494428" w:rsidRPr="001462F3">
              <w:rPr>
                <w:rStyle w:val="Hyperlink"/>
                <w:noProof/>
              </w:rPr>
              <w:t>9.1</w:t>
            </w:r>
            <w:r w:rsidR="00494428">
              <w:rPr>
                <w:rFonts w:asciiTheme="minorHAnsi" w:eastAsiaTheme="minorEastAsia" w:hAnsiTheme="minorHAnsi" w:cstheme="minorBidi"/>
                <w:noProof/>
                <w:sz w:val="24"/>
                <w:lang w:val="en-US"/>
              </w:rPr>
              <w:tab/>
            </w:r>
            <w:r w:rsidR="00494428" w:rsidRPr="001462F3">
              <w:rPr>
                <w:rStyle w:val="Hyperlink"/>
                <w:noProof/>
                <w:lang w:val="en-US"/>
              </w:rPr>
              <w:t>Create an Azure Virtual Network</w:t>
            </w:r>
            <w:r w:rsidR="00494428">
              <w:rPr>
                <w:noProof/>
                <w:webHidden/>
              </w:rPr>
              <w:tab/>
            </w:r>
            <w:r w:rsidR="00494428">
              <w:rPr>
                <w:noProof/>
                <w:webHidden/>
              </w:rPr>
              <w:fldChar w:fldCharType="begin"/>
            </w:r>
            <w:r w:rsidR="00494428">
              <w:rPr>
                <w:noProof/>
                <w:webHidden/>
              </w:rPr>
              <w:instrText xml:space="preserve"> PAGEREF _Toc156824785 \h </w:instrText>
            </w:r>
            <w:r w:rsidR="00494428">
              <w:rPr>
                <w:noProof/>
                <w:webHidden/>
              </w:rPr>
            </w:r>
            <w:r w:rsidR="00494428">
              <w:rPr>
                <w:noProof/>
                <w:webHidden/>
              </w:rPr>
              <w:fldChar w:fldCharType="separate"/>
            </w:r>
            <w:r w:rsidR="00494428">
              <w:rPr>
                <w:noProof/>
                <w:webHidden/>
              </w:rPr>
              <w:t>11</w:t>
            </w:r>
            <w:r w:rsidR="00494428">
              <w:rPr>
                <w:noProof/>
                <w:webHidden/>
              </w:rPr>
              <w:fldChar w:fldCharType="end"/>
            </w:r>
          </w:hyperlink>
        </w:p>
        <w:p w14:paraId="59003024" w14:textId="1B9C0649"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786" w:history="1">
            <w:r w:rsidR="00494428" w:rsidRPr="001462F3">
              <w:rPr>
                <w:rStyle w:val="Hyperlink"/>
                <w:noProof/>
              </w:rPr>
              <w:t>10</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Prerequisites – Log Analytics workspace</w:t>
            </w:r>
            <w:r w:rsidR="00494428">
              <w:rPr>
                <w:noProof/>
                <w:webHidden/>
              </w:rPr>
              <w:tab/>
            </w:r>
            <w:r w:rsidR="00494428">
              <w:rPr>
                <w:noProof/>
                <w:webHidden/>
              </w:rPr>
              <w:fldChar w:fldCharType="begin"/>
            </w:r>
            <w:r w:rsidR="00494428">
              <w:rPr>
                <w:noProof/>
                <w:webHidden/>
              </w:rPr>
              <w:instrText xml:space="preserve"> PAGEREF _Toc156824786 \h </w:instrText>
            </w:r>
            <w:r w:rsidR="00494428">
              <w:rPr>
                <w:noProof/>
                <w:webHidden/>
              </w:rPr>
            </w:r>
            <w:r w:rsidR="00494428">
              <w:rPr>
                <w:noProof/>
                <w:webHidden/>
              </w:rPr>
              <w:fldChar w:fldCharType="separate"/>
            </w:r>
            <w:r w:rsidR="00494428">
              <w:rPr>
                <w:noProof/>
                <w:webHidden/>
              </w:rPr>
              <w:t>12</w:t>
            </w:r>
            <w:r w:rsidR="00494428">
              <w:rPr>
                <w:noProof/>
                <w:webHidden/>
              </w:rPr>
              <w:fldChar w:fldCharType="end"/>
            </w:r>
          </w:hyperlink>
        </w:p>
        <w:p w14:paraId="7743BB81" w14:textId="4081CAAF" w:rsidR="00494428" w:rsidRDefault="002C3EE1">
          <w:pPr>
            <w:pStyle w:val="Inhopg2"/>
            <w:rPr>
              <w:rFonts w:asciiTheme="minorHAnsi" w:eastAsiaTheme="minorEastAsia" w:hAnsiTheme="minorHAnsi" w:cstheme="minorBidi"/>
              <w:noProof/>
              <w:sz w:val="24"/>
              <w:lang w:val="en-US"/>
            </w:rPr>
          </w:pPr>
          <w:hyperlink w:anchor="_Toc156824787" w:history="1">
            <w:r w:rsidR="00494428" w:rsidRPr="001462F3">
              <w:rPr>
                <w:rStyle w:val="Hyperlink"/>
                <w:noProof/>
              </w:rPr>
              <w:t>10.1</w:t>
            </w:r>
            <w:r w:rsidR="00494428">
              <w:rPr>
                <w:rFonts w:asciiTheme="minorHAnsi" w:eastAsiaTheme="minorEastAsia" w:hAnsiTheme="minorHAnsi" w:cstheme="minorBidi"/>
                <w:noProof/>
                <w:sz w:val="24"/>
                <w:lang w:val="en-US"/>
              </w:rPr>
              <w:tab/>
            </w:r>
            <w:r w:rsidR="00494428" w:rsidRPr="001462F3">
              <w:rPr>
                <w:rStyle w:val="Hyperlink"/>
                <w:noProof/>
                <w:lang w:val="en-US"/>
              </w:rPr>
              <w:t>Create a Log Analytics workspace.</w:t>
            </w:r>
            <w:r w:rsidR="00494428">
              <w:rPr>
                <w:noProof/>
                <w:webHidden/>
              </w:rPr>
              <w:tab/>
            </w:r>
            <w:r w:rsidR="00494428">
              <w:rPr>
                <w:noProof/>
                <w:webHidden/>
              </w:rPr>
              <w:fldChar w:fldCharType="begin"/>
            </w:r>
            <w:r w:rsidR="00494428">
              <w:rPr>
                <w:noProof/>
                <w:webHidden/>
              </w:rPr>
              <w:instrText xml:space="preserve"> PAGEREF _Toc156824787 \h </w:instrText>
            </w:r>
            <w:r w:rsidR="00494428">
              <w:rPr>
                <w:noProof/>
                <w:webHidden/>
              </w:rPr>
            </w:r>
            <w:r w:rsidR="00494428">
              <w:rPr>
                <w:noProof/>
                <w:webHidden/>
              </w:rPr>
              <w:fldChar w:fldCharType="separate"/>
            </w:r>
            <w:r w:rsidR="00494428">
              <w:rPr>
                <w:noProof/>
                <w:webHidden/>
              </w:rPr>
              <w:t>12</w:t>
            </w:r>
            <w:r w:rsidR="00494428">
              <w:rPr>
                <w:noProof/>
                <w:webHidden/>
              </w:rPr>
              <w:fldChar w:fldCharType="end"/>
            </w:r>
          </w:hyperlink>
        </w:p>
        <w:p w14:paraId="7C7D2950" w14:textId="52E66205"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788" w:history="1">
            <w:r w:rsidR="00494428" w:rsidRPr="001462F3">
              <w:rPr>
                <w:rStyle w:val="Hyperlink"/>
                <w:noProof/>
              </w:rPr>
              <w:t>11</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Pre-requisites - Users and groups</w:t>
            </w:r>
            <w:r w:rsidR="00494428">
              <w:rPr>
                <w:noProof/>
                <w:webHidden/>
              </w:rPr>
              <w:tab/>
            </w:r>
            <w:r w:rsidR="00494428">
              <w:rPr>
                <w:noProof/>
                <w:webHidden/>
              </w:rPr>
              <w:fldChar w:fldCharType="begin"/>
            </w:r>
            <w:r w:rsidR="00494428">
              <w:rPr>
                <w:noProof/>
                <w:webHidden/>
              </w:rPr>
              <w:instrText xml:space="preserve"> PAGEREF _Toc156824788 \h </w:instrText>
            </w:r>
            <w:r w:rsidR="00494428">
              <w:rPr>
                <w:noProof/>
                <w:webHidden/>
              </w:rPr>
            </w:r>
            <w:r w:rsidR="00494428">
              <w:rPr>
                <w:noProof/>
                <w:webHidden/>
              </w:rPr>
              <w:fldChar w:fldCharType="separate"/>
            </w:r>
            <w:r w:rsidR="00494428">
              <w:rPr>
                <w:noProof/>
                <w:webHidden/>
              </w:rPr>
              <w:t>13</w:t>
            </w:r>
            <w:r w:rsidR="00494428">
              <w:rPr>
                <w:noProof/>
                <w:webHidden/>
              </w:rPr>
              <w:fldChar w:fldCharType="end"/>
            </w:r>
          </w:hyperlink>
        </w:p>
        <w:p w14:paraId="68A6E02A" w14:textId="47A9BD7F" w:rsidR="00494428" w:rsidRDefault="002C3EE1">
          <w:pPr>
            <w:pStyle w:val="Inhopg2"/>
            <w:rPr>
              <w:rFonts w:asciiTheme="minorHAnsi" w:eastAsiaTheme="minorEastAsia" w:hAnsiTheme="minorHAnsi" w:cstheme="minorBidi"/>
              <w:noProof/>
              <w:sz w:val="24"/>
              <w:lang w:val="en-US"/>
            </w:rPr>
          </w:pPr>
          <w:hyperlink w:anchor="_Toc156824789" w:history="1">
            <w:r w:rsidR="00494428" w:rsidRPr="001462F3">
              <w:rPr>
                <w:rStyle w:val="Hyperlink"/>
                <w:noProof/>
              </w:rPr>
              <w:t>11.1</w:t>
            </w:r>
            <w:r w:rsidR="00494428">
              <w:rPr>
                <w:rFonts w:asciiTheme="minorHAnsi" w:eastAsiaTheme="minorEastAsia" w:hAnsiTheme="minorHAnsi" w:cstheme="minorBidi"/>
                <w:noProof/>
                <w:sz w:val="24"/>
                <w:lang w:val="en-US"/>
              </w:rPr>
              <w:tab/>
            </w:r>
            <w:r w:rsidR="00494428" w:rsidRPr="001462F3">
              <w:rPr>
                <w:rStyle w:val="Hyperlink"/>
                <w:noProof/>
                <w:lang w:val="en-US"/>
              </w:rPr>
              <w:t>Create user</w:t>
            </w:r>
            <w:r w:rsidR="00494428">
              <w:rPr>
                <w:noProof/>
                <w:webHidden/>
              </w:rPr>
              <w:tab/>
            </w:r>
            <w:r w:rsidR="00494428">
              <w:rPr>
                <w:noProof/>
                <w:webHidden/>
              </w:rPr>
              <w:fldChar w:fldCharType="begin"/>
            </w:r>
            <w:r w:rsidR="00494428">
              <w:rPr>
                <w:noProof/>
                <w:webHidden/>
              </w:rPr>
              <w:instrText xml:space="preserve"> PAGEREF _Toc156824789 \h </w:instrText>
            </w:r>
            <w:r w:rsidR="00494428">
              <w:rPr>
                <w:noProof/>
                <w:webHidden/>
              </w:rPr>
            </w:r>
            <w:r w:rsidR="00494428">
              <w:rPr>
                <w:noProof/>
                <w:webHidden/>
              </w:rPr>
              <w:fldChar w:fldCharType="separate"/>
            </w:r>
            <w:r w:rsidR="00494428">
              <w:rPr>
                <w:noProof/>
                <w:webHidden/>
              </w:rPr>
              <w:t>13</w:t>
            </w:r>
            <w:r w:rsidR="00494428">
              <w:rPr>
                <w:noProof/>
                <w:webHidden/>
              </w:rPr>
              <w:fldChar w:fldCharType="end"/>
            </w:r>
          </w:hyperlink>
        </w:p>
        <w:p w14:paraId="64F2A012" w14:textId="0B6D4798" w:rsidR="00494428" w:rsidRDefault="002C3EE1">
          <w:pPr>
            <w:pStyle w:val="Inhopg2"/>
            <w:rPr>
              <w:rFonts w:asciiTheme="minorHAnsi" w:eastAsiaTheme="minorEastAsia" w:hAnsiTheme="minorHAnsi" w:cstheme="minorBidi"/>
              <w:noProof/>
              <w:sz w:val="24"/>
              <w:lang w:val="en-US"/>
            </w:rPr>
          </w:pPr>
          <w:hyperlink w:anchor="_Toc156824790" w:history="1">
            <w:r w:rsidR="00494428" w:rsidRPr="001462F3">
              <w:rPr>
                <w:rStyle w:val="Hyperlink"/>
                <w:noProof/>
              </w:rPr>
              <w:t>11.2</w:t>
            </w:r>
            <w:r w:rsidR="00494428">
              <w:rPr>
                <w:rFonts w:asciiTheme="minorHAnsi" w:eastAsiaTheme="minorEastAsia" w:hAnsiTheme="minorHAnsi" w:cstheme="minorBidi"/>
                <w:noProof/>
                <w:sz w:val="24"/>
                <w:lang w:val="en-US"/>
              </w:rPr>
              <w:tab/>
            </w:r>
            <w:r w:rsidR="00494428" w:rsidRPr="001462F3">
              <w:rPr>
                <w:rStyle w:val="Hyperlink"/>
                <w:noProof/>
                <w:lang w:val="en-US"/>
              </w:rPr>
              <w:t>Onboard user</w:t>
            </w:r>
            <w:r w:rsidR="00494428">
              <w:rPr>
                <w:noProof/>
                <w:webHidden/>
              </w:rPr>
              <w:tab/>
            </w:r>
            <w:r w:rsidR="00494428">
              <w:rPr>
                <w:noProof/>
                <w:webHidden/>
              </w:rPr>
              <w:fldChar w:fldCharType="begin"/>
            </w:r>
            <w:r w:rsidR="00494428">
              <w:rPr>
                <w:noProof/>
                <w:webHidden/>
              </w:rPr>
              <w:instrText xml:space="preserve"> PAGEREF _Toc156824790 \h </w:instrText>
            </w:r>
            <w:r w:rsidR="00494428">
              <w:rPr>
                <w:noProof/>
                <w:webHidden/>
              </w:rPr>
            </w:r>
            <w:r w:rsidR="00494428">
              <w:rPr>
                <w:noProof/>
                <w:webHidden/>
              </w:rPr>
              <w:fldChar w:fldCharType="separate"/>
            </w:r>
            <w:r w:rsidR="00494428">
              <w:rPr>
                <w:noProof/>
                <w:webHidden/>
              </w:rPr>
              <w:t>14</w:t>
            </w:r>
            <w:r w:rsidR="00494428">
              <w:rPr>
                <w:noProof/>
                <w:webHidden/>
              </w:rPr>
              <w:fldChar w:fldCharType="end"/>
            </w:r>
          </w:hyperlink>
        </w:p>
        <w:p w14:paraId="4AF3B332" w14:textId="2F63FEDB" w:rsidR="00494428" w:rsidRDefault="002C3EE1">
          <w:pPr>
            <w:pStyle w:val="Inhopg2"/>
            <w:rPr>
              <w:rFonts w:asciiTheme="minorHAnsi" w:eastAsiaTheme="minorEastAsia" w:hAnsiTheme="minorHAnsi" w:cstheme="minorBidi"/>
              <w:noProof/>
              <w:sz w:val="24"/>
              <w:lang w:val="en-US"/>
            </w:rPr>
          </w:pPr>
          <w:hyperlink w:anchor="_Toc156824791" w:history="1">
            <w:r w:rsidR="00494428" w:rsidRPr="001462F3">
              <w:rPr>
                <w:rStyle w:val="Hyperlink"/>
                <w:noProof/>
              </w:rPr>
              <w:t>11.3</w:t>
            </w:r>
            <w:r w:rsidR="00494428">
              <w:rPr>
                <w:rFonts w:asciiTheme="minorHAnsi" w:eastAsiaTheme="minorEastAsia" w:hAnsiTheme="minorHAnsi" w:cstheme="minorBidi"/>
                <w:noProof/>
                <w:sz w:val="24"/>
                <w:lang w:val="en-US"/>
              </w:rPr>
              <w:tab/>
            </w:r>
            <w:r w:rsidR="00494428" w:rsidRPr="001462F3">
              <w:rPr>
                <w:rStyle w:val="Hyperlink"/>
                <w:noProof/>
                <w:lang w:val="en-US"/>
              </w:rPr>
              <w:t>Create groups</w:t>
            </w:r>
            <w:r w:rsidR="00494428">
              <w:rPr>
                <w:noProof/>
                <w:webHidden/>
              </w:rPr>
              <w:tab/>
            </w:r>
            <w:r w:rsidR="00494428">
              <w:rPr>
                <w:noProof/>
                <w:webHidden/>
              </w:rPr>
              <w:fldChar w:fldCharType="begin"/>
            </w:r>
            <w:r w:rsidR="00494428">
              <w:rPr>
                <w:noProof/>
                <w:webHidden/>
              </w:rPr>
              <w:instrText xml:space="preserve"> PAGEREF _Toc156824791 \h </w:instrText>
            </w:r>
            <w:r w:rsidR="00494428">
              <w:rPr>
                <w:noProof/>
                <w:webHidden/>
              </w:rPr>
            </w:r>
            <w:r w:rsidR="00494428">
              <w:rPr>
                <w:noProof/>
                <w:webHidden/>
              </w:rPr>
              <w:fldChar w:fldCharType="separate"/>
            </w:r>
            <w:r w:rsidR="00494428">
              <w:rPr>
                <w:noProof/>
                <w:webHidden/>
              </w:rPr>
              <w:t>14</w:t>
            </w:r>
            <w:r w:rsidR="00494428">
              <w:rPr>
                <w:noProof/>
                <w:webHidden/>
              </w:rPr>
              <w:fldChar w:fldCharType="end"/>
            </w:r>
          </w:hyperlink>
        </w:p>
        <w:p w14:paraId="022E6B25" w14:textId="6E5369DD"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792" w:history="1">
            <w:r w:rsidR="00494428" w:rsidRPr="001462F3">
              <w:rPr>
                <w:rStyle w:val="Hyperlink"/>
                <w:noProof/>
              </w:rPr>
              <w:t>12</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Azure Virtual Desktop</w:t>
            </w:r>
            <w:r w:rsidR="00494428">
              <w:rPr>
                <w:noProof/>
                <w:webHidden/>
              </w:rPr>
              <w:tab/>
            </w:r>
            <w:r w:rsidR="00494428">
              <w:rPr>
                <w:noProof/>
                <w:webHidden/>
              </w:rPr>
              <w:fldChar w:fldCharType="begin"/>
            </w:r>
            <w:r w:rsidR="00494428">
              <w:rPr>
                <w:noProof/>
                <w:webHidden/>
              </w:rPr>
              <w:instrText xml:space="preserve"> PAGEREF _Toc156824792 \h </w:instrText>
            </w:r>
            <w:r w:rsidR="00494428">
              <w:rPr>
                <w:noProof/>
                <w:webHidden/>
              </w:rPr>
            </w:r>
            <w:r w:rsidR="00494428">
              <w:rPr>
                <w:noProof/>
                <w:webHidden/>
              </w:rPr>
              <w:fldChar w:fldCharType="separate"/>
            </w:r>
            <w:r w:rsidR="00494428">
              <w:rPr>
                <w:noProof/>
                <w:webHidden/>
              </w:rPr>
              <w:t>15</w:t>
            </w:r>
            <w:r w:rsidR="00494428">
              <w:rPr>
                <w:noProof/>
                <w:webHidden/>
              </w:rPr>
              <w:fldChar w:fldCharType="end"/>
            </w:r>
          </w:hyperlink>
        </w:p>
        <w:p w14:paraId="49D12616" w14:textId="112FD375" w:rsidR="00494428" w:rsidRDefault="002C3EE1">
          <w:pPr>
            <w:pStyle w:val="Inhopg2"/>
            <w:rPr>
              <w:rFonts w:asciiTheme="minorHAnsi" w:eastAsiaTheme="minorEastAsia" w:hAnsiTheme="minorHAnsi" w:cstheme="minorBidi"/>
              <w:noProof/>
              <w:sz w:val="24"/>
              <w:lang w:val="en-US"/>
            </w:rPr>
          </w:pPr>
          <w:hyperlink w:anchor="_Toc156824793" w:history="1">
            <w:r w:rsidR="00494428" w:rsidRPr="001462F3">
              <w:rPr>
                <w:rStyle w:val="Hyperlink"/>
                <w:noProof/>
              </w:rPr>
              <w:t>12.1</w:t>
            </w:r>
            <w:r w:rsidR="00494428">
              <w:rPr>
                <w:rFonts w:asciiTheme="minorHAnsi" w:eastAsiaTheme="minorEastAsia" w:hAnsiTheme="minorHAnsi" w:cstheme="minorBidi"/>
                <w:noProof/>
                <w:sz w:val="24"/>
                <w:lang w:val="en-US"/>
              </w:rPr>
              <w:tab/>
            </w:r>
            <w:r w:rsidR="00494428" w:rsidRPr="001462F3">
              <w:rPr>
                <w:rStyle w:val="Hyperlink"/>
                <w:noProof/>
              </w:rPr>
              <w:t>Create</w:t>
            </w:r>
            <w:r w:rsidR="00494428" w:rsidRPr="001462F3">
              <w:rPr>
                <w:rStyle w:val="Hyperlink"/>
                <w:noProof/>
                <w:lang w:val="en-US"/>
              </w:rPr>
              <w:t xml:space="preserve"> a Host pool</w:t>
            </w:r>
            <w:r w:rsidR="00494428">
              <w:rPr>
                <w:noProof/>
                <w:webHidden/>
              </w:rPr>
              <w:tab/>
            </w:r>
            <w:r w:rsidR="00494428">
              <w:rPr>
                <w:noProof/>
                <w:webHidden/>
              </w:rPr>
              <w:fldChar w:fldCharType="begin"/>
            </w:r>
            <w:r w:rsidR="00494428">
              <w:rPr>
                <w:noProof/>
                <w:webHidden/>
              </w:rPr>
              <w:instrText xml:space="preserve"> PAGEREF _Toc156824793 \h </w:instrText>
            </w:r>
            <w:r w:rsidR="00494428">
              <w:rPr>
                <w:noProof/>
                <w:webHidden/>
              </w:rPr>
            </w:r>
            <w:r w:rsidR="00494428">
              <w:rPr>
                <w:noProof/>
                <w:webHidden/>
              </w:rPr>
              <w:fldChar w:fldCharType="separate"/>
            </w:r>
            <w:r w:rsidR="00494428">
              <w:rPr>
                <w:noProof/>
                <w:webHidden/>
              </w:rPr>
              <w:t>16</w:t>
            </w:r>
            <w:r w:rsidR="00494428">
              <w:rPr>
                <w:noProof/>
                <w:webHidden/>
              </w:rPr>
              <w:fldChar w:fldCharType="end"/>
            </w:r>
          </w:hyperlink>
        </w:p>
        <w:p w14:paraId="77AEE3F2" w14:textId="35A7D8BC" w:rsidR="00494428" w:rsidRDefault="002C3EE1">
          <w:pPr>
            <w:pStyle w:val="Inhopg2"/>
            <w:rPr>
              <w:rFonts w:asciiTheme="minorHAnsi" w:eastAsiaTheme="minorEastAsia" w:hAnsiTheme="minorHAnsi" w:cstheme="minorBidi"/>
              <w:noProof/>
              <w:sz w:val="24"/>
              <w:lang w:val="en-US"/>
            </w:rPr>
          </w:pPr>
          <w:hyperlink w:anchor="_Toc156824794" w:history="1">
            <w:r w:rsidR="00494428" w:rsidRPr="001462F3">
              <w:rPr>
                <w:rStyle w:val="Hyperlink"/>
                <w:noProof/>
              </w:rPr>
              <w:t>12.2</w:t>
            </w:r>
            <w:r w:rsidR="00494428">
              <w:rPr>
                <w:rFonts w:asciiTheme="minorHAnsi" w:eastAsiaTheme="minorEastAsia" w:hAnsiTheme="minorHAnsi" w:cstheme="minorBidi"/>
                <w:noProof/>
                <w:sz w:val="24"/>
                <w:lang w:val="en-US"/>
              </w:rPr>
              <w:tab/>
            </w:r>
            <w:r w:rsidR="00494428" w:rsidRPr="001462F3">
              <w:rPr>
                <w:rStyle w:val="Hyperlink"/>
                <w:noProof/>
                <w:lang w:val="en-US"/>
              </w:rPr>
              <w:t>Create VMs for Hostpool</w:t>
            </w:r>
            <w:r w:rsidR="00494428">
              <w:rPr>
                <w:noProof/>
                <w:webHidden/>
              </w:rPr>
              <w:tab/>
            </w:r>
            <w:r w:rsidR="00494428">
              <w:rPr>
                <w:noProof/>
                <w:webHidden/>
              </w:rPr>
              <w:fldChar w:fldCharType="begin"/>
            </w:r>
            <w:r w:rsidR="00494428">
              <w:rPr>
                <w:noProof/>
                <w:webHidden/>
              </w:rPr>
              <w:instrText xml:space="preserve"> PAGEREF _Toc156824794 \h </w:instrText>
            </w:r>
            <w:r w:rsidR="00494428">
              <w:rPr>
                <w:noProof/>
                <w:webHidden/>
              </w:rPr>
            </w:r>
            <w:r w:rsidR="00494428">
              <w:rPr>
                <w:noProof/>
                <w:webHidden/>
              </w:rPr>
              <w:fldChar w:fldCharType="separate"/>
            </w:r>
            <w:r w:rsidR="00494428">
              <w:rPr>
                <w:noProof/>
                <w:webHidden/>
              </w:rPr>
              <w:t>17</w:t>
            </w:r>
            <w:r w:rsidR="00494428">
              <w:rPr>
                <w:noProof/>
                <w:webHidden/>
              </w:rPr>
              <w:fldChar w:fldCharType="end"/>
            </w:r>
          </w:hyperlink>
        </w:p>
        <w:p w14:paraId="0B6BB679" w14:textId="18096538" w:rsidR="00494428" w:rsidRDefault="002C3EE1">
          <w:pPr>
            <w:pStyle w:val="Inhopg2"/>
            <w:rPr>
              <w:rFonts w:asciiTheme="minorHAnsi" w:eastAsiaTheme="minorEastAsia" w:hAnsiTheme="minorHAnsi" w:cstheme="minorBidi"/>
              <w:noProof/>
              <w:sz w:val="24"/>
              <w:lang w:val="en-US"/>
            </w:rPr>
          </w:pPr>
          <w:hyperlink w:anchor="_Toc156824795" w:history="1">
            <w:r w:rsidR="00494428" w:rsidRPr="001462F3">
              <w:rPr>
                <w:rStyle w:val="Hyperlink"/>
                <w:noProof/>
              </w:rPr>
              <w:t>12.3</w:t>
            </w:r>
            <w:r w:rsidR="00494428">
              <w:rPr>
                <w:rFonts w:asciiTheme="minorHAnsi" w:eastAsiaTheme="minorEastAsia" w:hAnsiTheme="minorHAnsi" w:cstheme="minorBidi"/>
                <w:noProof/>
                <w:sz w:val="24"/>
                <w:lang w:val="en-US"/>
              </w:rPr>
              <w:tab/>
            </w:r>
            <w:r w:rsidR="00494428" w:rsidRPr="001462F3">
              <w:rPr>
                <w:rStyle w:val="Hyperlink"/>
                <w:noProof/>
                <w:lang w:val="en-US"/>
              </w:rPr>
              <w:t>Configure the Application group for the workspace</w:t>
            </w:r>
            <w:r w:rsidR="00494428">
              <w:rPr>
                <w:noProof/>
                <w:webHidden/>
              </w:rPr>
              <w:tab/>
            </w:r>
            <w:r w:rsidR="00494428">
              <w:rPr>
                <w:noProof/>
                <w:webHidden/>
              </w:rPr>
              <w:fldChar w:fldCharType="begin"/>
            </w:r>
            <w:r w:rsidR="00494428">
              <w:rPr>
                <w:noProof/>
                <w:webHidden/>
              </w:rPr>
              <w:instrText xml:space="preserve"> PAGEREF _Toc156824795 \h </w:instrText>
            </w:r>
            <w:r w:rsidR="00494428">
              <w:rPr>
                <w:noProof/>
                <w:webHidden/>
              </w:rPr>
            </w:r>
            <w:r w:rsidR="00494428">
              <w:rPr>
                <w:noProof/>
                <w:webHidden/>
              </w:rPr>
              <w:fldChar w:fldCharType="separate"/>
            </w:r>
            <w:r w:rsidR="00494428">
              <w:rPr>
                <w:noProof/>
                <w:webHidden/>
              </w:rPr>
              <w:t>19</w:t>
            </w:r>
            <w:r w:rsidR="00494428">
              <w:rPr>
                <w:noProof/>
                <w:webHidden/>
              </w:rPr>
              <w:fldChar w:fldCharType="end"/>
            </w:r>
          </w:hyperlink>
        </w:p>
        <w:p w14:paraId="3E4407AA" w14:textId="762CFA6E" w:rsidR="00494428" w:rsidRDefault="002C3EE1">
          <w:pPr>
            <w:pStyle w:val="Inhopg2"/>
            <w:rPr>
              <w:rFonts w:asciiTheme="minorHAnsi" w:eastAsiaTheme="minorEastAsia" w:hAnsiTheme="minorHAnsi" w:cstheme="minorBidi"/>
              <w:noProof/>
              <w:sz w:val="24"/>
              <w:lang w:val="en-US"/>
            </w:rPr>
          </w:pPr>
          <w:hyperlink w:anchor="_Toc156824796" w:history="1">
            <w:r w:rsidR="00494428" w:rsidRPr="001462F3">
              <w:rPr>
                <w:rStyle w:val="Hyperlink"/>
                <w:noProof/>
              </w:rPr>
              <w:t>12.4</w:t>
            </w:r>
            <w:r w:rsidR="00494428">
              <w:rPr>
                <w:rFonts w:asciiTheme="minorHAnsi" w:eastAsiaTheme="minorEastAsia" w:hAnsiTheme="minorHAnsi" w:cstheme="minorBidi"/>
                <w:noProof/>
                <w:sz w:val="24"/>
                <w:lang w:val="en-US"/>
              </w:rPr>
              <w:tab/>
            </w:r>
            <w:r w:rsidR="00494428" w:rsidRPr="001462F3">
              <w:rPr>
                <w:rStyle w:val="Hyperlink"/>
                <w:noProof/>
                <w:lang w:val="en-US"/>
              </w:rPr>
              <w:t>Create an Application group for Azure Virtual Desktop Applications</w:t>
            </w:r>
            <w:r w:rsidR="00494428">
              <w:rPr>
                <w:noProof/>
                <w:webHidden/>
              </w:rPr>
              <w:tab/>
            </w:r>
            <w:r w:rsidR="00494428">
              <w:rPr>
                <w:noProof/>
                <w:webHidden/>
              </w:rPr>
              <w:fldChar w:fldCharType="begin"/>
            </w:r>
            <w:r w:rsidR="00494428">
              <w:rPr>
                <w:noProof/>
                <w:webHidden/>
              </w:rPr>
              <w:instrText xml:space="preserve"> PAGEREF _Toc156824796 \h </w:instrText>
            </w:r>
            <w:r w:rsidR="00494428">
              <w:rPr>
                <w:noProof/>
                <w:webHidden/>
              </w:rPr>
            </w:r>
            <w:r w:rsidR="00494428">
              <w:rPr>
                <w:noProof/>
                <w:webHidden/>
              </w:rPr>
              <w:fldChar w:fldCharType="separate"/>
            </w:r>
            <w:r w:rsidR="00494428">
              <w:rPr>
                <w:noProof/>
                <w:webHidden/>
              </w:rPr>
              <w:t>20</w:t>
            </w:r>
            <w:r w:rsidR="00494428">
              <w:rPr>
                <w:noProof/>
                <w:webHidden/>
              </w:rPr>
              <w:fldChar w:fldCharType="end"/>
            </w:r>
          </w:hyperlink>
        </w:p>
        <w:p w14:paraId="52E6D814" w14:textId="56DE7A05" w:rsidR="00494428" w:rsidRDefault="002C3EE1">
          <w:pPr>
            <w:pStyle w:val="Inhopg2"/>
            <w:rPr>
              <w:rFonts w:asciiTheme="minorHAnsi" w:eastAsiaTheme="minorEastAsia" w:hAnsiTheme="minorHAnsi" w:cstheme="minorBidi"/>
              <w:noProof/>
              <w:sz w:val="24"/>
              <w:lang w:val="en-US"/>
            </w:rPr>
          </w:pPr>
          <w:hyperlink w:anchor="_Toc156824797" w:history="1">
            <w:r w:rsidR="00494428" w:rsidRPr="001462F3">
              <w:rPr>
                <w:rStyle w:val="Hyperlink"/>
                <w:noProof/>
              </w:rPr>
              <w:t>12.5</w:t>
            </w:r>
            <w:r w:rsidR="00494428">
              <w:rPr>
                <w:rFonts w:asciiTheme="minorHAnsi" w:eastAsiaTheme="minorEastAsia" w:hAnsiTheme="minorHAnsi" w:cstheme="minorBidi"/>
                <w:noProof/>
                <w:sz w:val="24"/>
                <w:lang w:val="en-US"/>
              </w:rPr>
              <w:tab/>
            </w:r>
            <w:r w:rsidR="00494428" w:rsidRPr="001462F3">
              <w:rPr>
                <w:rStyle w:val="Hyperlink"/>
                <w:noProof/>
                <w:lang w:val="en-US"/>
              </w:rPr>
              <w:t>Check the Workspace settings.</w:t>
            </w:r>
            <w:r w:rsidR="00494428">
              <w:rPr>
                <w:noProof/>
                <w:webHidden/>
              </w:rPr>
              <w:tab/>
            </w:r>
            <w:r w:rsidR="00494428">
              <w:rPr>
                <w:noProof/>
                <w:webHidden/>
              </w:rPr>
              <w:fldChar w:fldCharType="begin"/>
            </w:r>
            <w:r w:rsidR="00494428">
              <w:rPr>
                <w:noProof/>
                <w:webHidden/>
              </w:rPr>
              <w:instrText xml:space="preserve"> PAGEREF _Toc156824797 \h </w:instrText>
            </w:r>
            <w:r w:rsidR="00494428">
              <w:rPr>
                <w:noProof/>
                <w:webHidden/>
              </w:rPr>
            </w:r>
            <w:r w:rsidR="00494428">
              <w:rPr>
                <w:noProof/>
                <w:webHidden/>
              </w:rPr>
              <w:fldChar w:fldCharType="separate"/>
            </w:r>
            <w:r w:rsidR="00494428">
              <w:rPr>
                <w:noProof/>
                <w:webHidden/>
              </w:rPr>
              <w:t>21</w:t>
            </w:r>
            <w:r w:rsidR="00494428">
              <w:rPr>
                <w:noProof/>
                <w:webHidden/>
              </w:rPr>
              <w:fldChar w:fldCharType="end"/>
            </w:r>
          </w:hyperlink>
        </w:p>
        <w:p w14:paraId="7CFC5080" w14:textId="46E93C51"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798" w:history="1">
            <w:r w:rsidR="00494428" w:rsidRPr="001462F3">
              <w:rPr>
                <w:rStyle w:val="Hyperlink"/>
                <w:noProof/>
              </w:rPr>
              <w:t>13</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Additional configuration for Azure Active Directory Azure Virtual Desktop</w:t>
            </w:r>
            <w:r w:rsidR="00494428">
              <w:rPr>
                <w:noProof/>
                <w:webHidden/>
              </w:rPr>
              <w:tab/>
            </w:r>
            <w:r w:rsidR="00494428">
              <w:rPr>
                <w:noProof/>
                <w:webHidden/>
              </w:rPr>
              <w:fldChar w:fldCharType="begin"/>
            </w:r>
            <w:r w:rsidR="00494428">
              <w:rPr>
                <w:noProof/>
                <w:webHidden/>
              </w:rPr>
              <w:instrText xml:space="preserve"> PAGEREF _Toc156824798 \h </w:instrText>
            </w:r>
            <w:r w:rsidR="00494428">
              <w:rPr>
                <w:noProof/>
                <w:webHidden/>
              </w:rPr>
            </w:r>
            <w:r w:rsidR="00494428">
              <w:rPr>
                <w:noProof/>
                <w:webHidden/>
              </w:rPr>
              <w:fldChar w:fldCharType="separate"/>
            </w:r>
            <w:r w:rsidR="00494428">
              <w:rPr>
                <w:noProof/>
                <w:webHidden/>
              </w:rPr>
              <w:t>22</w:t>
            </w:r>
            <w:r w:rsidR="00494428">
              <w:rPr>
                <w:noProof/>
                <w:webHidden/>
              </w:rPr>
              <w:fldChar w:fldCharType="end"/>
            </w:r>
          </w:hyperlink>
        </w:p>
        <w:p w14:paraId="76A94B83" w14:textId="64356EEC" w:rsidR="00494428" w:rsidRDefault="002C3EE1">
          <w:pPr>
            <w:pStyle w:val="Inhopg2"/>
            <w:rPr>
              <w:rFonts w:asciiTheme="minorHAnsi" w:eastAsiaTheme="minorEastAsia" w:hAnsiTheme="minorHAnsi" w:cstheme="minorBidi"/>
              <w:noProof/>
              <w:sz w:val="24"/>
              <w:lang w:val="en-US"/>
            </w:rPr>
          </w:pPr>
          <w:hyperlink w:anchor="_Toc156824799" w:history="1">
            <w:r w:rsidR="00494428" w:rsidRPr="001462F3">
              <w:rPr>
                <w:rStyle w:val="Hyperlink"/>
                <w:noProof/>
              </w:rPr>
              <w:t>13.1</w:t>
            </w:r>
            <w:r w:rsidR="00494428">
              <w:rPr>
                <w:rFonts w:asciiTheme="minorHAnsi" w:eastAsiaTheme="minorEastAsia" w:hAnsiTheme="minorHAnsi" w:cstheme="minorBidi"/>
                <w:noProof/>
                <w:sz w:val="24"/>
                <w:lang w:val="en-US"/>
              </w:rPr>
              <w:tab/>
            </w:r>
            <w:r w:rsidR="00494428" w:rsidRPr="001462F3">
              <w:rPr>
                <w:rStyle w:val="Hyperlink"/>
                <w:noProof/>
                <w:lang w:val="en-US"/>
              </w:rPr>
              <w:t>Host pool configuration</w:t>
            </w:r>
            <w:r w:rsidR="00494428">
              <w:rPr>
                <w:noProof/>
                <w:webHidden/>
              </w:rPr>
              <w:tab/>
            </w:r>
            <w:r w:rsidR="00494428">
              <w:rPr>
                <w:noProof/>
                <w:webHidden/>
              </w:rPr>
              <w:fldChar w:fldCharType="begin"/>
            </w:r>
            <w:r w:rsidR="00494428">
              <w:rPr>
                <w:noProof/>
                <w:webHidden/>
              </w:rPr>
              <w:instrText xml:space="preserve"> PAGEREF _Toc156824799 \h </w:instrText>
            </w:r>
            <w:r w:rsidR="00494428">
              <w:rPr>
                <w:noProof/>
                <w:webHidden/>
              </w:rPr>
            </w:r>
            <w:r w:rsidR="00494428">
              <w:rPr>
                <w:noProof/>
                <w:webHidden/>
              </w:rPr>
              <w:fldChar w:fldCharType="separate"/>
            </w:r>
            <w:r w:rsidR="00494428">
              <w:rPr>
                <w:noProof/>
                <w:webHidden/>
              </w:rPr>
              <w:t>22</w:t>
            </w:r>
            <w:r w:rsidR="00494428">
              <w:rPr>
                <w:noProof/>
                <w:webHidden/>
              </w:rPr>
              <w:fldChar w:fldCharType="end"/>
            </w:r>
          </w:hyperlink>
        </w:p>
        <w:p w14:paraId="57C2DB19" w14:textId="2F4E647B" w:rsidR="00494428" w:rsidRDefault="002C3EE1">
          <w:pPr>
            <w:pStyle w:val="Inhopg2"/>
            <w:rPr>
              <w:rFonts w:asciiTheme="minorHAnsi" w:eastAsiaTheme="minorEastAsia" w:hAnsiTheme="minorHAnsi" w:cstheme="minorBidi"/>
              <w:noProof/>
              <w:sz w:val="24"/>
              <w:lang w:val="en-US"/>
            </w:rPr>
          </w:pPr>
          <w:hyperlink w:anchor="_Toc156824800" w:history="1">
            <w:r w:rsidR="00494428" w:rsidRPr="001462F3">
              <w:rPr>
                <w:rStyle w:val="Hyperlink"/>
                <w:noProof/>
              </w:rPr>
              <w:t>13.2</w:t>
            </w:r>
            <w:r w:rsidR="00494428">
              <w:rPr>
                <w:rFonts w:asciiTheme="minorHAnsi" w:eastAsiaTheme="minorEastAsia" w:hAnsiTheme="minorHAnsi" w:cstheme="minorBidi"/>
                <w:noProof/>
                <w:sz w:val="24"/>
                <w:lang w:val="en-US"/>
              </w:rPr>
              <w:tab/>
            </w:r>
            <w:r w:rsidR="00494428" w:rsidRPr="001462F3">
              <w:rPr>
                <w:rStyle w:val="Hyperlink"/>
                <w:noProof/>
                <w:lang w:val="en-US"/>
              </w:rPr>
              <w:t>Permissions on the Virtual Machines</w:t>
            </w:r>
            <w:r w:rsidR="00494428">
              <w:rPr>
                <w:noProof/>
                <w:webHidden/>
              </w:rPr>
              <w:tab/>
            </w:r>
            <w:r w:rsidR="00494428">
              <w:rPr>
                <w:noProof/>
                <w:webHidden/>
              </w:rPr>
              <w:fldChar w:fldCharType="begin"/>
            </w:r>
            <w:r w:rsidR="00494428">
              <w:rPr>
                <w:noProof/>
                <w:webHidden/>
              </w:rPr>
              <w:instrText xml:space="preserve"> PAGEREF _Toc156824800 \h </w:instrText>
            </w:r>
            <w:r w:rsidR="00494428">
              <w:rPr>
                <w:noProof/>
                <w:webHidden/>
              </w:rPr>
            </w:r>
            <w:r w:rsidR="00494428">
              <w:rPr>
                <w:noProof/>
                <w:webHidden/>
              </w:rPr>
              <w:fldChar w:fldCharType="separate"/>
            </w:r>
            <w:r w:rsidR="00494428">
              <w:rPr>
                <w:noProof/>
                <w:webHidden/>
              </w:rPr>
              <w:t>23</w:t>
            </w:r>
            <w:r w:rsidR="00494428">
              <w:rPr>
                <w:noProof/>
                <w:webHidden/>
              </w:rPr>
              <w:fldChar w:fldCharType="end"/>
            </w:r>
          </w:hyperlink>
        </w:p>
        <w:p w14:paraId="695C2752" w14:textId="51589B7D" w:rsidR="00494428" w:rsidRDefault="002C3EE1">
          <w:pPr>
            <w:pStyle w:val="Inhopg2"/>
            <w:rPr>
              <w:rFonts w:asciiTheme="minorHAnsi" w:eastAsiaTheme="minorEastAsia" w:hAnsiTheme="minorHAnsi" w:cstheme="minorBidi"/>
              <w:noProof/>
              <w:sz w:val="24"/>
              <w:lang w:val="en-US"/>
            </w:rPr>
          </w:pPr>
          <w:hyperlink w:anchor="_Toc156824801" w:history="1">
            <w:r w:rsidR="00494428" w:rsidRPr="001462F3">
              <w:rPr>
                <w:rStyle w:val="Hyperlink"/>
                <w:noProof/>
              </w:rPr>
              <w:t>13.3</w:t>
            </w:r>
            <w:r w:rsidR="00494428">
              <w:rPr>
                <w:rFonts w:asciiTheme="minorHAnsi" w:eastAsiaTheme="minorEastAsia" w:hAnsiTheme="minorHAnsi" w:cstheme="minorBidi"/>
                <w:noProof/>
                <w:sz w:val="24"/>
                <w:lang w:val="en-US"/>
              </w:rPr>
              <w:tab/>
            </w:r>
            <w:r w:rsidR="00494428" w:rsidRPr="001462F3">
              <w:rPr>
                <w:rStyle w:val="Hyperlink"/>
                <w:noProof/>
                <w:lang w:val="en-US"/>
              </w:rPr>
              <w:t>EntraJoined check</w:t>
            </w:r>
            <w:r w:rsidR="00494428">
              <w:rPr>
                <w:noProof/>
                <w:webHidden/>
              </w:rPr>
              <w:tab/>
            </w:r>
            <w:r w:rsidR="00494428">
              <w:rPr>
                <w:noProof/>
                <w:webHidden/>
              </w:rPr>
              <w:fldChar w:fldCharType="begin"/>
            </w:r>
            <w:r w:rsidR="00494428">
              <w:rPr>
                <w:noProof/>
                <w:webHidden/>
              </w:rPr>
              <w:instrText xml:space="preserve"> PAGEREF _Toc156824801 \h </w:instrText>
            </w:r>
            <w:r w:rsidR="00494428">
              <w:rPr>
                <w:noProof/>
                <w:webHidden/>
              </w:rPr>
            </w:r>
            <w:r w:rsidR="00494428">
              <w:rPr>
                <w:noProof/>
                <w:webHidden/>
              </w:rPr>
              <w:fldChar w:fldCharType="separate"/>
            </w:r>
            <w:r w:rsidR="00494428">
              <w:rPr>
                <w:noProof/>
                <w:webHidden/>
              </w:rPr>
              <w:t>24</w:t>
            </w:r>
            <w:r w:rsidR="00494428">
              <w:rPr>
                <w:noProof/>
                <w:webHidden/>
              </w:rPr>
              <w:fldChar w:fldCharType="end"/>
            </w:r>
          </w:hyperlink>
        </w:p>
        <w:p w14:paraId="0F5D5B72" w14:textId="4B3A868E" w:rsidR="00494428" w:rsidRDefault="002C3EE1">
          <w:pPr>
            <w:pStyle w:val="Inhopg2"/>
            <w:rPr>
              <w:rFonts w:asciiTheme="minorHAnsi" w:eastAsiaTheme="minorEastAsia" w:hAnsiTheme="minorHAnsi" w:cstheme="minorBidi"/>
              <w:noProof/>
              <w:sz w:val="24"/>
              <w:lang w:val="en-US"/>
            </w:rPr>
          </w:pPr>
          <w:hyperlink w:anchor="_Toc156824802" w:history="1">
            <w:r w:rsidR="00494428" w:rsidRPr="001462F3">
              <w:rPr>
                <w:rStyle w:val="Hyperlink"/>
                <w:noProof/>
              </w:rPr>
              <w:t>13.4</w:t>
            </w:r>
            <w:r w:rsidR="00494428">
              <w:rPr>
                <w:rFonts w:asciiTheme="minorHAnsi" w:eastAsiaTheme="minorEastAsia" w:hAnsiTheme="minorHAnsi" w:cstheme="minorBidi"/>
                <w:noProof/>
                <w:sz w:val="24"/>
                <w:lang w:val="en-US"/>
              </w:rPr>
              <w:tab/>
            </w:r>
            <w:r w:rsidR="00494428" w:rsidRPr="001462F3">
              <w:rPr>
                <w:rStyle w:val="Hyperlink"/>
                <w:noProof/>
                <w:lang w:val="en-US"/>
              </w:rPr>
              <w:t>Assign licenses</w:t>
            </w:r>
            <w:r w:rsidR="00494428">
              <w:rPr>
                <w:noProof/>
                <w:webHidden/>
              </w:rPr>
              <w:tab/>
            </w:r>
            <w:r w:rsidR="00494428">
              <w:rPr>
                <w:noProof/>
                <w:webHidden/>
              </w:rPr>
              <w:fldChar w:fldCharType="begin"/>
            </w:r>
            <w:r w:rsidR="00494428">
              <w:rPr>
                <w:noProof/>
                <w:webHidden/>
              </w:rPr>
              <w:instrText xml:space="preserve"> PAGEREF _Toc156824802 \h </w:instrText>
            </w:r>
            <w:r w:rsidR="00494428">
              <w:rPr>
                <w:noProof/>
                <w:webHidden/>
              </w:rPr>
            </w:r>
            <w:r w:rsidR="00494428">
              <w:rPr>
                <w:noProof/>
                <w:webHidden/>
              </w:rPr>
              <w:fldChar w:fldCharType="separate"/>
            </w:r>
            <w:r w:rsidR="00494428">
              <w:rPr>
                <w:noProof/>
                <w:webHidden/>
              </w:rPr>
              <w:t>25</w:t>
            </w:r>
            <w:r w:rsidR="00494428">
              <w:rPr>
                <w:noProof/>
                <w:webHidden/>
              </w:rPr>
              <w:fldChar w:fldCharType="end"/>
            </w:r>
          </w:hyperlink>
        </w:p>
        <w:p w14:paraId="0B89D20D" w14:textId="0C5CC686" w:rsidR="00494428" w:rsidRDefault="002C3EE1">
          <w:pPr>
            <w:pStyle w:val="Inhopg2"/>
            <w:rPr>
              <w:rFonts w:asciiTheme="minorHAnsi" w:eastAsiaTheme="minorEastAsia" w:hAnsiTheme="minorHAnsi" w:cstheme="minorBidi"/>
              <w:noProof/>
              <w:sz w:val="24"/>
              <w:lang w:val="en-US"/>
            </w:rPr>
          </w:pPr>
          <w:hyperlink w:anchor="_Toc156824803" w:history="1">
            <w:r w:rsidR="00494428" w:rsidRPr="001462F3">
              <w:rPr>
                <w:rStyle w:val="Hyperlink"/>
                <w:noProof/>
              </w:rPr>
              <w:t>13.5</w:t>
            </w:r>
            <w:r w:rsidR="00494428">
              <w:rPr>
                <w:rFonts w:asciiTheme="minorHAnsi" w:eastAsiaTheme="minorEastAsia" w:hAnsiTheme="minorHAnsi" w:cstheme="minorBidi"/>
                <w:noProof/>
                <w:sz w:val="24"/>
                <w:lang w:val="en-US"/>
              </w:rPr>
              <w:tab/>
            </w:r>
            <w:r w:rsidR="00494428" w:rsidRPr="001462F3">
              <w:rPr>
                <w:rStyle w:val="Hyperlink"/>
                <w:noProof/>
                <w:lang w:val="en-US"/>
              </w:rPr>
              <w:t>Conditional Access policy exception</w:t>
            </w:r>
            <w:r w:rsidR="00494428">
              <w:rPr>
                <w:noProof/>
                <w:webHidden/>
              </w:rPr>
              <w:tab/>
            </w:r>
            <w:r w:rsidR="00494428">
              <w:rPr>
                <w:noProof/>
                <w:webHidden/>
              </w:rPr>
              <w:fldChar w:fldCharType="begin"/>
            </w:r>
            <w:r w:rsidR="00494428">
              <w:rPr>
                <w:noProof/>
                <w:webHidden/>
              </w:rPr>
              <w:instrText xml:space="preserve"> PAGEREF _Toc156824803 \h </w:instrText>
            </w:r>
            <w:r w:rsidR="00494428">
              <w:rPr>
                <w:noProof/>
                <w:webHidden/>
              </w:rPr>
            </w:r>
            <w:r w:rsidR="00494428">
              <w:rPr>
                <w:noProof/>
                <w:webHidden/>
              </w:rPr>
              <w:fldChar w:fldCharType="separate"/>
            </w:r>
            <w:r w:rsidR="00494428">
              <w:rPr>
                <w:noProof/>
                <w:webHidden/>
              </w:rPr>
              <w:t>26</w:t>
            </w:r>
            <w:r w:rsidR="00494428">
              <w:rPr>
                <w:noProof/>
                <w:webHidden/>
              </w:rPr>
              <w:fldChar w:fldCharType="end"/>
            </w:r>
          </w:hyperlink>
        </w:p>
        <w:p w14:paraId="414BE196" w14:textId="238F718C"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04" w:history="1">
            <w:r w:rsidR="00494428" w:rsidRPr="001462F3">
              <w:rPr>
                <w:rStyle w:val="Hyperlink"/>
                <w:noProof/>
              </w:rPr>
              <w:t>14</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Azure Virtual Desktop workspace</w:t>
            </w:r>
            <w:r w:rsidR="00494428">
              <w:rPr>
                <w:noProof/>
                <w:webHidden/>
              </w:rPr>
              <w:tab/>
            </w:r>
            <w:r w:rsidR="00494428">
              <w:rPr>
                <w:noProof/>
                <w:webHidden/>
              </w:rPr>
              <w:fldChar w:fldCharType="begin"/>
            </w:r>
            <w:r w:rsidR="00494428">
              <w:rPr>
                <w:noProof/>
                <w:webHidden/>
              </w:rPr>
              <w:instrText xml:space="preserve"> PAGEREF _Toc156824804 \h </w:instrText>
            </w:r>
            <w:r w:rsidR="00494428">
              <w:rPr>
                <w:noProof/>
                <w:webHidden/>
              </w:rPr>
            </w:r>
            <w:r w:rsidR="00494428">
              <w:rPr>
                <w:noProof/>
                <w:webHidden/>
              </w:rPr>
              <w:fldChar w:fldCharType="separate"/>
            </w:r>
            <w:r w:rsidR="00494428">
              <w:rPr>
                <w:noProof/>
                <w:webHidden/>
              </w:rPr>
              <w:t>27</w:t>
            </w:r>
            <w:r w:rsidR="00494428">
              <w:rPr>
                <w:noProof/>
                <w:webHidden/>
              </w:rPr>
              <w:fldChar w:fldCharType="end"/>
            </w:r>
          </w:hyperlink>
        </w:p>
        <w:p w14:paraId="171A1F6C" w14:textId="46CE80B2" w:rsidR="00494428" w:rsidRDefault="002C3EE1">
          <w:pPr>
            <w:pStyle w:val="Inhopg2"/>
            <w:rPr>
              <w:rFonts w:asciiTheme="minorHAnsi" w:eastAsiaTheme="minorEastAsia" w:hAnsiTheme="minorHAnsi" w:cstheme="minorBidi"/>
              <w:noProof/>
              <w:sz w:val="24"/>
              <w:lang w:val="en-US"/>
            </w:rPr>
          </w:pPr>
          <w:hyperlink w:anchor="_Toc156824805" w:history="1">
            <w:r w:rsidR="00494428" w:rsidRPr="001462F3">
              <w:rPr>
                <w:rStyle w:val="Hyperlink"/>
                <w:noProof/>
              </w:rPr>
              <w:t>14.1</w:t>
            </w:r>
            <w:r w:rsidR="00494428">
              <w:rPr>
                <w:rFonts w:asciiTheme="minorHAnsi" w:eastAsiaTheme="minorEastAsia" w:hAnsiTheme="minorHAnsi" w:cstheme="minorBidi"/>
                <w:noProof/>
                <w:sz w:val="24"/>
                <w:lang w:val="en-US"/>
              </w:rPr>
              <w:tab/>
            </w:r>
            <w:r w:rsidR="00494428" w:rsidRPr="001462F3">
              <w:rPr>
                <w:rStyle w:val="Hyperlink"/>
                <w:noProof/>
                <w:lang w:val="en-US"/>
              </w:rPr>
              <w:t>Connect to the Azure Virtual Desktop environment with the browser</w:t>
            </w:r>
            <w:r w:rsidR="00494428">
              <w:rPr>
                <w:noProof/>
                <w:webHidden/>
              </w:rPr>
              <w:tab/>
            </w:r>
            <w:r w:rsidR="00494428">
              <w:rPr>
                <w:noProof/>
                <w:webHidden/>
              </w:rPr>
              <w:fldChar w:fldCharType="begin"/>
            </w:r>
            <w:r w:rsidR="00494428">
              <w:rPr>
                <w:noProof/>
                <w:webHidden/>
              </w:rPr>
              <w:instrText xml:space="preserve"> PAGEREF _Toc156824805 \h </w:instrText>
            </w:r>
            <w:r w:rsidR="00494428">
              <w:rPr>
                <w:noProof/>
                <w:webHidden/>
              </w:rPr>
            </w:r>
            <w:r w:rsidR="00494428">
              <w:rPr>
                <w:noProof/>
                <w:webHidden/>
              </w:rPr>
              <w:fldChar w:fldCharType="separate"/>
            </w:r>
            <w:r w:rsidR="00494428">
              <w:rPr>
                <w:noProof/>
                <w:webHidden/>
              </w:rPr>
              <w:t>27</w:t>
            </w:r>
            <w:r w:rsidR="00494428">
              <w:rPr>
                <w:noProof/>
                <w:webHidden/>
              </w:rPr>
              <w:fldChar w:fldCharType="end"/>
            </w:r>
          </w:hyperlink>
        </w:p>
        <w:p w14:paraId="6034233C" w14:textId="1661849B" w:rsidR="00494428" w:rsidRDefault="002C3EE1">
          <w:pPr>
            <w:pStyle w:val="Inhopg2"/>
            <w:rPr>
              <w:rFonts w:asciiTheme="minorHAnsi" w:eastAsiaTheme="minorEastAsia" w:hAnsiTheme="minorHAnsi" w:cstheme="minorBidi"/>
              <w:noProof/>
              <w:sz w:val="24"/>
              <w:lang w:val="en-US"/>
            </w:rPr>
          </w:pPr>
          <w:hyperlink w:anchor="_Toc156824806" w:history="1">
            <w:r w:rsidR="00494428" w:rsidRPr="001462F3">
              <w:rPr>
                <w:rStyle w:val="Hyperlink"/>
                <w:noProof/>
              </w:rPr>
              <w:t>14.2</w:t>
            </w:r>
            <w:r w:rsidR="00494428">
              <w:rPr>
                <w:rFonts w:asciiTheme="minorHAnsi" w:eastAsiaTheme="minorEastAsia" w:hAnsiTheme="minorHAnsi" w:cstheme="minorBidi"/>
                <w:noProof/>
                <w:sz w:val="24"/>
                <w:lang w:val="en-US"/>
              </w:rPr>
              <w:tab/>
            </w:r>
            <w:r w:rsidR="00494428" w:rsidRPr="001462F3">
              <w:rPr>
                <w:rStyle w:val="Hyperlink"/>
                <w:noProof/>
                <w:lang w:val="en-US"/>
              </w:rPr>
              <w:t>Connect to the Azure Virtual Desktop environment with the Remote Desktop application</w:t>
            </w:r>
            <w:r w:rsidR="00494428">
              <w:rPr>
                <w:noProof/>
                <w:webHidden/>
              </w:rPr>
              <w:tab/>
            </w:r>
            <w:r w:rsidR="00494428">
              <w:rPr>
                <w:noProof/>
                <w:webHidden/>
              </w:rPr>
              <w:fldChar w:fldCharType="begin"/>
            </w:r>
            <w:r w:rsidR="00494428">
              <w:rPr>
                <w:noProof/>
                <w:webHidden/>
              </w:rPr>
              <w:instrText xml:space="preserve"> PAGEREF _Toc156824806 \h </w:instrText>
            </w:r>
            <w:r w:rsidR="00494428">
              <w:rPr>
                <w:noProof/>
                <w:webHidden/>
              </w:rPr>
            </w:r>
            <w:r w:rsidR="00494428">
              <w:rPr>
                <w:noProof/>
                <w:webHidden/>
              </w:rPr>
              <w:fldChar w:fldCharType="separate"/>
            </w:r>
            <w:r w:rsidR="00494428">
              <w:rPr>
                <w:noProof/>
                <w:webHidden/>
              </w:rPr>
              <w:t>28</w:t>
            </w:r>
            <w:r w:rsidR="00494428">
              <w:rPr>
                <w:noProof/>
                <w:webHidden/>
              </w:rPr>
              <w:fldChar w:fldCharType="end"/>
            </w:r>
          </w:hyperlink>
        </w:p>
        <w:p w14:paraId="4B38AD0E" w14:textId="748F2043"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07" w:history="1">
            <w:r w:rsidR="00494428" w:rsidRPr="001462F3">
              <w:rPr>
                <w:rStyle w:val="Hyperlink"/>
                <w:noProof/>
              </w:rPr>
              <w:t>15</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Best Practice 1: Scale the host pool for demand</w:t>
            </w:r>
            <w:r w:rsidR="00494428">
              <w:rPr>
                <w:noProof/>
                <w:webHidden/>
              </w:rPr>
              <w:tab/>
            </w:r>
            <w:r w:rsidR="00494428">
              <w:rPr>
                <w:noProof/>
                <w:webHidden/>
              </w:rPr>
              <w:fldChar w:fldCharType="begin"/>
            </w:r>
            <w:r w:rsidR="00494428">
              <w:rPr>
                <w:noProof/>
                <w:webHidden/>
              </w:rPr>
              <w:instrText xml:space="preserve"> PAGEREF _Toc156824807 \h </w:instrText>
            </w:r>
            <w:r w:rsidR="00494428">
              <w:rPr>
                <w:noProof/>
                <w:webHidden/>
              </w:rPr>
            </w:r>
            <w:r w:rsidR="00494428">
              <w:rPr>
                <w:noProof/>
                <w:webHidden/>
              </w:rPr>
              <w:fldChar w:fldCharType="separate"/>
            </w:r>
            <w:r w:rsidR="00494428">
              <w:rPr>
                <w:noProof/>
                <w:webHidden/>
              </w:rPr>
              <w:t>28</w:t>
            </w:r>
            <w:r w:rsidR="00494428">
              <w:rPr>
                <w:noProof/>
                <w:webHidden/>
              </w:rPr>
              <w:fldChar w:fldCharType="end"/>
            </w:r>
          </w:hyperlink>
        </w:p>
        <w:p w14:paraId="5853E061" w14:textId="1A4623BB"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08" w:history="1">
            <w:r w:rsidR="00494428" w:rsidRPr="001462F3">
              <w:rPr>
                <w:rStyle w:val="Hyperlink"/>
                <w:noProof/>
              </w:rPr>
              <w:t>16</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Best Practice 2: Hybrid Scenarios</w:t>
            </w:r>
            <w:r w:rsidR="00494428">
              <w:rPr>
                <w:noProof/>
                <w:webHidden/>
              </w:rPr>
              <w:tab/>
            </w:r>
            <w:r w:rsidR="00494428">
              <w:rPr>
                <w:noProof/>
                <w:webHidden/>
              </w:rPr>
              <w:fldChar w:fldCharType="begin"/>
            </w:r>
            <w:r w:rsidR="00494428">
              <w:rPr>
                <w:noProof/>
                <w:webHidden/>
              </w:rPr>
              <w:instrText xml:space="preserve"> PAGEREF _Toc156824808 \h </w:instrText>
            </w:r>
            <w:r w:rsidR="00494428">
              <w:rPr>
                <w:noProof/>
                <w:webHidden/>
              </w:rPr>
            </w:r>
            <w:r w:rsidR="00494428">
              <w:rPr>
                <w:noProof/>
                <w:webHidden/>
              </w:rPr>
              <w:fldChar w:fldCharType="separate"/>
            </w:r>
            <w:r w:rsidR="00494428">
              <w:rPr>
                <w:noProof/>
                <w:webHidden/>
              </w:rPr>
              <w:t>28</w:t>
            </w:r>
            <w:r w:rsidR="00494428">
              <w:rPr>
                <w:noProof/>
                <w:webHidden/>
              </w:rPr>
              <w:fldChar w:fldCharType="end"/>
            </w:r>
          </w:hyperlink>
        </w:p>
        <w:p w14:paraId="24D3D177" w14:textId="7E426B83"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09" w:history="1">
            <w:r w:rsidR="00494428" w:rsidRPr="001462F3">
              <w:rPr>
                <w:rStyle w:val="Hyperlink"/>
                <w:noProof/>
              </w:rPr>
              <w:t>17</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Appendix 1 - Migration from On-Premises to Azure Virtual Desktop</w:t>
            </w:r>
            <w:r w:rsidR="00494428">
              <w:rPr>
                <w:noProof/>
                <w:webHidden/>
              </w:rPr>
              <w:tab/>
            </w:r>
            <w:r w:rsidR="00494428">
              <w:rPr>
                <w:noProof/>
                <w:webHidden/>
              </w:rPr>
              <w:fldChar w:fldCharType="begin"/>
            </w:r>
            <w:r w:rsidR="00494428">
              <w:rPr>
                <w:noProof/>
                <w:webHidden/>
              </w:rPr>
              <w:instrText xml:space="preserve"> PAGEREF _Toc156824809 \h </w:instrText>
            </w:r>
            <w:r w:rsidR="00494428">
              <w:rPr>
                <w:noProof/>
                <w:webHidden/>
              </w:rPr>
            </w:r>
            <w:r w:rsidR="00494428">
              <w:rPr>
                <w:noProof/>
                <w:webHidden/>
              </w:rPr>
              <w:fldChar w:fldCharType="separate"/>
            </w:r>
            <w:r w:rsidR="00494428">
              <w:rPr>
                <w:noProof/>
                <w:webHidden/>
              </w:rPr>
              <w:t>29</w:t>
            </w:r>
            <w:r w:rsidR="00494428">
              <w:rPr>
                <w:noProof/>
                <w:webHidden/>
              </w:rPr>
              <w:fldChar w:fldCharType="end"/>
            </w:r>
          </w:hyperlink>
        </w:p>
        <w:p w14:paraId="6D178F1B" w14:textId="2CB68A25"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10" w:history="1">
            <w:r w:rsidR="00494428" w:rsidRPr="001462F3">
              <w:rPr>
                <w:rStyle w:val="Hyperlink"/>
                <w:noProof/>
              </w:rPr>
              <w:t>18</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Appendix 2 – Language settings</w:t>
            </w:r>
            <w:r w:rsidR="00494428">
              <w:rPr>
                <w:noProof/>
                <w:webHidden/>
              </w:rPr>
              <w:tab/>
            </w:r>
            <w:r w:rsidR="00494428">
              <w:rPr>
                <w:noProof/>
                <w:webHidden/>
              </w:rPr>
              <w:fldChar w:fldCharType="begin"/>
            </w:r>
            <w:r w:rsidR="00494428">
              <w:rPr>
                <w:noProof/>
                <w:webHidden/>
              </w:rPr>
              <w:instrText xml:space="preserve"> PAGEREF _Toc156824810 \h </w:instrText>
            </w:r>
            <w:r w:rsidR="00494428">
              <w:rPr>
                <w:noProof/>
                <w:webHidden/>
              </w:rPr>
            </w:r>
            <w:r w:rsidR="00494428">
              <w:rPr>
                <w:noProof/>
                <w:webHidden/>
              </w:rPr>
              <w:fldChar w:fldCharType="separate"/>
            </w:r>
            <w:r w:rsidR="00494428">
              <w:rPr>
                <w:noProof/>
                <w:webHidden/>
              </w:rPr>
              <w:t>29</w:t>
            </w:r>
            <w:r w:rsidR="00494428">
              <w:rPr>
                <w:noProof/>
                <w:webHidden/>
              </w:rPr>
              <w:fldChar w:fldCharType="end"/>
            </w:r>
          </w:hyperlink>
        </w:p>
        <w:p w14:paraId="3BD9E696" w14:textId="527D59CF" w:rsidR="00494428" w:rsidRDefault="002C3EE1">
          <w:pPr>
            <w:pStyle w:val="Inhopg2"/>
            <w:rPr>
              <w:rFonts w:asciiTheme="minorHAnsi" w:eastAsiaTheme="minorEastAsia" w:hAnsiTheme="minorHAnsi" w:cstheme="minorBidi"/>
              <w:noProof/>
              <w:sz w:val="24"/>
              <w:lang w:val="en-US"/>
            </w:rPr>
          </w:pPr>
          <w:hyperlink w:anchor="_Toc156824811" w:history="1">
            <w:r w:rsidR="00494428" w:rsidRPr="001462F3">
              <w:rPr>
                <w:rStyle w:val="Hyperlink"/>
                <w:noProof/>
              </w:rPr>
              <w:t>18.1</w:t>
            </w:r>
            <w:r w:rsidR="00494428">
              <w:rPr>
                <w:rFonts w:asciiTheme="minorHAnsi" w:eastAsiaTheme="minorEastAsia" w:hAnsiTheme="minorHAnsi" w:cstheme="minorBidi"/>
                <w:noProof/>
                <w:sz w:val="24"/>
                <w:lang w:val="en-US"/>
              </w:rPr>
              <w:tab/>
            </w:r>
            <w:r w:rsidR="00494428" w:rsidRPr="001462F3">
              <w:rPr>
                <w:rStyle w:val="Hyperlink"/>
                <w:noProof/>
                <w:lang w:val="en-US"/>
              </w:rPr>
              <w:t>Language settings in the Azure portal</w:t>
            </w:r>
            <w:r w:rsidR="00494428">
              <w:rPr>
                <w:noProof/>
                <w:webHidden/>
              </w:rPr>
              <w:tab/>
            </w:r>
            <w:r w:rsidR="00494428">
              <w:rPr>
                <w:noProof/>
                <w:webHidden/>
              </w:rPr>
              <w:fldChar w:fldCharType="begin"/>
            </w:r>
            <w:r w:rsidR="00494428">
              <w:rPr>
                <w:noProof/>
                <w:webHidden/>
              </w:rPr>
              <w:instrText xml:space="preserve"> PAGEREF _Toc156824811 \h </w:instrText>
            </w:r>
            <w:r w:rsidR="00494428">
              <w:rPr>
                <w:noProof/>
                <w:webHidden/>
              </w:rPr>
            </w:r>
            <w:r w:rsidR="00494428">
              <w:rPr>
                <w:noProof/>
                <w:webHidden/>
              </w:rPr>
              <w:fldChar w:fldCharType="separate"/>
            </w:r>
            <w:r w:rsidR="00494428">
              <w:rPr>
                <w:noProof/>
                <w:webHidden/>
              </w:rPr>
              <w:t>29</w:t>
            </w:r>
            <w:r w:rsidR="00494428">
              <w:rPr>
                <w:noProof/>
                <w:webHidden/>
              </w:rPr>
              <w:fldChar w:fldCharType="end"/>
            </w:r>
          </w:hyperlink>
        </w:p>
        <w:p w14:paraId="316FD200" w14:textId="1E6160C9"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12" w:history="1">
            <w:r w:rsidR="00494428" w:rsidRPr="001462F3">
              <w:rPr>
                <w:rStyle w:val="Hyperlink"/>
                <w:noProof/>
              </w:rPr>
              <w:t>19</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Appendix 3 - Enable Multi Factor Authentication (MFA)</w:t>
            </w:r>
            <w:r w:rsidR="00494428">
              <w:rPr>
                <w:noProof/>
                <w:webHidden/>
              </w:rPr>
              <w:tab/>
            </w:r>
            <w:r w:rsidR="00494428">
              <w:rPr>
                <w:noProof/>
                <w:webHidden/>
              </w:rPr>
              <w:fldChar w:fldCharType="begin"/>
            </w:r>
            <w:r w:rsidR="00494428">
              <w:rPr>
                <w:noProof/>
                <w:webHidden/>
              </w:rPr>
              <w:instrText xml:space="preserve"> PAGEREF _Toc156824812 \h </w:instrText>
            </w:r>
            <w:r w:rsidR="00494428">
              <w:rPr>
                <w:noProof/>
                <w:webHidden/>
              </w:rPr>
            </w:r>
            <w:r w:rsidR="00494428">
              <w:rPr>
                <w:noProof/>
                <w:webHidden/>
              </w:rPr>
              <w:fldChar w:fldCharType="separate"/>
            </w:r>
            <w:r w:rsidR="00494428">
              <w:rPr>
                <w:noProof/>
                <w:webHidden/>
              </w:rPr>
              <w:t>29</w:t>
            </w:r>
            <w:r w:rsidR="00494428">
              <w:rPr>
                <w:noProof/>
                <w:webHidden/>
              </w:rPr>
              <w:fldChar w:fldCharType="end"/>
            </w:r>
          </w:hyperlink>
        </w:p>
        <w:p w14:paraId="29D804BF" w14:textId="2831095C" w:rsidR="00494428" w:rsidRDefault="002C3EE1">
          <w:pPr>
            <w:pStyle w:val="Inhopg2"/>
            <w:rPr>
              <w:rFonts w:asciiTheme="minorHAnsi" w:eastAsiaTheme="minorEastAsia" w:hAnsiTheme="minorHAnsi" w:cstheme="minorBidi"/>
              <w:noProof/>
              <w:sz w:val="24"/>
              <w:lang w:val="en-US"/>
            </w:rPr>
          </w:pPr>
          <w:hyperlink w:anchor="_Toc156824813" w:history="1">
            <w:r w:rsidR="00494428" w:rsidRPr="001462F3">
              <w:rPr>
                <w:rStyle w:val="Hyperlink"/>
                <w:noProof/>
              </w:rPr>
              <w:t>19.1</w:t>
            </w:r>
            <w:r w:rsidR="00494428">
              <w:rPr>
                <w:rFonts w:asciiTheme="minorHAnsi" w:eastAsiaTheme="minorEastAsia" w:hAnsiTheme="minorHAnsi" w:cstheme="minorBidi"/>
                <w:noProof/>
                <w:sz w:val="24"/>
                <w:lang w:val="en-US"/>
              </w:rPr>
              <w:tab/>
            </w:r>
            <w:r w:rsidR="00494428" w:rsidRPr="001462F3">
              <w:rPr>
                <w:rStyle w:val="Hyperlink"/>
                <w:noProof/>
                <w:lang w:val="en-US"/>
              </w:rPr>
              <w:t>Prepare for Conditional Access</w:t>
            </w:r>
            <w:r w:rsidR="00494428">
              <w:rPr>
                <w:noProof/>
                <w:webHidden/>
              </w:rPr>
              <w:tab/>
            </w:r>
            <w:r w:rsidR="00494428">
              <w:rPr>
                <w:noProof/>
                <w:webHidden/>
              </w:rPr>
              <w:fldChar w:fldCharType="begin"/>
            </w:r>
            <w:r w:rsidR="00494428">
              <w:rPr>
                <w:noProof/>
                <w:webHidden/>
              </w:rPr>
              <w:instrText xml:space="preserve"> PAGEREF _Toc156824813 \h </w:instrText>
            </w:r>
            <w:r w:rsidR="00494428">
              <w:rPr>
                <w:noProof/>
                <w:webHidden/>
              </w:rPr>
            </w:r>
            <w:r w:rsidR="00494428">
              <w:rPr>
                <w:noProof/>
                <w:webHidden/>
              </w:rPr>
              <w:fldChar w:fldCharType="separate"/>
            </w:r>
            <w:r w:rsidR="00494428">
              <w:rPr>
                <w:noProof/>
                <w:webHidden/>
              </w:rPr>
              <w:t>30</w:t>
            </w:r>
            <w:r w:rsidR="00494428">
              <w:rPr>
                <w:noProof/>
                <w:webHidden/>
              </w:rPr>
              <w:fldChar w:fldCharType="end"/>
            </w:r>
          </w:hyperlink>
        </w:p>
        <w:p w14:paraId="5F3AD672" w14:textId="5C2F5E3F" w:rsidR="00494428" w:rsidRDefault="002C3EE1">
          <w:pPr>
            <w:pStyle w:val="Inhopg2"/>
            <w:rPr>
              <w:rFonts w:asciiTheme="minorHAnsi" w:eastAsiaTheme="minorEastAsia" w:hAnsiTheme="minorHAnsi" w:cstheme="minorBidi"/>
              <w:noProof/>
              <w:sz w:val="24"/>
              <w:lang w:val="en-US"/>
            </w:rPr>
          </w:pPr>
          <w:hyperlink w:anchor="_Toc156824814" w:history="1">
            <w:r w:rsidR="00494428" w:rsidRPr="001462F3">
              <w:rPr>
                <w:rStyle w:val="Hyperlink"/>
                <w:noProof/>
              </w:rPr>
              <w:t>19.2</w:t>
            </w:r>
            <w:r w:rsidR="00494428">
              <w:rPr>
                <w:rFonts w:asciiTheme="minorHAnsi" w:eastAsiaTheme="minorEastAsia" w:hAnsiTheme="minorHAnsi" w:cstheme="minorBidi"/>
                <w:noProof/>
                <w:sz w:val="24"/>
                <w:lang w:val="en-US"/>
              </w:rPr>
              <w:tab/>
            </w:r>
            <w:r w:rsidR="00494428" w:rsidRPr="001462F3">
              <w:rPr>
                <w:rStyle w:val="Hyperlink"/>
                <w:noProof/>
                <w:lang w:val="en-US"/>
              </w:rPr>
              <w:t>Conditional access - enforce MFA for administrators</w:t>
            </w:r>
            <w:r w:rsidR="00494428">
              <w:rPr>
                <w:noProof/>
                <w:webHidden/>
              </w:rPr>
              <w:tab/>
            </w:r>
            <w:r w:rsidR="00494428">
              <w:rPr>
                <w:noProof/>
                <w:webHidden/>
              </w:rPr>
              <w:fldChar w:fldCharType="begin"/>
            </w:r>
            <w:r w:rsidR="00494428">
              <w:rPr>
                <w:noProof/>
                <w:webHidden/>
              </w:rPr>
              <w:instrText xml:space="preserve"> PAGEREF _Toc156824814 \h </w:instrText>
            </w:r>
            <w:r w:rsidR="00494428">
              <w:rPr>
                <w:noProof/>
                <w:webHidden/>
              </w:rPr>
            </w:r>
            <w:r w:rsidR="00494428">
              <w:rPr>
                <w:noProof/>
                <w:webHidden/>
              </w:rPr>
              <w:fldChar w:fldCharType="separate"/>
            </w:r>
            <w:r w:rsidR="00494428">
              <w:rPr>
                <w:noProof/>
                <w:webHidden/>
              </w:rPr>
              <w:t>30</w:t>
            </w:r>
            <w:r w:rsidR="00494428">
              <w:rPr>
                <w:noProof/>
                <w:webHidden/>
              </w:rPr>
              <w:fldChar w:fldCharType="end"/>
            </w:r>
          </w:hyperlink>
        </w:p>
        <w:p w14:paraId="6F41C30E" w14:textId="67F658C5" w:rsidR="00494428" w:rsidRDefault="002C3EE1">
          <w:pPr>
            <w:pStyle w:val="Inhopg2"/>
            <w:rPr>
              <w:rFonts w:asciiTheme="minorHAnsi" w:eastAsiaTheme="minorEastAsia" w:hAnsiTheme="minorHAnsi" w:cstheme="minorBidi"/>
              <w:noProof/>
              <w:sz w:val="24"/>
              <w:lang w:val="en-US"/>
            </w:rPr>
          </w:pPr>
          <w:hyperlink w:anchor="_Toc156824815" w:history="1">
            <w:r w:rsidR="00494428" w:rsidRPr="001462F3">
              <w:rPr>
                <w:rStyle w:val="Hyperlink"/>
                <w:noProof/>
              </w:rPr>
              <w:t>19.3</w:t>
            </w:r>
            <w:r w:rsidR="00494428">
              <w:rPr>
                <w:rFonts w:asciiTheme="minorHAnsi" w:eastAsiaTheme="minorEastAsia" w:hAnsiTheme="minorHAnsi" w:cstheme="minorBidi"/>
                <w:noProof/>
                <w:sz w:val="24"/>
                <w:lang w:val="en-US"/>
              </w:rPr>
              <w:tab/>
            </w:r>
            <w:r w:rsidR="00494428" w:rsidRPr="001462F3">
              <w:rPr>
                <w:rStyle w:val="Hyperlink"/>
                <w:noProof/>
                <w:lang w:val="en-US"/>
              </w:rPr>
              <w:t>Conditional access - enforce MFA for all users (configuration)</w:t>
            </w:r>
            <w:r w:rsidR="00494428">
              <w:rPr>
                <w:noProof/>
                <w:webHidden/>
              </w:rPr>
              <w:tab/>
            </w:r>
            <w:r w:rsidR="00494428">
              <w:rPr>
                <w:noProof/>
                <w:webHidden/>
              </w:rPr>
              <w:fldChar w:fldCharType="begin"/>
            </w:r>
            <w:r w:rsidR="00494428">
              <w:rPr>
                <w:noProof/>
                <w:webHidden/>
              </w:rPr>
              <w:instrText xml:space="preserve"> PAGEREF _Toc156824815 \h </w:instrText>
            </w:r>
            <w:r w:rsidR="00494428">
              <w:rPr>
                <w:noProof/>
                <w:webHidden/>
              </w:rPr>
            </w:r>
            <w:r w:rsidR="00494428">
              <w:rPr>
                <w:noProof/>
                <w:webHidden/>
              </w:rPr>
              <w:fldChar w:fldCharType="separate"/>
            </w:r>
            <w:r w:rsidR="00494428">
              <w:rPr>
                <w:noProof/>
                <w:webHidden/>
              </w:rPr>
              <w:t>31</w:t>
            </w:r>
            <w:r w:rsidR="00494428">
              <w:rPr>
                <w:noProof/>
                <w:webHidden/>
              </w:rPr>
              <w:fldChar w:fldCharType="end"/>
            </w:r>
          </w:hyperlink>
        </w:p>
        <w:p w14:paraId="48E4E2A7" w14:textId="588177F0"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16" w:history="1">
            <w:r w:rsidR="00494428" w:rsidRPr="001462F3">
              <w:rPr>
                <w:rStyle w:val="Hyperlink"/>
                <w:noProof/>
                <w:lang w:eastAsia="es-MX"/>
              </w:rPr>
              <w:t>20</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eastAsia="es-MX"/>
              </w:rPr>
              <w:t>Appendix 4 – Training prerequisites</w:t>
            </w:r>
            <w:r w:rsidR="00494428">
              <w:rPr>
                <w:noProof/>
                <w:webHidden/>
              </w:rPr>
              <w:tab/>
            </w:r>
            <w:r w:rsidR="00494428">
              <w:rPr>
                <w:noProof/>
                <w:webHidden/>
              </w:rPr>
              <w:fldChar w:fldCharType="begin"/>
            </w:r>
            <w:r w:rsidR="00494428">
              <w:rPr>
                <w:noProof/>
                <w:webHidden/>
              </w:rPr>
              <w:instrText xml:space="preserve"> PAGEREF _Toc156824816 \h </w:instrText>
            </w:r>
            <w:r w:rsidR="00494428">
              <w:rPr>
                <w:noProof/>
                <w:webHidden/>
              </w:rPr>
            </w:r>
            <w:r w:rsidR="00494428">
              <w:rPr>
                <w:noProof/>
                <w:webHidden/>
              </w:rPr>
              <w:fldChar w:fldCharType="separate"/>
            </w:r>
            <w:r w:rsidR="00494428">
              <w:rPr>
                <w:noProof/>
                <w:webHidden/>
              </w:rPr>
              <w:t>32</w:t>
            </w:r>
            <w:r w:rsidR="00494428">
              <w:rPr>
                <w:noProof/>
                <w:webHidden/>
              </w:rPr>
              <w:fldChar w:fldCharType="end"/>
            </w:r>
          </w:hyperlink>
        </w:p>
        <w:p w14:paraId="0FD7F02C" w14:textId="4A6B6149" w:rsidR="00494428" w:rsidRDefault="002C3EE1">
          <w:pPr>
            <w:pStyle w:val="Inhopg2"/>
            <w:rPr>
              <w:rFonts w:asciiTheme="minorHAnsi" w:eastAsiaTheme="minorEastAsia" w:hAnsiTheme="minorHAnsi" w:cstheme="minorBidi"/>
              <w:noProof/>
              <w:sz w:val="24"/>
              <w:lang w:val="en-US"/>
            </w:rPr>
          </w:pPr>
          <w:hyperlink w:anchor="_Toc156824817" w:history="1">
            <w:r w:rsidR="00494428" w:rsidRPr="001462F3">
              <w:rPr>
                <w:rStyle w:val="Hyperlink"/>
                <w:noProof/>
                <w:lang w:eastAsia="es-MX"/>
              </w:rPr>
              <w:t>20.1</w:t>
            </w:r>
            <w:r w:rsidR="00494428">
              <w:rPr>
                <w:rFonts w:asciiTheme="minorHAnsi" w:eastAsiaTheme="minorEastAsia" w:hAnsiTheme="minorHAnsi" w:cstheme="minorBidi"/>
                <w:noProof/>
                <w:sz w:val="24"/>
                <w:lang w:val="en-US"/>
              </w:rPr>
              <w:tab/>
            </w:r>
            <w:r w:rsidR="00494428" w:rsidRPr="001462F3">
              <w:rPr>
                <w:rStyle w:val="Hyperlink"/>
                <w:noProof/>
                <w:lang w:val="en-US" w:eastAsia="es-MX"/>
              </w:rPr>
              <w:t>Tenant prerequisites</w:t>
            </w:r>
            <w:r w:rsidR="00494428">
              <w:rPr>
                <w:noProof/>
                <w:webHidden/>
              </w:rPr>
              <w:tab/>
            </w:r>
            <w:r w:rsidR="00494428">
              <w:rPr>
                <w:noProof/>
                <w:webHidden/>
              </w:rPr>
              <w:fldChar w:fldCharType="begin"/>
            </w:r>
            <w:r w:rsidR="00494428">
              <w:rPr>
                <w:noProof/>
                <w:webHidden/>
              </w:rPr>
              <w:instrText xml:space="preserve"> PAGEREF _Toc156824817 \h </w:instrText>
            </w:r>
            <w:r w:rsidR="00494428">
              <w:rPr>
                <w:noProof/>
                <w:webHidden/>
              </w:rPr>
            </w:r>
            <w:r w:rsidR="00494428">
              <w:rPr>
                <w:noProof/>
                <w:webHidden/>
              </w:rPr>
              <w:fldChar w:fldCharType="separate"/>
            </w:r>
            <w:r w:rsidR="00494428">
              <w:rPr>
                <w:noProof/>
                <w:webHidden/>
              </w:rPr>
              <w:t>33</w:t>
            </w:r>
            <w:r w:rsidR="00494428">
              <w:rPr>
                <w:noProof/>
                <w:webHidden/>
              </w:rPr>
              <w:fldChar w:fldCharType="end"/>
            </w:r>
          </w:hyperlink>
        </w:p>
        <w:p w14:paraId="6A2570BE" w14:textId="7EBE0975" w:rsidR="00494428" w:rsidRDefault="002C3EE1">
          <w:pPr>
            <w:pStyle w:val="Inhopg3"/>
            <w:tabs>
              <w:tab w:val="right" w:leader="dot" w:pos="9415"/>
            </w:tabs>
            <w:rPr>
              <w:rFonts w:asciiTheme="minorHAnsi" w:eastAsiaTheme="minorEastAsia" w:hAnsiTheme="minorHAnsi" w:cstheme="minorBidi"/>
              <w:noProof/>
              <w:spacing w:val="0"/>
              <w:kern w:val="2"/>
              <w:sz w:val="24"/>
              <w:szCs w:val="24"/>
              <w14:ligatures w14:val="standardContextual"/>
            </w:rPr>
          </w:pPr>
          <w:hyperlink w:anchor="_Toc156824818" w:history="1">
            <w:r w:rsidR="00494428" w:rsidRPr="001462F3">
              <w:rPr>
                <w:rStyle w:val="Hyperlink"/>
                <w:noProof/>
                <w:lang w:eastAsia="ja-JP"/>
              </w:rPr>
              <w:t>Resources</w:t>
            </w:r>
            <w:r w:rsidR="00494428">
              <w:rPr>
                <w:noProof/>
                <w:webHidden/>
              </w:rPr>
              <w:tab/>
            </w:r>
            <w:r w:rsidR="00494428">
              <w:rPr>
                <w:noProof/>
                <w:webHidden/>
              </w:rPr>
              <w:fldChar w:fldCharType="begin"/>
            </w:r>
            <w:r w:rsidR="00494428">
              <w:rPr>
                <w:noProof/>
                <w:webHidden/>
              </w:rPr>
              <w:instrText xml:space="preserve"> PAGEREF _Toc156824818 \h </w:instrText>
            </w:r>
            <w:r w:rsidR="00494428">
              <w:rPr>
                <w:noProof/>
                <w:webHidden/>
              </w:rPr>
            </w:r>
            <w:r w:rsidR="00494428">
              <w:rPr>
                <w:noProof/>
                <w:webHidden/>
              </w:rPr>
              <w:fldChar w:fldCharType="separate"/>
            </w:r>
            <w:r w:rsidR="00494428">
              <w:rPr>
                <w:noProof/>
                <w:webHidden/>
              </w:rPr>
              <w:t>33</w:t>
            </w:r>
            <w:r w:rsidR="00494428">
              <w:rPr>
                <w:noProof/>
                <w:webHidden/>
              </w:rPr>
              <w:fldChar w:fldCharType="end"/>
            </w:r>
          </w:hyperlink>
        </w:p>
        <w:p w14:paraId="39632209" w14:textId="2B20F29C" w:rsidR="00494428" w:rsidRDefault="002C3EE1">
          <w:pPr>
            <w:pStyle w:val="Inhopg1"/>
            <w:tabs>
              <w:tab w:val="left" w:pos="720"/>
              <w:tab w:val="right" w:leader="dot" w:pos="9415"/>
            </w:tabs>
            <w:rPr>
              <w:rFonts w:asciiTheme="minorHAnsi" w:eastAsiaTheme="minorEastAsia" w:hAnsiTheme="minorHAnsi" w:cstheme="minorBidi"/>
              <w:b w:val="0"/>
              <w:bCs w:val="0"/>
              <w:iCs w:val="0"/>
              <w:noProof/>
              <w:lang w:val="en-US"/>
            </w:rPr>
          </w:pPr>
          <w:hyperlink w:anchor="_Toc156824819" w:history="1">
            <w:r w:rsidR="00494428" w:rsidRPr="001462F3">
              <w:rPr>
                <w:rStyle w:val="Hyperlink"/>
                <w:noProof/>
              </w:rPr>
              <w:t>21</w:t>
            </w:r>
            <w:r w:rsidR="00494428">
              <w:rPr>
                <w:rFonts w:asciiTheme="minorHAnsi" w:eastAsiaTheme="minorEastAsia" w:hAnsiTheme="minorHAnsi" w:cstheme="minorBidi"/>
                <w:b w:val="0"/>
                <w:bCs w:val="0"/>
                <w:iCs w:val="0"/>
                <w:noProof/>
                <w:lang w:val="en-US"/>
              </w:rPr>
              <w:tab/>
            </w:r>
            <w:r w:rsidR="00494428" w:rsidRPr="001462F3">
              <w:rPr>
                <w:rStyle w:val="Hyperlink"/>
                <w:noProof/>
                <w:lang w:val="en-US"/>
              </w:rPr>
              <w:t>Appendix 5 – Resources</w:t>
            </w:r>
            <w:r w:rsidR="00494428">
              <w:rPr>
                <w:noProof/>
                <w:webHidden/>
              </w:rPr>
              <w:tab/>
            </w:r>
            <w:r w:rsidR="00494428">
              <w:rPr>
                <w:noProof/>
                <w:webHidden/>
              </w:rPr>
              <w:fldChar w:fldCharType="begin"/>
            </w:r>
            <w:r w:rsidR="00494428">
              <w:rPr>
                <w:noProof/>
                <w:webHidden/>
              </w:rPr>
              <w:instrText xml:space="preserve"> PAGEREF _Toc156824819 \h </w:instrText>
            </w:r>
            <w:r w:rsidR="00494428">
              <w:rPr>
                <w:noProof/>
                <w:webHidden/>
              </w:rPr>
            </w:r>
            <w:r w:rsidR="00494428">
              <w:rPr>
                <w:noProof/>
                <w:webHidden/>
              </w:rPr>
              <w:fldChar w:fldCharType="separate"/>
            </w:r>
            <w:r w:rsidR="00494428">
              <w:rPr>
                <w:noProof/>
                <w:webHidden/>
              </w:rPr>
              <w:t>34</w:t>
            </w:r>
            <w:r w:rsidR="00494428">
              <w:rPr>
                <w:noProof/>
                <w:webHidden/>
              </w:rPr>
              <w:fldChar w:fldCharType="end"/>
            </w:r>
          </w:hyperlink>
        </w:p>
        <w:p w14:paraId="0B882520" w14:textId="2B1D7429" w:rsidR="0017B866" w:rsidRPr="00A922DC" w:rsidRDefault="0017B866" w:rsidP="0017B866">
          <w:pPr>
            <w:pStyle w:val="Inhopg2"/>
            <w:tabs>
              <w:tab w:val="left" w:pos="600"/>
              <w:tab w:val="right" w:leader="dot" w:pos="9420"/>
            </w:tabs>
            <w:rPr>
              <w:rStyle w:val="Hyperlink"/>
              <w:lang w:val="en-US"/>
            </w:rPr>
          </w:pPr>
          <w:r w:rsidRPr="00A922DC">
            <w:rPr>
              <w:lang w:val="en-US"/>
            </w:rPr>
            <w:fldChar w:fldCharType="end"/>
          </w:r>
        </w:p>
      </w:sdtContent>
    </w:sdt>
    <w:p w14:paraId="764F7BE1" w14:textId="49FB6519" w:rsidR="297702A0" w:rsidRPr="00A922DC" w:rsidRDefault="297702A0" w:rsidP="7EBAB73B">
      <w:pPr>
        <w:pStyle w:val="Inhopg2"/>
        <w:tabs>
          <w:tab w:val="left" w:pos="600"/>
          <w:tab w:val="right" w:leader="dot" w:pos="9420"/>
        </w:tabs>
        <w:rPr>
          <w:rStyle w:val="Hyperlink"/>
          <w:lang w:val="en-US"/>
        </w:rPr>
      </w:pPr>
    </w:p>
    <w:p w14:paraId="28B0EE82" w14:textId="2B2B7619" w:rsidR="0050385B" w:rsidRPr="00A922DC" w:rsidRDefault="0050385B" w:rsidP="007434C7">
      <w:pPr>
        <w:rPr>
          <w:lang w:val="en-US"/>
        </w:rPr>
      </w:pPr>
    </w:p>
    <w:p w14:paraId="54C11436" w14:textId="0E313216" w:rsidR="001854EA" w:rsidRPr="00A922DC" w:rsidRDefault="001854EA" w:rsidP="007434C7">
      <w:pPr>
        <w:rPr>
          <w:lang w:val="en-US"/>
        </w:rPr>
      </w:pPr>
      <w:bookmarkStart w:id="4" w:name="_Toc297286694"/>
    </w:p>
    <w:p w14:paraId="69FC73FD" w14:textId="77777777" w:rsidR="009F70BA" w:rsidRPr="00A922DC" w:rsidRDefault="009F70BA" w:rsidP="007434C7">
      <w:pPr>
        <w:rPr>
          <w:lang w:val="en-US"/>
        </w:rPr>
      </w:pPr>
    </w:p>
    <w:p w14:paraId="2ECB3F25" w14:textId="77777777" w:rsidR="00E93BED" w:rsidRPr="00A922DC" w:rsidRDefault="00E93BED">
      <w:pPr>
        <w:rPr>
          <w:sz w:val="36"/>
          <w:szCs w:val="36"/>
          <w:lang w:val="en-US"/>
        </w:rPr>
      </w:pPr>
      <w:r w:rsidRPr="00A922DC">
        <w:rPr>
          <w:sz w:val="36"/>
          <w:szCs w:val="36"/>
          <w:lang w:val="en-US"/>
        </w:rPr>
        <w:br w:type="page"/>
      </w:r>
    </w:p>
    <w:p w14:paraId="75B4BDC7" w14:textId="28AA7806" w:rsidR="001854EA" w:rsidRPr="00A922DC" w:rsidRDefault="001854EA" w:rsidP="00942655">
      <w:pPr>
        <w:rPr>
          <w:rFonts w:asciiTheme="minorHAnsi" w:eastAsiaTheme="majorEastAsia" w:hAnsiTheme="minorHAnsi" w:cs="Segoe UI Light"/>
          <w:color w:val="44546A" w:themeColor="text2"/>
          <w:sz w:val="28"/>
          <w:szCs w:val="28"/>
          <w:lang w:val="en-US" w:eastAsia="ja-JP"/>
          <w14:ligatures w14:val="none"/>
        </w:rPr>
      </w:pPr>
      <w:r w:rsidRPr="00A922DC">
        <w:rPr>
          <w:sz w:val="36"/>
          <w:szCs w:val="36"/>
          <w:lang w:val="en-US"/>
        </w:rPr>
        <w:lastRenderedPageBreak/>
        <w:t>Disclaimer</w:t>
      </w:r>
    </w:p>
    <w:p w14:paraId="31E17B6D" w14:textId="62792BC4" w:rsidR="001854EA" w:rsidRPr="00A922DC" w:rsidRDefault="001854EA" w:rsidP="001854EA">
      <w:pPr>
        <w:rPr>
          <w:lang w:val="en-US"/>
        </w:rPr>
      </w:pPr>
      <w:r w:rsidRPr="00A922DC">
        <w:rPr>
          <w:lang w:val="en-US"/>
        </w:rPr>
        <w:t>© 202</w:t>
      </w:r>
      <w:r w:rsidR="001A6DCB" w:rsidRPr="00A922DC">
        <w:rPr>
          <w:lang w:val="en-US"/>
        </w:rPr>
        <w:t>3</w:t>
      </w:r>
      <w:r w:rsidRPr="00A922DC">
        <w:rPr>
          <w:lang w:val="en-US"/>
        </w:rPr>
        <w:t xml:space="preserve"> Microsoft Corporation. All rights reserved. This document is provided "as-is." Information and views expressed in this document, including URL and other Internet Web site references, may change without notice.</w:t>
      </w:r>
    </w:p>
    <w:p w14:paraId="01B5F52B" w14:textId="77777777" w:rsidR="00684288" w:rsidRPr="00A922DC" w:rsidRDefault="00684288" w:rsidP="00684288">
      <w:pPr>
        <w:rPr>
          <w:lang w:val="en-US"/>
        </w:rPr>
      </w:pPr>
      <w:r w:rsidRPr="00A922DC">
        <w:rPr>
          <w:lang w:val="en-US"/>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52DF4C45" w14:textId="02B55D06" w:rsidR="00747242" w:rsidRPr="00A922DC" w:rsidRDefault="001854EA" w:rsidP="007434C7">
      <w:pPr>
        <w:rPr>
          <w:lang w:val="en-US"/>
        </w:rPr>
      </w:pPr>
      <w:r w:rsidRPr="00A922DC">
        <w:rPr>
          <w:lang w:val="en-US"/>
        </w:rPr>
        <w:t>Microsoft customers and partners may copy, use, and share these materials for planning, deployment, and operation of Microsoft products.</w:t>
      </w:r>
    </w:p>
    <w:p w14:paraId="5D6B523D" w14:textId="77777777" w:rsidR="008E2108" w:rsidRPr="00A922DC" w:rsidRDefault="008E2108" w:rsidP="007434C7">
      <w:pPr>
        <w:rPr>
          <w:lang w:val="en-US"/>
        </w:rPr>
      </w:pPr>
    </w:p>
    <w:p w14:paraId="6F8EFDAB" w14:textId="10E07DB4" w:rsidR="0017B866" w:rsidRPr="00A922DC" w:rsidRDefault="0017B866">
      <w:pPr>
        <w:rPr>
          <w:lang w:val="en-US"/>
        </w:rPr>
      </w:pPr>
      <w:r w:rsidRPr="00A922DC">
        <w:rPr>
          <w:lang w:val="en-US"/>
        </w:rPr>
        <w:br w:type="page"/>
      </w:r>
    </w:p>
    <w:p w14:paraId="2D7120E7" w14:textId="5B54F0D4" w:rsidR="00EA722D" w:rsidRPr="00A922DC" w:rsidRDefault="002934BE" w:rsidP="00EA722D">
      <w:pPr>
        <w:pStyle w:val="Kop1"/>
        <w:rPr>
          <w:lang w:val="en-US"/>
        </w:rPr>
      </w:pPr>
      <w:bookmarkStart w:id="5" w:name="_Toc156824773"/>
      <w:r w:rsidRPr="00A922DC">
        <w:rPr>
          <w:lang w:val="en-US"/>
        </w:rPr>
        <w:lastRenderedPageBreak/>
        <w:t>About the document</w:t>
      </w:r>
      <w:bookmarkEnd w:id="5"/>
    </w:p>
    <w:p w14:paraId="5E4B67B1" w14:textId="77777777" w:rsidR="004F4604" w:rsidRPr="00A922DC" w:rsidRDefault="004F4604" w:rsidP="004F4604">
      <w:pPr>
        <w:rPr>
          <w:lang w:val="en-US"/>
        </w:rPr>
      </w:pPr>
      <w:r w:rsidRPr="00A922DC">
        <w:rPr>
          <w:lang w:val="en-US"/>
        </w:rPr>
        <w:t>Azure Virtual Desktop is a desktop and app virtualization service that runs on the cloud.</w:t>
      </w:r>
    </w:p>
    <w:p w14:paraId="0DD5CC58" w14:textId="77777777" w:rsidR="004F4604" w:rsidRPr="00A922DC" w:rsidRDefault="004F4604" w:rsidP="004F4604">
      <w:pPr>
        <w:rPr>
          <w:lang w:val="en-US"/>
        </w:rPr>
      </w:pPr>
    </w:p>
    <w:p w14:paraId="5E0CF3AE" w14:textId="33ABFF74" w:rsidR="004F4604" w:rsidRPr="00A922DC" w:rsidRDefault="004F4604" w:rsidP="004F4604">
      <w:pPr>
        <w:rPr>
          <w:lang w:val="en-US"/>
        </w:rPr>
      </w:pPr>
      <w:r w:rsidRPr="00A922DC">
        <w:rPr>
          <w:lang w:val="en-US"/>
        </w:rPr>
        <w:t xml:space="preserve">Here's what you can do when you run Azure Virtual Desktop on </w:t>
      </w:r>
      <w:r w:rsidR="689C15FC" w:rsidRPr="00A922DC">
        <w:rPr>
          <w:lang w:val="en-US"/>
        </w:rPr>
        <w:t xml:space="preserve">Microsoft </w:t>
      </w:r>
      <w:r w:rsidRPr="00A922DC">
        <w:rPr>
          <w:lang w:val="en-US"/>
        </w:rPr>
        <w:t>Azure:</w:t>
      </w:r>
    </w:p>
    <w:p w14:paraId="31ED3E64" w14:textId="77777777" w:rsidR="004F4604" w:rsidRPr="00A922DC" w:rsidRDefault="004F4604" w:rsidP="004F4604">
      <w:pPr>
        <w:rPr>
          <w:lang w:val="en-US"/>
        </w:rPr>
      </w:pPr>
    </w:p>
    <w:p w14:paraId="757F568B" w14:textId="77777777" w:rsidR="004F4604" w:rsidRPr="00A922DC" w:rsidRDefault="004F4604" w:rsidP="00DB32E6">
      <w:pPr>
        <w:pStyle w:val="Lijstalinea"/>
        <w:numPr>
          <w:ilvl w:val="0"/>
          <w:numId w:val="29"/>
        </w:numPr>
        <w:rPr>
          <w:lang w:val="en-US"/>
        </w:rPr>
      </w:pPr>
      <w:r w:rsidRPr="00A922DC">
        <w:rPr>
          <w:lang w:val="en-US"/>
        </w:rPr>
        <w:t>Set up a multi-session Windows 11 or Windows 10 deployment that delivers a full Windows experience with scalability</w:t>
      </w:r>
    </w:p>
    <w:p w14:paraId="312818FE" w14:textId="77777777" w:rsidR="004F4604" w:rsidRPr="00A922DC" w:rsidRDefault="004F4604" w:rsidP="00DB32E6">
      <w:pPr>
        <w:pStyle w:val="Lijstalinea"/>
        <w:numPr>
          <w:ilvl w:val="0"/>
          <w:numId w:val="29"/>
        </w:numPr>
        <w:rPr>
          <w:lang w:val="en-US"/>
        </w:rPr>
      </w:pPr>
      <w:r w:rsidRPr="00A922DC">
        <w:rPr>
          <w:lang w:val="en-US"/>
        </w:rPr>
        <w:t>Present Microsoft 365 Apps for enterprise and optimize it to run in multi-user virtual scenarios</w:t>
      </w:r>
    </w:p>
    <w:p w14:paraId="6A53A3E9" w14:textId="77777777" w:rsidR="004F4604" w:rsidRPr="00A922DC" w:rsidRDefault="004F4604" w:rsidP="00DB32E6">
      <w:pPr>
        <w:pStyle w:val="Lijstalinea"/>
        <w:numPr>
          <w:ilvl w:val="0"/>
          <w:numId w:val="29"/>
        </w:numPr>
        <w:rPr>
          <w:lang w:val="en-US"/>
        </w:rPr>
      </w:pPr>
      <w:r w:rsidRPr="00A922DC">
        <w:rPr>
          <w:lang w:val="en-US"/>
        </w:rPr>
        <w:t>Bring your existing Remote Desktop Services (RDS) and Windows Server desktops and apps to any computer</w:t>
      </w:r>
    </w:p>
    <w:p w14:paraId="6ECA5F52" w14:textId="77777777" w:rsidR="004F4604" w:rsidRPr="00A922DC" w:rsidRDefault="004F4604" w:rsidP="00DB32E6">
      <w:pPr>
        <w:pStyle w:val="Lijstalinea"/>
        <w:numPr>
          <w:ilvl w:val="0"/>
          <w:numId w:val="29"/>
        </w:numPr>
        <w:rPr>
          <w:lang w:val="en-US"/>
        </w:rPr>
      </w:pPr>
      <w:r w:rsidRPr="00A922DC">
        <w:rPr>
          <w:lang w:val="en-US"/>
        </w:rPr>
        <w:t>Virtualize both desktops and apps</w:t>
      </w:r>
    </w:p>
    <w:p w14:paraId="7ACFB78D" w14:textId="77777777" w:rsidR="004F4604" w:rsidRPr="00A922DC" w:rsidRDefault="004F4604" w:rsidP="00DB32E6">
      <w:pPr>
        <w:pStyle w:val="Lijstalinea"/>
        <w:numPr>
          <w:ilvl w:val="0"/>
          <w:numId w:val="29"/>
        </w:numPr>
        <w:rPr>
          <w:lang w:val="en-US"/>
        </w:rPr>
      </w:pPr>
      <w:r w:rsidRPr="00A922DC">
        <w:rPr>
          <w:lang w:val="en-US"/>
        </w:rPr>
        <w:t xml:space="preserve">Manage desktops and apps from different Windows and Windows Server operating systems with a unified management experience </w:t>
      </w:r>
    </w:p>
    <w:p w14:paraId="20CC33A7" w14:textId="77777777" w:rsidR="005A4A58" w:rsidRPr="00A922DC" w:rsidRDefault="005A4A58" w:rsidP="005A4A58">
      <w:pPr>
        <w:rPr>
          <w:lang w:val="en-US"/>
        </w:rPr>
      </w:pPr>
    </w:p>
    <w:p w14:paraId="5B4BD120" w14:textId="4EC70FAD" w:rsidR="005A4A58" w:rsidRPr="00A922DC" w:rsidRDefault="005A4A58" w:rsidP="005A4A58">
      <w:pPr>
        <w:rPr>
          <w:lang w:val="en-US"/>
        </w:rPr>
      </w:pPr>
      <w:r w:rsidRPr="00A922DC">
        <w:rPr>
          <w:lang w:val="en-US"/>
        </w:rPr>
        <w:t xml:space="preserve">If your current customer is hosting its remote desktop services on-premises. This Microsoft Learn page might be of value to you. </w:t>
      </w:r>
    </w:p>
    <w:p w14:paraId="66E94B89" w14:textId="6007EA08" w:rsidR="005A4A58" w:rsidRPr="00A922DC" w:rsidRDefault="002C3EE1" w:rsidP="005A4A58">
      <w:pPr>
        <w:rPr>
          <w:lang w:val="en-US"/>
        </w:rPr>
      </w:pPr>
      <w:hyperlink r:id="rId21" w:history="1">
        <w:r w:rsidR="005A4A58" w:rsidRPr="00A922DC">
          <w:rPr>
            <w:rStyle w:val="Hyperlink"/>
            <w:lang w:val="en-US"/>
          </w:rPr>
          <w:t>Move on-premises Remote Desktop Services to Azure Virtual Desktop - Cloud Adoption Framework | Microsoft Learn</w:t>
        </w:r>
      </w:hyperlink>
    </w:p>
    <w:p w14:paraId="43388E61" w14:textId="77777777" w:rsidR="004F4604" w:rsidRPr="00A922DC" w:rsidRDefault="004F4604" w:rsidP="004F4604">
      <w:pPr>
        <w:rPr>
          <w:lang w:val="en-US"/>
        </w:rPr>
      </w:pPr>
    </w:p>
    <w:p w14:paraId="0FA73031" w14:textId="193C8EA2" w:rsidR="000441FE" w:rsidRPr="00A922DC" w:rsidRDefault="0017B866" w:rsidP="004F4604">
      <w:pPr>
        <w:pStyle w:val="Kop1"/>
        <w:rPr>
          <w:lang w:val="en-US"/>
        </w:rPr>
      </w:pPr>
      <w:bookmarkStart w:id="6" w:name="_Toc156824774"/>
      <w:r w:rsidRPr="00A922DC">
        <w:rPr>
          <w:lang w:val="en-US"/>
        </w:rPr>
        <w:t>Versi</w:t>
      </w:r>
      <w:r w:rsidR="0037429F" w:rsidRPr="00A922DC">
        <w:rPr>
          <w:lang w:val="en-US"/>
        </w:rPr>
        <w:t>on history</w:t>
      </w:r>
      <w:bookmarkEnd w:id="6"/>
      <w:r w:rsidRPr="00A922DC">
        <w:rPr>
          <w:lang w:val="en-US"/>
        </w:rPr>
        <w:t xml:space="preserve"> </w:t>
      </w:r>
    </w:p>
    <w:p w14:paraId="689F6D49" w14:textId="21048888" w:rsidR="00AA450B" w:rsidRPr="00A922DC" w:rsidRDefault="00087EA4" w:rsidP="000441FE">
      <w:pPr>
        <w:rPr>
          <w:lang w:val="en-US"/>
        </w:rPr>
      </w:pPr>
      <w:r w:rsidRPr="00A922DC">
        <w:rPr>
          <w:lang w:val="en-US"/>
        </w:rPr>
        <w:t>V</w:t>
      </w:r>
      <w:r w:rsidR="00DF452D" w:rsidRPr="00A922DC">
        <w:rPr>
          <w:lang w:val="en-US"/>
        </w:rPr>
        <w:t>1</w:t>
      </w:r>
      <w:r w:rsidRPr="00A922DC">
        <w:rPr>
          <w:lang w:val="en-US"/>
        </w:rPr>
        <w:t xml:space="preserve"> </w:t>
      </w:r>
      <w:r w:rsidR="007D2F73" w:rsidRPr="00A922DC">
        <w:rPr>
          <w:lang w:val="en-US"/>
        </w:rPr>
        <w:t>(Ma</w:t>
      </w:r>
      <w:r w:rsidR="00DF452D" w:rsidRPr="00A922DC">
        <w:rPr>
          <w:lang w:val="en-US"/>
        </w:rPr>
        <w:t>y</w:t>
      </w:r>
      <w:r w:rsidR="007D2F73" w:rsidRPr="00A922DC">
        <w:rPr>
          <w:lang w:val="en-US"/>
        </w:rPr>
        <w:t xml:space="preserve"> 2023)</w:t>
      </w:r>
      <w:r w:rsidRPr="00A922DC">
        <w:rPr>
          <w:lang w:val="en-US"/>
        </w:rPr>
        <w:t>:</w:t>
      </w:r>
      <w:r w:rsidR="007D2F73" w:rsidRPr="00A922DC">
        <w:rPr>
          <w:lang w:val="en-US"/>
        </w:rPr>
        <w:t xml:space="preserve"> </w:t>
      </w:r>
      <w:r w:rsidRPr="00A922DC">
        <w:rPr>
          <w:lang w:val="en-US"/>
        </w:rPr>
        <w:t xml:space="preserve"> </w:t>
      </w:r>
    </w:p>
    <w:p w14:paraId="68A13B9B" w14:textId="7467216C" w:rsidR="00DF452D" w:rsidRPr="00A922DC" w:rsidRDefault="00DF452D" w:rsidP="00DB32E6">
      <w:pPr>
        <w:pStyle w:val="Lijstalinea"/>
        <w:numPr>
          <w:ilvl w:val="0"/>
          <w:numId w:val="11"/>
        </w:numPr>
        <w:rPr>
          <w:lang w:val="en-US"/>
        </w:rPr>
      </w:pPr>
      <w:r w:rsidRPr="00A922DC">
        <w:rPr>
          <w:lang w:val="en-US"/>
        </w:rPr>
        <w:t>Initial version</w:t>
      </w:r>
    </w:p>
    <w:p w14:paraId="6C33608E" w14:textId="77777777" w:rsidR="0086260F" w:rsidRPr="00A922DC" w:rsidRDefault="0086260F" w:rsidP="0086260F">
      <w:pPr>
        <w:rPr>
          <w:lang w:val="en-US"/>
        </w:rPr>
      </w:pPr>
      <w:r w:rsidRPr="00A922DC">
        <w:rPr>
          <w:lang w:val="en-US"/>
        </w:rPr>
        <w:t>V2 (June 2023)</w:t>
      </w:r>
    </w:p>
    <w:p w14:paraId="0A0C076C" w14:textId="77777777" w:rsidR="0086260F" w:rsidRPr="00A922DC" w:rsidRDefault="0086260F" w:rsidP="00DB32E6">
      <w:pPr>
        <w:pStyle w:val="Lijstalinea"/>
        <w:numPr>
          <w:ilvl w:val="0"/>
          <w:numId w:val="35"/>
        </w:numPr>
        <w:rPr>
          <w:lang w:val="en-US"/>
        </w:rPr>
      </w:pPr>
      <w:r w:rsidRPr="00A922DC">
        <w:rPr>
          <w:lang w:val="en-US"/>
        </w:rPr>
        <w:t xml:space="preserve">Updated based on the </w:t>
      </w:r>
      <w:r w:rsidR="00C83EC8" w:rsidRPr="00A922DC">
        <w:rPr>
          <w:lang w:val="en-US"/>
        </w:rPr>
        <w:t>feedback initial runs</w:t>
      </w:r>
    </w:p>
    <w:p w14:paraId="1240EEA3" w14:textId="1D676012" w:rsidR="003C01F1" w:rsidRPr="00A922DC" w:rsidRDefault="003C01F1" w:rsidP="003C01F1">
      <w:pPr>
        <w:rPr>
          <w:lang w:val="en-US"/>
        </w:rPr>
      </w:pPr>
      <w:r w:rsidRPr="00A922DC">
        <w:rPr>
          <w:lang w:val="en-US"/>
        </w:rPr>
        <w:t>V3 (June 2023)</w:t>
      </w:r>
    </w:p>
    <w:p w14:paraId="44C7B96D" w14:textId="4FA25645" w:rsidR="003C01F1" w:rsidRDefault="00D80642" w:rsidP="00DB32E6">
      <w:pPr>
        <w:pStyle w:val="Lijstalinea"/>
        <w:numPr>
          <w:ilvl w:val="0"/>
          <w:numId w:val="35"/>
        </w:numPr>
        <w:rPr>
          <w:lang w:val="en-US"/>
        </w:rPr>
      </w:pPr>
      <w:r w:rsidRPr="00A922DC">
        <w:rPr>
          <w:lang w:val="en-US"/>
        </w:rPr>
        <w:t xml:space="preserve">Update on the </w:t>
      </w:r>
      <w:r w:rsidR="003C01F1" w:rsidRPr="00A922DC">
        <w:rPr>
          <w:lang w:val="en-US"/>
        </w:rPr>
        <w:t xml:space="preserve">Flow </w:t>
      </w:r>
      <w:r w:rsidRPr="00A922DC">
        <w:rPr>
          <w:lang w:val="en-US"/>
        </w:rPr>
        <w:t>to configure your lab environment</w:t>
      </w:r>
    </w:p>
    <w:p w14:paraId="2925A12B" w14:textId="62958136" w:rsidR="006648CC" w:rsidRDefault="006648CC" w:rsidP="006648CC">
      <w:pPr>
        <w:rPr>
          <w:lang w:val="en-US"/>
        </w:rPr>
      </w:pPr>
      <w:r>
        <w:rPr>
          <w:lang w:val="en-US"/>
        </w:rPr>
        <w:t>V4 (October 2023)</w:t>
      </w:r>
    </w:p>
    <w:p w14:paraId="24AE0CF7" w14:textId="3AD81EC9" w:rsidR="0010248A" w:rsidRDefault="0010248A" w:rsidP="0010248A">
      <w:pPr>
        <w:pStyle w:val="Lijstalinea"/>
        <w:numPr>
          <w:ilvl w:val="0"/>
          <w:numId w:val="35"/>
        </w:numPr>
        <w:rPr>
          <w:lang w:val="en-US"/>
        </w:rPr>
      </w:pPr>
      <w:r>
        <w:rPr>
          <w:lang w:val="en-US"/>
        </w:rPr>
        <w:t>Major update on the training setup</w:t>
      </w:r>
    </w:p>
    <w:p w14:paraId="0946267F" w14:textId="2B2C9188" w:rsidR="0037103B" w:rsidRDefault="0037103B" w:rsidP="0037103B">
      <w:pPr>
        <w:rPr>
          <w:lang w:val="en-US"/>
        </w:rPr>
      </w:pPr>
      <w:r>
        <w:rPr>
          <w:lang w:val="en-US"/>
        </w:rPr>
        <w:t>V5 (January 2024)</w:t>
      </w:r>
    </w:p>
    <w:p w14:paraId="5FBC38A7" w14:textId="54FB36F7" w:rsidR="0037103B" w:rsidRDefault="0037103B" w:rsidP="0037103B">
      <w:pPr>
        <w:pStyle w:val="Lijstalinea"/>
        <w:numPr>
          <w:ilvl w:val="0"/>
          <w:numId w:val="35"/>
        </w:numPr>
        <w:rPr>
          <w:lang w:val="en-US"/>
        </w:rPr>
      </w:pPr>
      <w:r>
        <w:rPr>
          <w:lang w:val="en-US"/>
        </w:rPr>
        <w:t xml:space="preserve">Update with </w:t>
      </w:r>
      <w:r w:rsidR="00F949A6">
        <w:rPr>
          <w:lang w:val="en-US"/>
        </w:rPr>
        <w:t xml:space="preserve">regards to </w:t>
      </w:r>
      <w:r w:rsidR="00C427EE">
        <w:rPr>
          <w:lang w:val="en-US"/>
        </w:rPr>
        <w:t xml:space="preserve">required </w:t>
      </w:r>
      <w:r w:rsidR="00F949A6">
        <w:rPr>
          <w:lang w:val="en-US"/>
        </w:rPr>
        <w:t>users</w:t>
      </w:r>
      <w:r w:rsidR="00C427EE">
        <w:rPr>
          <w:lang w:val="en-US"/>
        </w:rPr>
        <w:t xml:space="preserve">, </w:t>
      </w:r>
      <w:r w:rsidR="00122E4B">
        <w:rPr>
          <w:lang w:val="en-US"/>
        </w:rPr>
        <w:t>order of the exercises and changes in the portal</w:t>
      </w:r>
    </w:p>
    <w:p w14:paraId="3439E923" w14:textId="48A97F6A" w:rsidR="00F7386F" w:rsidRDefault="00F7386F" w:rsidP="00F7386F">
      <w:pPr>
        <w:rPr>
          <w:lang w:val="en-US"/>
        </w:rPr>
      </w:pPr>
      <w:r>
        <w:rPr>
          <w:lang w:val="en-US"/>
        </w:rPr>
        <w:t>V6 (January 2024)</w:t>
      </w:r>
    </w:p>
    <w:p w14:paraId="2808397D" w14:textId="7AC0DEF1" w:rsidR="00F7386F" w:rsidRDefault="00F7386F" w:rsidP="00F7386F">
      <w:pPr>
        <w:pStyle w:val="Lijstalinea"/>
        <w:numPr>
          <w:ilvl w:val="0"/>
          <w:numId w:val="35"/>
        </w:numPr>
        <w:rPr>
          <w:lang w:val="en-US"/>
        </w:rPr>
      </w:pPr>
      <w:r>
        <w:rPr>
          <w:lang w:val="en-US"/>
        </w:rPr>
        <w:t xml:space="preserve">Updated the references to </w:t>
      </w:r>
      <w:r w:rsidR="00F25444">
        <w:rPr>
          <w:lang w:val="en-US"/>
        </w:rPr>
        <w:t>Azure Active Directory</w:t>
      </w:r>
    </w:p>
    <w:p w14:paraId="4784CEA7" w14:textId="2A8814B4" w:rsidR="00F25444" w:rsidRPr="00F7386F" w:rsidRDefault="00596F1E" w:rsidP="00F7386F">
      <w:pPr>
        <w:pStyle w:val="Lijstalinea"/>
        <w:numPr>
          <w:ilvl w:val="0"/>
          <w:numId w:val="35"/>
        </w:numPr>
        <w:rPr>
          <w:lang w:val="en-US"/>
        </w:rPr>
      </w:pPr>
      <w:r>
        <w:rPr>
          <w:lang w:val="en-US"/>
        </w:rPr>
        <w:t xml:space="preserve">Adjustment in usage Edge profile </w:t>
      </w:r>
    </w:p>
    <w:p w14:paraId="31E65B2A" w14:textId="77777777" w:rsidR="0037103B" w:rsidRPr="0037103B" w:rsidRDefault="0037103B" w:rsidP="0037103B">
      <w:pPr>
        <w:ind w:left="360"/>
        <w:rPr>
          <w:lang w:val="en-US"/>
        </w:rPr>
      </w:pPr>
    </w:p>
    <w:p w14:paraId="20136FA0" w14:textId="77777777" w:rsidR="0010248A" w:rsidRDefault="0010248A" w:rsidP="006648CC">
      <w:pPr>
        <w:rPr>
          <w:lang w:val="en-US"/>
        </w:rPr>
      </w:pPr>
    </w:p>
    <w:p w14:paraId="6FE64754" w14:textId="77777777" w:rsidR="0010248A" w:rsidRPr="006648CC" w:rsidRDefault="0010248A" w:rsidP="006648CC">
      <w:pPr>
        <w:rPr>
          <w:lang w:val="en-US"/>
        </w:rPr>
      </w:pPr>
    </w:p>
    <w:p w14:paraId="628B92D6" w14:textId="2037264F" w:rsidR="0017B866" w:rsidRPr="00A922DC" w:rsidRDefault="0017B866" w:rsidP="00DF452D">
      <w:pPr>
        <w:pStyle w:val="Lijstalinea"/>
        <w:rPr>
          <w:lang w:val="en-US"/>
        </w:rPr>
      </w:pPr>
    </w:p>
    <w:p w14:paraId="4100CD27" w14:textId="77777777" w:rsidR="005335BC" w:rsidRPr="00A922DC" w:rsidRDefault="005335BC" w:rsidP="00EA722D">
      <w:pPr>
        <w:rPr>
          <w:lang w:val="en-US"/>
        </w:rPr>
      </w:pPr>
    </w:p>
    <w:p w14:paraId="14766337" w14:textId="77777777" w:rsidR="008B226D" w:rsidRPr="00A922DC" w:rsidRDefault="008B226D" w:rsidP="00EA4506">
      <w:pPr>
        <w:pStyle w:val="Kop1"/>
        <w:rPr>
          <w:lang w:val="en-US"/>
        </w:rPr>
      </w:pPr>
      <w:bookmarkStart w:id="7" w:name="_Toc156824775"/>
      <w:r w:rsidRPr="00A922DC">
        <w:rPr>
          <w:lang w:val="en-US"/>
        </w:rPr>
        <w:lastRenderedPageBreak/>
        <w:t>MFA Enforcement</w:t>
      </w:r>
      <w:bookmarkEnd w:id="7"/>
    </w:p>
    <w:p w14:paraId="5F2F5AFB" w14:textId="4D110B25" w:rsidR="004F4604" w:rsidRPr="00A922DC" w:rsidRDefault="008B226D">
      <w:pPr>
        <w:rPr>
          <w:rFonts w:ascii="Segoe UI Semilight" w:hAnsi="Segoe UI Semilight" w:cs="Segoe UI Semilight"/>
          <w:b/>
          <w:bCs/>
          <w:color w:val="4F81BD"/>
          <w:kern w:val="32"/>
          <w:sz w:val="32"/>
          <w:szCs w:val="32"/>
          <w:lang w:val="en-US"/>
        </w:rPr>
      </w:pPr>
      <w:r w:rsidRPr="00A922DC">
        <w:rPr>
          <w:lang w:val="en-US"/>
        </w:rPr>
        <w:t>Once you will receive your username and password</w:t>
      </w:r>
      <w:r w:rsidR="00EA4506" w:rsidRPr="00A922DC">
        <w:rPr>
          <w:lang w:val="en-US"/>
        </w:rPr>
        <w:t>, you will be forced to use your authenticator for the MFA with number matching. At the end of the event you can remove the entry from your authenticator</w:t>
      </w:r>
      <w:r w:rsidR="004F4604" w:rsidRPr="00A922DC">
        <w:rPr>
          <w:lang w:val="en-US"/>
        </w:rPr>
        <w:br w:type="page"/>
      </w:r>
    </w:p>
    <w:p w14:paraId="1A637C01" w14:textId="61ED1444" w:rsidR="00747242" w:rsidRPr="00A922DC" w:rsidRDefault="00BA2C20" w:rsidP="00747242">
      <w:pPr>
        <w:pStyle w:val="Heading1Numbered"/>
        <w:rPr>
          <w:rFonts w:cs="Calibri"/>
          <w:lang w:val="en-US"/>
        </w:rPr>
      </w:pPr>
      <w:bookmarkStart w:id="8" w:name="_Toc156824776"/>
      <w:r w:rsidRPr="00A922DC">
        <w:rPr>
          <w:lang w:val="en-US"/>
        </w:rPr>
        <w:lastRenderedPageBreak/>
        <w:t>System requirements</w:t>
      </w:r>
      <w:bookmarkEnd w:id="8"/>
      <w:r w:rsidR="0017B866" w:rsidRPr="00A922DC">
        <w:rPr>
          <w:lang w:val="en-US"/>
        </w:rPr>
        <w:t xml:space="preserve"> </w:t>
      </w:r>
    </w:p>
    <w:p w14:paraId="0D84C5B1" w14:textId="5ADEE8B9" w:rsidR="005F4902" w:rsidRPr="00A922DC" w:rsidRDefault="00B53729" w:rsidP="00747242">
      <w:pPr>
        <w:rPr>
          <w:lang w:val="en-US"/>
        </w:rPr>
      </w:pPr>
      <w:r w:rsidRPr="00A922DC">
        <w:rPr>
          <w:lang w:val="en-US"/>
        </w:rPr>
        <w:t xml:space="preserve">As most configuration will be browser based, </w:t>
      </w:r>
      <w:r w:rsidRPr="00A922DC">
        <w:rPr>
          <w:b/>
          <w:bCs/>
          <w:lang w:val="en-US"/>
        </w:rPr>
        <w:t>a standard PC with recent Internet browser</w:t>
      </w:r>
      <w:r w:rsidRPr="00A922DC">
        <w:rPr>
          <w:lang w:val="en-US"/>
        </w:rPr>
        <w:t xml:space="preserve"> </w:t>
      </w:r>
      <w:r w:rsidR="009113C3" w:rsidRPr="00A922DC">
        <w:rPr>
          <w:lang w:val="en-US"/>
        </w:rPr>
        <w:t xml:space="preserve">with </w:t>
      </w:r>
      <w:r w:rsidR="008056F3" w:rsidRPr="00A922DC">
        <w:rPr>
          <w:lang w:val="en-US"/>
        </w:rPr>
        <w:t xml:space="preserve">the </w:t>
      </w:r>
      <w:r w:rsidR="00805854" w:rsidRPr="00A922DC">
        <w:rPr>
          <w:lang w:val="en-US"/>
        </w:rPr>
        <w:t>“Remote Desktop” app</w:t>
      </w:r>
      <w:r w:rsidR="00CB66EA" w:rsidRPr="00A922DC">
        <w:rPr>
          <w:lang w:val="en-US"/>
        </w:rPr>
        <w:t>lication (.msi version) installed on it or the</w:t>
      </w:r>
      <w:r w:rsidR="00805854" w:rsidRPr="00A922DC">
        <w:rPr>
          <w:lang w:val="en-US"/>
        </w:rPr>
        <w:t xml:space="preserve"> </w:t>
      </w:r>
      <w:r w:rsidR="008056F3" w:rsidRPr="00A922DC">
        <w:rPr>
          <w:lang w:val="en-US"/>
        </w:rPr>
        <w:t xml:space="preserve">ability to install the </w:t>
      </w:r>
      <w:r w:rsidR="00CB66EA" w:rsidRPr="00A922DC">
        <w:rPr>
          <w:lang w:val="en-US"/>
        </w:rPr>
        <w:t xml:space="preserve">“Remote Desktop” application </w:t>
      </w:r>
      <w:r w:rsidR="00E64542" w:rsidRPr="00A922DC">
        <w:rPr>
          <w:lang w:val="en-US"/>
        </w:rPr>
        <w:t>via .msi (</w:t>
      </w:r>
      <w:hyperlink r:id="rId22" w:history="1">
        <w:r w:rsidR="00E64542" w:rsidRPr="00A922DC">
          <w:rPr>
            <w:rStyle w:val="Hyperlink"/>
            <w:shd w:val="clear" w:color="auto" w:fill="FFFFFF"/>
            <w:lang w:val="en-US"/>
          </w:rPr>
          <w:t>Windows 64-bit</w:t>
        </w:r>
      </w:hyperlink>
      <w:r w:rsidR="00E64542" w:rsidRPr="00A922DC">
        <w:rPr>
          <w:lang w:val="en-US"/>
        </w:rPr>
        <w:t>)</w:t>
      </w:r>
      <w:r w:rsidR="000A0525" w:rsidRPr="00A922DC">
        <w:rPr>
          <w:lang w:val="en-US"/>
        </w:rPr>
        <w:t xml:space="preserve"> </w:t>
      </w:r>
      <w:r w:rsidRPr="00A922DC">
        <w:rPr>
          <w:lang w:val="en-US"/>
        </w:rPr>
        <w:t xml:space="preserve">will be </w:t>
      </w:r>
      <w:r w:rsidR="005F4902" w:rsidRPr="00A922DC">
        <w:rPr>
          <w:lang w:val="en-US"/>
        </w:rPr>
        <w:t>sufficient for this lab.</w:t>
      </w:r>
    </w:p>
    <w:p w14:paraId="5B0DD45D" w14:textId="57D596DC" w:rsidR="006B10FF" w:rsidRPr="00A922DC" w:rsidRDefault="006B10FF" w:rsidP="00747242">
      <w:pPr>
        <w:rPr>
          <w:lang w:val="en-US"/>
        </w:rPr>
      </w:pPr>
    </w:p>
    <w:p w14:paraId="306E1C08" w14:textId="3A08CDEE" w:rsidR="00A86655" w:rsidRPr="00A922DC" w:rsidRDefault="00A86655" w:rsidP="00747242">
      <w:pPr>
        <w:rPr>
          <w:lang w:val="en-US"/>
        </w:rPr>
      </w:pPr>
      <w:r w:rsidRPr="00A922DC">
        <w:rPr>
          <w:lang w:val="en-US"/>
        </w:rPr>
        <w:t>The system used for</w:t>
      </w:r>
      <w:r w:rsidR="0089698F" w:rsidRPr="00A922DC">
        <w:rPr>
          <w:lang w:val="en-US"/>
        </w:rPr>
        <w:t xml:space="preserve"> </w:t>
      </w:r>
      <w:r w:rsidRPr="00A922DC">
        <w:rPr>
          <w:lang w:val="en-US"/>
        </w:rPr>
        <w:t xml:space="preserve">this lab should contain a </w:t>
      </w:r>
      <w:r w:rsidR="0089698F" w:rsidRPr="00A922DC">
        <w:rPr>
          <w:lang w:val="en-US"/>
        </w:rPr>
        <w:t xml:space="preserve">recent internet browser and </w:t>
      </w:r>
      <w:r w:rsidR="00586265" w:rsidRPr="00A922DC">
        <w:rPr>
          <w:lang w:val="en-US"/>
        </w:rPr>
        <w:t xml:space="preserve">the </w:t>
      </w:r>
      <w:r w:rsidR="0089698F" w:rsidRPr="00A922DC">
        <w:rPr>
          <w:lang w:val="en-US"/>
        </w:rPr>
        <w:t>“Remote Desktop”</w:t>
      </w:r>
      <w:r w:rsidR="00586265" w:rsidRPr="00A922DC">
        <w:rPr>
          <w:lang w:val="en-US"/>
        </w:rPr>
        <w:t xml:space="preserve"> application (msi deployment)</w:t>
      </w:r>
      <w:r w:rsidR="00CE34FC" w:rsidRPr="00A922DC">
        <w:rPr>
          <w:lang w:val="en-US"/>
        </w:rPr>
        <w:t xml:space="preserve"> or the ability to </w:t>
      </w:r>
      <w:r w:rsidR="00D327C2" w:rsidRPr="00A922DC">
        <w:rPr>
          <w:lang w:val="en-US"/>
        </w:rPr>
        <w:t>install the “Remote Desktop” application.</w:t>
      </w:r>
    </w:p>
    <w:p w14:paraId="63AA7709" w14:textId="007BD859" w:rsidR="00B45A30" w:rsidRPr="00A922DC" w:rsidRDefault="00E64542" w:rsidP="00747242">
      <w:pPr>
        <w:rPr>
          <w:lang w:val="en-US"/>
        </w:rPr>
      </w:pPr>
      <w:r w:rsidRPr="00A922DC">
        <w:rPr>
          <w:lang w:val="en-US"/>
        </w:rPr>
        <w:t xml:space="preserve">In </w:t>
      </w:r>
      <w:r w:rsidR="00804712" w:rsidRPr="00A922DC">
        <w:rPr>
          <w:lang w:val="en-US"/>
        </w:rPr>
        <w:t>these</w:t>
      </w:r>
      <w:r w:rsidRPr="00A922DC">
        <w:rPr>
          <w:lang w:val="en-US"/>
        </w:rPr>
        <w:t xml:space="preserve"> hands-on lab instructions we assume </w:t>
      </w:r>
      <w:r w:rsidR="00B10BA5" w:rsidRPr="00A922DC">
        <w:rPr>
          <w:lang w:val="en-US"/>
        </w:rPr>
        <w:t xml:space="preserve">the usage of a </w:t>
      </w:r>
      <w:r w:rsidR="00462385" w:rsidRPr="00A922DC">
        <w:rPr>
          <w:lang w:val="en-US"/>
        </w:rPr>
        <w:t xml:space="preserve">PC </w:t>
      </w:r>
      <w:r w:rsidR="00B10BA5" w:rsidRPr="00A922DC">
        <w:rPr>
          <w:lang w:val="en-US"/>
        </w:rPr>
        <w:t>with the</w:t>
      </w:r>
      <w:r w:rsidR="00462385" w:rsidRPr="00A922DC">
        <w:rPr>
          <w:lang w:val="en-US"/>
        </w:rPr>
        <w:t xml:space="preserve"> Microsoft Edge browser.</w:t>
      </w:r>
      <w:r w:rsidR="009C2781" w:rsidRPr="00A922DC">
        <w:rPr>
          <w:lang w:val="en-US"/>
        </w:rPr>
        <w:t xml:space="preserve"> </w:t>
      </w:r>
    </w:p>
    <w:p w14:paraId="09704106" w14:textId="03F42035" w:rsidR="00F6263E" w:rsidRPr="00A922DC" w:rsidRDefault="00AA2D96" w:rsidP="00747242">
      <w:pPr>
        <w:rPr>
          <w:lang w:val="en-US"/>
        </w:rPr>
      </w:pPr>
      <w:r w:rsidRPr="00A922DC">
        <w:rPr>
          <w:lang w:val="en-US"/>
        </w:rPr>
        <w:t xml:space="preserve">To prevent </w:t>
      </w:r>
      <w:r w:rsidR="00662F57" w:rsidRPr="00A922DC">
        <w:rPr>
          <w:lang w:val="en-US"/>
        </w:rPr>
        <w:t xml:space="preserve">constantly </w:t>
      </w:r>
      <w:r w:rsidRPr="00A922DC">
        <w:rPr>
          <w:lang w:val="en-US"/>
        </w:rPr>
        <w:t>changing screens</w:t>
      </w:r>
      <w:r w:rsidR="00662F57" w:rsidRPr="00A922DC">
        <w:rPr>
          <w:lang w:val="en-US"/>
        </w:rPr>
        <w:t xml:space="preserve">, it might be an idea to bring a small tablet </w:t>
      </w:r>
      <w:r w:rsidR="00F6263E" w:rsidRPr="00A922DC">
        <w:rPr>
          <w:lang w:val="en-US"/>
        </w:rPr>
        <w:t xml:space="preserve">or similar to </w:t>
      </w:r>
      <w:r w:rsidR="00804712" w:rsidRPr="00A922DC">
        <w:rPr>
          <w:lang w:val="en-US"/>
        </w:rPr>
        <w:t>keeping</w:t>
      </w:r>
      <w:r w:rsidR="00F6263E" w:rsidRPr="00A922DC">
        <w:rPr>
          <w:lang w:val="en-US"/>
        </w:rPr>
        <w:t xml:space="preserve"> this </w:t>
      </w:r>
      <w:r w:rsidR="00B45A30" w:rsidRPr="00A922DC">
        <w:rPr>
          <w:lang w:val="en-US"/>
        </w:rPr>
        <w:t>lab</w:t>
      </w:r>
      <w:r w:rsidR="000C4074" w:rsidRPr="00A922DC">
        <w:rPr>
          <w:lang w:val="en-US"/>
        </w:rPr>
        <w:t xml:space="preserve"> </w:t>
      </w:r>
      <w:r w:rsidR="00B45A30" w:rsidRPr="00A922DC">
        <w:rPr>
          <w:lang w:val="en-US"/>
        </w:rPr>
        <w:t xml:space="preserve">document </w:t>
      </w:r>
      <w:r w:rsidR="00F6263E" w:rsidRPr="00A922DC">
        <w:rPr>
          <w:lang w:val="en-US"/>
        </w:rPr>
        <w:t>open during the hands-on lab.</w:t>
      </w:r>
    </w:p>
    <w:p w14:paraId="5B031DF4" w14:textId="77777777" w:rsidR="006B10FF" w:rsidRPr="00A922DC" w:rsidRDefault="006B10FF" w:rsidP="00747242">
      <w:pPr>
        <w:rPr>
          <w:lang w:val="en-US"/>
        </w:rPr>
      </w:pPr>
    </w:p>
    <w:p w14:paraId="3B2193E2" w14:textId="356ACCD8" w:rsidR="006B10FF" w:rsidRDefault="006B10FF" w:rsidP="00A96E1B">
      <w:pPr>
        <w:pStyle w:val="NoteImportant"/>
        <w:rPr>
          <w:lang w:val="en-US"/>
        </w:rPr>
      </w:pPr>
      <w:r w:rsidRPr="00A922DC">
        <w:rPr>
          <w:b/>
          <w:bCs/>
          <w:lang w:val="en-US"/>
        </w:rPr>
        <w:t>Note</w:t>
      </w:r>
      <w:r w:rsidRPr="00A922DC">
        <w:rPr>
          <w:lang w:val="en-US"/>
        </w:rPr>
        <w:t xml:space="preserve">: The embedded Remote Desktop Connection application </w:t>
      </w:r>
      <w:r w:rsidR="00B8146E" w:rsidRPr="00A922DC">
        <w:rPr>
          <w:lang w:val="en-US"/>
        </w:rPr>
        <w:t xml:space="preserve">(or the one that can be downloaded from the app store) </w:t>
      </w:r>
      <w:r w:rsidRPr="00A922DC">
        <w:rPr>
          <w:lang w:val="en-US"/>
        </w:rPr>
        <w:t>cannot be used with Azure Virtual Desktop due to .</w:t>
      </w:r>
      <w:r w:rsidR="00804712" w:rsidRPr="00A922DC">
        <w:rPr>
          <w:lang w:val="en-US"/>
        </w:rPr>
        <w:t>draw</w:t>
      </w:r>
      <w:r w:rsidRPr="00A922DC">
        <w:rPr>
          <w:lang w:val="en-US"/>
        </w:rPr>
        <w:t xml:space="preserve"> file requirements.</w:t>
      </w:r>
    </w:p>
    <w:p w14:paraId="5E89E981" w14:textId="77777777" w:rsidR="00BB3A68" w:rsidRPr="002C3EE1" w:rsidRDefault="00BB3A68" w:rsidP="00FD6DB3">
      <w:pPr>
        <w:rPr>
          <w:lang w:val="en-US"/>
        </w:rPr>
      </w:pPr>
    </w:p>
    <w:p w14:paraId="1F2F2B36" w14:textId="5A77BDF2" w:rsidR="00FD6DB3" w:rsidRPr="002C3EE1" w:rsidRDefault="00FD6DB3" w:rsidP="00FD6DB3">
      <w:pPr>
        <w:rPr>
          <w:lang w:val="en-US"/>
        </w:rPr>
      </w:pPr>
      <w:r w:rsidRPr="002C3EE1">
        <w:rPr>
          <w:lang w:val="en-US"/>
        </w:rPr>
        <w:t xml:space="preserve">More information about available clients to connect to Azure Virtual Desktop can be found here, </w:t>
      </w:r>
      <w:hyperlink r:id="rId23" w:history="1">
        <w:r w:rsidRPr="002C3EE1">
          <w:rPr>
            <w:rStyle w:val="Hyperlink"/>
            <w:lang w:val="en-US"/>
          </w:rPr>
          <w:t>Remote Desktop clients for Azure Virtual Desktop - Azure Virtual Desktop | Microsoft Learn</w:t>
        </w:r>
      </w:hyperlink>
      <w:r w:rsidR="00DC3BD0" w:rsidRPr="002C3EE1">
        <w:rPr>
          <w:lang w:val="en-US"/>
        </w:rPr>
        <w:t>.</w:t>
      </w:r>
    </w:p>
    <w:p w14:paraId="0AF20478" w14:textId="77777777" w:rsidR="00C53A40" w:rsidRPr="00A922DC" w:rsidRDefault="00C53A40" w:rsidP="00747242">
      <w:pPr>
        <w:rPr>
          <w:lang w:val="en-US"/>
        </w:rPr>
      </w:pPr>
    </w:p>
    <w:p w14:paraId="5FE60AD7" w14:textId="40A3A55D" w:rsidR="00AD46D8" w:rsidRPr="00A922DC" w:rsidRDefault="0017B866" w:rsidP="00AD46D8">
      <w:pPr>
        <w:pStyle w:val="Kop1"/>
        <w:rPr>
          <w:lang w:val="en-US"/>
        </w:rPr>
      </w:pPr>
      <w:bookmarkStart w:id="9" w:name="_Toc156824777"/>
      <w:r w:rsidRPr="00A922DC">
        <w:rPr>
          <w:lang w:val="en-US"/>
        </w:rPr>
        <w:t xml:space="preserve">Account </w:t>
      </w:r>
      <w:r w:rsidR="00E43873" w:rsidRPr="00A922DC">
        <w:rPr>
          <w:lang w:val="en-US"/>
        </w:rPr>
        <w:t>requirements</w:t>
      </w:r>
      <w:bookmarkEnd w:id="9"/>
    </w:p>
    <w:p w14:paraId="3337F3E9" w14:textId="6C7F1E40" w:rsidR="3BE01401" w:rsidRDefault="00E43873">
      <w:pPr>
        <w:rPr>
          <w:lang w:val="en-US"/>
        </w:rPr>
      </w:pPr>
      <w:r w:rsidRPr="00A922DC">
        <w:rPr>
          <w:lang w:val="en-US"/>
        </w:rPr>
        <w:t xml:space="preserve">During this </w:t>
      </w:r>
      <w:r w:rsidR="00AD46D8" w:rsidRPr="00A922DC">
        <w:rPr>
          <w:lang w:val="en-US"/>
        </w:rPr>
        <w:t>hands</w:t>
      </w:r>
      <w:r w:rsidR="00C53A40" w:rsidRPr="00A922DC">
        <w:rPr>
          <w:lang w:val="en-US"/>
        </w:rPr>
        <w:t>-</w:t>
      </w:r>
      <w:r w:rsidR="00AD46D8" w:rsidRPr="00A922DC">
        <w:rPr>
          <w:lang w:val="en-US"/>
        </w:rPr>
        <w:t>on lab</w:t>
      </w:r>
      <w:r w:rsidRPr="00A922DC">
        <w:rPr>
          <w:lang w:val="en-US"/>
        </w:rPr>
        <w:t>, we will make use of a</w:t>
      </w:r>
      <w:r w:rsidR="00573DDF" w:rsidRPr="00A922DC">
        <w:rPr>
          <w:lang w:val="en-US"/>
        </w:rPr>
        <w:t xml:space="preserve"> dedicated hands-on lab environment. </w:t>
      </w:r>
      <w:r w:rsidR="00AA1AB7" w:rsidRPr="00A922DC">
        <w:rPr>
          <w:lang w:val="en-US"/>
        </w:rPr>
        <w:t>There are n</w:t>
      </w:r>
      <w:r w:rsidR="00573DDF" w:rsidRPr="00A922DC">
        <w:rPr>
          <w:lang w:val="en-US"/>
        </w:rPr>
        <w:t>o account pre-requisites</w:t>
      </w:r>
      <w:r w:rsidR="00AA1AB7" w:rsidRPr="00A922DC">
        <w:rPr>
          <w:lang w:val="en-US"/>
        </w:rPr>
        <w:t>.</w:t>
      </w:r>
      <w:r w:rsidR="00573DDF" w:rsidRPr="00A922DC">
        <w:rPr>
          <w:lang w:val="en-US"/>
        </w:rPr>
        <w:t xml:space="preserve"> </w:t>
      </w:r>
    </w:p>
    <w:p w14:paraId="3DC4E167" w14:textId="77777777" w:rsidR="0035552A" w:rsidRDefault="0035552A">
      <w:pPr>
        <w:rPr>
          <w:lang w:val="en-US"/>
        </w:rPr>
      </w:pPr>
    </w:p>
    <w:p w14:paraId="603B1FC4" w14:textId="2BF92725" w:rsidR="0035552A" w:rsidRPr="00A922DC" w:rsidRDefault="0035552A">
      <w:pPr>
        <w:rPr>
          <w:lang w:val="en-US"/>
        </w:rPr>
      </w:pPr>
      <w:r>
        <w:rPr>
          <w:lang w:val="en-US"/>
        </w:rPr>
        <w:t xml:space="preserve">Your trainer will </w:t>
      </w:r>
      <w:r w:rsidR="00797844">
        <w:rPr>
          <w:lang w:val="en-US"/>
        </w:rPr>
        <w:t xml:space="preserve">let you know which </w:t>
      </w:r>
      <w:r w:rsidR="001047DC">
        <w:rPr>
          <w:lang w:val="en-US"/>
        </w:rPr>
        <w:t xml:space="preserve">administrator </w:t>
      </w:r>
      <w:r w:rsidR="00797844">
        <w:rPr>
          <w:lang w:val="en-US"/>
        </w:rPr>
        <w:t xml:space="preserve">account will be used during this training. In many cases it is your own Azure Entra ID account which </w:t>
      </w:r>
      <w:r w:rsidR="001047DC">
        <w:rPr>
          <w:lang w:val="en-US"/>
        </w:rPr>
        <w:t xml:space="preserve">will be added as a guest account to the training tenant. </w:t>
      </w:r>
      <w:r w:rsidR="0054426F">
        <w:rPr>
          <w:lang w:val="en-US"/>
        </w:rPr>
        <w:t xml:space="preserve">But sometimes a new </w:t>
      </w:r>
      <w:r w:rsidR="00804712">
        <w:rPr>
          <w:lang w:val="en-US"/>
        </w:rPr>
        <w:t>cloud-only</w:t>
      </w:r>
      <w:r w:rsidR="0054426F">
        <w:rPr>
          <w:lang w:val="en-US"/>
        </w:rPr>
        <w:t xml:space="preserve"> account will be provided to you.</w:t>
      </w:r>
    </w:p>
    <w:p w14:paraId="359814FF" w14:textId="77777777" w:rsidR="004F4604" w:rsidRPr="00A922DC" w:rsidRDefault="004F4604">
      <w:pPr>
        <w:rPr>
          <w:lang w:val="en-US"/>
        </w:rPr>
      </w:pPr>
    </w:p>
    <w:p w14:paraId="4BD8AD21" w14:textId="66D36368" w:rsidR="00570500" w:rsidRPr="00A922DC" w:rsidRDefault="00933D21" w:rsidP="007434C7">
      <w:pPr>
        <w:pStyle w:val="Kop1"/>
        <w:rPr>
          <w:lang w:val="en-US"/>
        </w:rPr>
      </w:pPr>
      <w:bookmarkStart w:id="10" w:name="_Toc156824778"/>
      <w:r w:rsidRPr="00A922DC">
        <w:rPr>
          <w:lang w:val="en-US"/>
        </w:rPr>
        <w:t>Configure</w:t>
      </w:r>
      <w:r w:rsidR="0017B866" w:rsidRPr="00A922DC">
        <w:rPr>
          <w:lang w:val="en-US"/>
        </w:rPr>
        <w:t xml:space="preserve"> </w:t>
      </w:r>
      <w:r w:rsidR="00E03814" w:rsidRPr="00A922DC">
        <w:rPr>
          <w:lang w:val="en-US"/>
        </w:rPr>
        <w:t xml:space="preserve">your </w:t>
      </w:r>
      <w:r w:rsidR="0017B866" w:rsidRPr="00A922DC">
        <w:rPr>
          <w:lang w:val="en-US"/>
        </w:rPr>
        <w:t xml:space="preserve">lab </w:t>
      </w:r>
      <w:r w:rsidR="00E03814" w:rsidRPr="00A922DC">
        <w:rPr>
          <w:lang w:val="en-US"/>
        </w:rPr>
        <w:t>environment</w:t>
      </w:r>
      <w:bookmarkEnd w:id="10"/>
    </w:p>
    <w:p w14:paraId="725E3CC4" w14:textId="6ABD8D4F" w:rsidR="00967560" w:rsidRPr="00A922DC" w:rsidRDefault="00967560" w:rsidP="00B37E76">
      <w:pPr>
        <w:pStyle w:val="Kop2"/>
        <w:rPr>
          <w:lang w:val="en-US"/>
        </w:rPr>
      </w:pPr>
      <w:bookmarkStart w:id="11" w:name="_Ref135768277"/>
      <w:bookmarkStart w:id="12" w:name="_Toc156824779"/>
      <w:bookmarkStart w:id="13" w:name="_Toc117766014"/>
      <w:bookmarkStart w:id="14" w:name="_Ref135726792"/>
      <w:bookmarkStart w:id="15" w:name="_Ref135726798"/>
      <w:bookmarkEnd w:id="4"/>
      <w:r w:rsidRPr="00A922DC">
        <w:rPr>
          <w:lang w:val="en-US"/>
        </w:rPr>
        <w:t>Remote Desktop client</w:t>
      </w:r>
      <w:bookmarkEnd w:id="11"/>
      <w:bookmarkEnd w:id="12"/>
    </w:p>
    <w:p w14:paraId="1530CABE" w14:textId="480B8E5A" w:rsidR="00967560" w:rsidRPr="00A922DC" w:rsidRDefault="00967560" w:rsidP="00967560">
      <w:pPr>
        <w:rPr>
          <w:lang w:val="en-US"/>
        </w:rPr>
      </w:pPr>
      <w:r w:rsidRPr="00A922DC">
        <w:rPr>
          <w:lang w:val="en-US"/>
        </w:rPr>
        <w:t xml:space="preserve">To be able to connect to the Azure Virtual Desktop </w:t>
      </w:r>
      <w:r w:rsidR="004C4213" w:rsidRPr="00A922DC">
        <w:rPr>
          <w:lang w:val="en-US"/>
        </w:rPr>
        <w:t xml:space="preserve">as a user, the Remote Desktop client needs to be installed on your computer. </w:t>
      </w:r>
    </w:p>
    <w:p w14:paraId="6C77C8F3" w14:textId="77777777" w:rsidR="003D6DF5" w:rsidRPr="00A922DC" w:rsidRDefault="003D6DF5" w:rsidP="00967560">
      <w:pPr>
        <w:rPr>
          <w:lang w:val="en-US"/>
        </w:rPr>
      </w:pPr>
    </w:p>
    <w:p w14:paraId="4AF4D182" w14:textId="62E51B47" w:rsidR="002B5DF8" w:rsidRPr="00A922DC" w:rsidRDefault="002B5DF8" w:rsidP="00967560">
      <w:pPr>
        <w:rPr>
          <w:lang w:val="en-US"/>
        </w:rPr>
      </w:pPr>
      <w:r w:rsidRPr="00A922DC">
        <w:rPr>
          <w:lang w:val="en-US"/>
        </w:rPr>
        <w:t>Check if the application has been installed on your computer:</w:t>
      </w:r>
    </w:p>
    <w:p w14:paraId="614B9AA8" w14:textId="372C6510" w:rsidR="002B5DF8" w:rsidRPr="00A922DC" w:rsidRDefault="002B5DF8" w:rsidP="00DB32E6">
      <w:pPr>
        <w:pStyle w:val="Lijstalinea"/>
        <w:numPr>
          <w:ilvl w:val="0"/>
          <w:numId w:val="14"/>
        </w:numPr>
        <w:rPr>
          <w:lang w:val="en-US"/>
        </w:rPr>
      </w:pPr>
      <w:r w:rsidRPr="00A922DC">
        <w:rPr>
          <w:lang w:val="en-US"/>
        </w:rPr>
        <w:t>In the search bar in your Windows task bar, type “Remote Desktop”</w:t>
      </w:r>
    </w:p>
    <w:p w14:paraId="722F9270" w14:textId="34CCD1A6" w:rsidR="00744F35" w:rsidRPr="00A922DC" w:rsidRDefault="00744F35" w:rsidP="00DB32E6">
      <w:pPr>
        <w:pStyle w:val="Lijstalinea"/>
        <w:numPr>
          <w:ilvl w:val="0"/>
          <w:numId w:val="14"/>
        </w:numPr>
        <w:rPr>
          <w:lang w:val="en-US"/>
        </w:rPr>
      </w:pPr>
      <w:r w:rsidRPr="00A922DC">
        <w:rPr>
          <w:lang w:val="en-US"/>
        </w:rPr>
        <w:t>If installed the application will be available in the search results</w:t>
      </w:r>
    </w:p>
    <w:p w14:paraId="2C93FBB3" w14:textId="212EBCC4" w:rsidR="00744F35" w:rsidRPr="00A922DC" w:rsidRDefault="00744F35" w:rsidP="00DB32E6">
      <w:pPr>
        <w:pStyle w:val="Lijstalinea"/>
        <w:numPr>
          <w:ilvl w:val="0"/>
          <w:numId w:val="14"/>
        </w:numPr>
        <w:rPr>
          <w:lang w:val="en-US"/>
        </w:rPr>
      </w:pPr>
      <w:r w:rsidRPr="00A922DC">
        <w:rPr>
          <w:lang w:val="en-US"/>
        </w:rPr>
        <w:t>Open the application</w:t>
      </w:r>
    </w:p>
    <w:p w14:paraId="0B8A8006" w14:textId="3FAA4380" w:rsidR="00744F35" w:rsidRPr="00A922DC" w:rsidRDefault="00235412" w:rsidP="00DB32E6">
      <w:pPr>
        <w:pStyle w:val="Lijstalinea"/>
        <w:numPr>
          <w:ilvl w:val="0"/>
          <w:numId w:val="14"/>
        </w:numPr>
        <w:rPr>
          <w:lang w:val="en-US"/>
        </w:rPr>
      </w:pPr>
      <w:r w:rsidRPr="00A922DC">
        <w:rPr>
          <w:lang w:val="en-US"/>
        </w:rPr>
        <w:lastRenderedPageBreak/>
        <w:t xml:space="preserve">Click the ellipses (…) in the right upper hand corner and select </w:t>
      </w:r>
      <w:r w:rsidR="006C4438" w:rsidRPr="00A922DC">
        <w:rPr>
          <w:b/>
          <w:bCs/>
          <w:lang w:val="en-US"/>
        </w:rPr>
        <w:t>About</w:t>
      </w:r>
    </w:p>
    <w:p w14:paraId="521B86AB" w14:textId="5834AA43" w:rsidR="006C4438" w:rsidRPr="00A922DC" w:rsidRDefault="006C4438" w:rsidP="00DB32E6">
      <w:pPr>
        <w:pStyle w:val="Lijstalinea"/>
        <w:numPr>
          <w:ilvl w:val="0"/>
          <w:numId w:val="14"/>
        </w:numPr>
        <w:rPr>
          <w:lang w:val="en-US"/>
        </w:rPr>
      </w:pPr>
      <w:r w:rsidRPr="00A922DC">
        <w:rPr>
          <w:lang w:val="en-US"/>
        </w:rPr>
        <w:t>Check the version number of your application</w:t>
      </w:r>
      <w:r w:rsidR="00C546A7" w:rsidRPr="00A922DC">
        <w:rPr>
          <w:lang w:val="en-US"/>
        </w:rPr>
        <w:t>, this should be 1.2.</w:t>
      </w:r>
      <w:r w:rsidR="00431BAD">
        <w:rPr>
          <w:lang w:val="en-US"/>
        </w:rPr>
        <w:t>510</w:t>
      </w:r>
      <w:r w:rsidR="004A5385">
        <w:rPr>
          <w:lang w:val="en-US"/>
        </w:rPr>
        <w:t>5</w:t>
      </w:r>
      <w:r w:rsidR="00C546A7" w:rsidRPr="00A922DC">
        <w:rPr>
          <w:lang w:val="en-US"/>
        </w:rPr>
        <w:t>.0 or higher</w:t>
      </w:r>
      <w:r w:rsidR="001F1C39" w:rsidRPr="00A922DC">
        <w:rPr>
          <w:lang w:val="en-US"/>
        </w:rPr>
        <w:t xml:space="preserve">. There should </w:t>
      </w:r>
      <w:r w:rsidR="00260580" w:rsidRPr="00A922DC">
        <w:rPr>
          <w:lang w:val="en-US"/>
        </w:rPr>
        <w:t xml:space="preserve">as well </w:t>
      </w:r>
      <w:r w:rsidR="001F1C39" w:rsidRPr="00A922DC">
        <w:rPr>
          <w:lang w:val="en-US"/>
        </w:rPr>
        <w:t>be a green checkmark with the text “You’re up t</w:t>
      </w:r>
      <w:r w:rsidR="00260580" w:rsidRPr="00A922DC">
        <w:rPr>
          <w:lang w:val="en-US"/>
        </w:rPr>
        <w:t>o</w:t>
      </w:r>
      <w:r w:rsidR="001F1C39" w:rsidRPr="00A922DC">
        <w:rPr>
          <w:lang w:val="en-US"/>
        </w:rPr>
        <w:t xml:space="preserve"> </w:t>
      </w:r>
      <w:r w:rsidR="00804712" w:rsidRPr="00A922DC">
        <w:rPr>
          <w:lang w:val="en-US"/>
        </w:rPr>
        <w:t>date”</w:t>
      </w:r>
      <w:r w:rsidR="00C546A7" w:rsidRPr="00A922DC">
        <w:rPr>
          <w:lang w:val="en-US"/>
        </w:rPr>
        <w:t>.</w:t>
      </w:r>
    </w:p>
    <w:p w14:paraId="45770C6C" w14:textId="219D2F7A" w:rsidR="00260580" w:rsidRPr="00A922DC" w:rsidRDefault="00260580" w:rsidP="00DB32E6">
      <w:pPr>
        <w:pStyle w:val="Lijstalinea"/>
        <w:numPr>
          <w:ilvl w:val="0"/>
          <w:numId w:val="14"/>
        </w:numPr>
        <w:rPr>
          <w:lang w:val="en-US"/>
        </w:rPr>
      </w:pPr>
      <w:r w:rsidRPr="00A922DC">
        <w:rPr>
          <w:lang w:val="en-US"/>
        </w:rPr>
        <w:t xml:space="preserve">If you </w:t>
      </w:r>
      <w:r w:rsidR="003931E1" w:rsidRPr="00A922DC">
        <w:rPr>
          <w:lang w:val="en-US"/>
        </w:rPr>
        <w:t>are up to date, no further action is necessary</w:t>
      </w:r>
      <w:r w:rsidR="0061329E" w:rsidRPr="00A922DC">
        <w:rPr>
          <w:lang w:val="en-US"/>
        </w:rPr>
        <w:t>, if not please follow the next steps to install the correct Remote Desktop application</w:t>
      </w:r>
    </w:p>
    <w:p w14:paraId="0F781D89" w14:textId="77777777" w:rsidR="0061329E" w:rsidRPr="00A922DC" w:rsidRDefault="0061329E" w:rsidP="0061329E">
      <w:pPr>
        <w:rPr>
          <w:lang w:val="en-US"/>
        </w:rPr>
      </w:pPr>
    </w:p>
    <w:p w14:paraId="0D4F947A" w14:textId="1CB30D6F" w:rsidR="0061329E" w:rsidRPr="00A922DC" w:rsidRDefault="0061329E" w:rsidP="0061329E">
      <w:pPr>
        <w:rPr>
          <w:lang w:val="en-US"/>
        </w:rPr>
      </w:pPr>
      <w:r w:rsidRPr="00A922DC">
        <w:rPr>
          <w:lang w:val="en-US"/>
        </w:rPr>
        <w:t>Install the Remote Desktop application:</w:t>
      </w:r>
    </w:p>
    <w:p w14:paraId="3DADA87A" w14:textId="01126B3A" w:rsidR="0061329E" w:rsidRPr="00A922DC" w:rsidRDefault="00F22A95" w:rsidP="00DB32E6">
      <w:pPr>
        <w:pStyle w:val="Lijstalinea"/>
        <w:numPr>
          <w:ilvl w:val="0"/>
          <w:numId w:val="15"/>
        </w:numPr>
        <w:rPr>
          <w:lang w:val="en-US"/>
        </w:rPr>
      </w:pPr>
      <w:r w:rsidRPr="00A922DC">
        <w:rPr>
          <w:lang w:val="en-US"/>
        </w:rPr>
        <w:t xml:space="preserve">Use the following link to download the </w:t>
      </w:r>
      <w:hyperlink r:id="rId24" w:history="1">
        <w:r w:rsidR="00222A61" w:rsidRPr="00A922DC">
          <w:rPr>
            <w:rStyle w:val="Hyperlink"/>
            <w:shd w:val="clear" w:color="auto" w:fill="FFFFFF"/>
            <w:lang w:val="en-US"/>
          </w:rPr>
          <w:t>Windows 64-bit</w:t>
        </w:r>
      </w:hyperlink>
      <w:r w:rsidR="000F253F" w:rsidRPr="00A922DC">
        <w:rPr>
          <w:lang w:val="en-US"/>
        </w:rPr>
        <w:t xml:space="preserve"> version of the application</w:t>
      </w:r>
      <w:r w:rsidR="00D67D93" w:rsidRPr="00A922DC">
        <w:rPr>
          <w:lang w:val="en-US"/>
        </w:rPr>
        <w:t>.</w:t>
      </w:r>
    </w:p>
    <w:p w14:paraId="388206F2" w14:textId="16F813FE" w:rsidR="00D67D93" w:rsidRPr="00A922DC" w:rsidRDefault="00D67D93" w:rsidP="00DB32E6">
      <w:pPr>
        <w:pStyle w:val="Lijstalinea"/>
        <w:numPr>
          <w:ilvl w:val="0"/>
          <w:numId w:val="15"/>
        </w:numPr>
        <w:rPr>
          <w:lang w:val="en-US"/>
        </w:rPr>
      </w:pPr>
      <w:r w:rsidRPr="00A922DC">
        <w:rPr>
          <w:lang w:val="en-US"/>
        </w:rPr>
        <w:t xml:space="preserve">Click on the downloaded file to install the </w:t>
      </w:r>
      <w:r w:rsidR="00804712" w:rsidRPr="00A922DC">
        <w:rPr>
          <w:lang w:val="en-US"/>
        </w:rPr>
        <w:t>application.</w:t>
      </w:r>
    </w:p>
    <w:p w14:paraId="0360247D" w14:textId="508AE49F" w:rsidR="00D67D93" w:rsidRPr="00A922DC" w:rsidRDefault="00D67D93" w:rsidP="00DB32E6">
      <w:pPr>
        <w:pStyle w:val="Lijstalinea"/>
        <w:numPr>
          <w:ilvl w:val="0"/>
          <w:numId w:val="15"/>
        </w:numPr>
        <w:rPr>
          <w:lang w:val="en-US"/>
        </w:rPr>
      </w:pPr>
      <w:r w:rsidRPr="00A922DC">
        <w:rPr>
          <w:lang w:val="en-US"/>
        </w:rPr>
        <w:t xml:space="preserve">After the </w:t>
      </w:r>
      <w:r w:rsidR="00804712" w:rsidRPr="00A922DC">
        <w:rPr>
          <w:lang w:val="en-US"/>
        </w:rPr>
        <w:t>installation</w:t>
      </w:r>
      <w:r w:rsidRPr="00A922DC">
        <w:rPr>
          <w:lang w:val="en-US"/>
        </w:rPr>
        <w:t>, follow the steps in the previous paragraph, to ensure the application installed successfully.</w:t>
      </w:r>
    </w:p>
    <w:p w14:paraId="6D03C7A5" w14:textId="77777777" w:rsidR="0085741D" w:rsidRPr="00A922DC" w:rsidRDefault="0085741D" w:rsidP="0085741D">
      <w:pPr>
        <w:rPr>
          <w:lang w:val="en-US"/>
        </w:rPr>
      </w:pPr>
      <w:bookmarkStart w:id="16" w:name="_Toc642796629"/>
    </w:p>
    <w:p w14:paraId="1F48D518" w14:textId="0B3EC106" w:rsidR="00BD3CC7" w:rsidRPr="00A922DC" w:rsidRDefault="00F25444" w:rsidP="008A528B">
      <w:pPr>
        <w:pStyle w:val="Kop2"/>
        <w:rPr>
          <w:lang w:val="en-US"/>
        </w:rPr>
      </w:pPr>
      <w:bookmarkStart w:id="17" w:name="_Ref138191467"/>
      <w:bookmarkStart w:id="18" w:name="_Ref147139638"/>
      <w:bookmarkStart w:id="19" w:name="_Toc156824780"/>
      <w:r>
        <w:rPr>
          <w:lang w:val="en-US"/>
        </w:rPr>
        <w:t xml:space="preserve">Optional: </w:t>
      </w:r>
      <w:r w:rsidR="00BD3CC7" w:rsidRPr="00A922DC">
        <w:rPr>
          <w:lang w:val="en-US"/>
        </w:rPr>
        <w:t xml:space="preserve">Create a </w:t>
      </w:r>
      <w:bookmarkEnd w:id="17"/>
      <w:r w:rsidR="00D33D2F">
        <w:rPr>
          <w:lang w:val="en-US"/>
        </w:rPr>
        <w:t>Microsoft Edge profile for your administrator account</w:t>
      </w:r>
      <w:bookmarkEnd w:id="18"/>
      <w:bookmarkEnd w:id="19"/>
    </w:p>
    <w:p w14:paraId="00D5FD94" w14:textId="77777777" w:rsidR="0033273D" w:rsidRPr="00A75CEF" w:rsidRDefault="0033273D" w:rsidP="0033273D">
      <w:pPr>
        <w:rPr>
          <w:lang w:val="en-US"/>
        </w:rPr>
      </w:pPr>
    </w:p>
    <w:p w14:paraId="1AA0C9B8" w14:textId="5986FBD0" w:rsidR="00BE278D" w:rsidRPr="00A922DC" w:rsidRDefault="005F173E" w:rsidP="00BE278D">
      <w:pPr>
        <w:rPr>
          <w:lang w:val="en-US"/>
        </w:rPr>
      </w:pPr>
      <w:r>
        <w:rPr>
          <w:lang w:val="en-US"/>
        </w:rPr>
        <w:t>In case you are not using your own Microsoft Entra ID</w:t>
      </w:r>
      <w:r w:rsidR="005429BC">
        <w:rPr>
          <w:lang w:val="en-US"/>
        </w:rPr>
        <w:t xml:space="preserve"> as the administrator account for this training, </w:t>
      </w:r>
      <w:r w:rsidR="0053617C">
        <w:rPr>
          <w:lang w:val="en-US"/>
        </w:rPr>
        <w:t>you can</w:t>
      </w:r>
      <w:r w:rsidR="00BE278D" w:rsidRPr="00A922DC">
        <w:rPr>
          <w:lang w:val="en-US"/>
        </w:rPr>
        <w:t xml:space="preserve"> work with </w:t>
      </w:r>
      <w:r w:rsidR="00804712" w:rsidRPr="00A922DC">
        <w:rPr>
          <w:lang w:val="en-US"/>
        </w:rPr>
        <w:t>a</w:t>
      </w:r>
      <w:r w:rsidR="00BE278D" w:rsidRPr="00A922DC">
        <w:rPr>
          <w:lang w:val="en-US"/>
        </w:rPr>
        <w:t xml:space="preserve"> Microsoft Edge-profile linked to the account in this hands-on lab.</w:t>
      </w:r>
      <w:r w:rsidR="0053617C">
        <w:rPr>
          <w:lang w:val="en-US"/>
        </w:rPr>
        <w:t xml:space="preserve"> The other option is to use an InPrivate window for </w:t>
      </w:r>
      <w:r w:rsidR="00E16474">
        <w:rPr>
          <w:lang w:val="en-US"/>
        </w:rPr>
        <w:t>login in Edge.</w:t>
      </w:r>
    </w:p>
    <w:p w14:paraId="25675FB4" w14:textId="77777777" w:rsidR="00BE278D" w:rsidRPr="00A922DC" w:rsidRDefault="00BE278D" w:rsidP="00BE278D">
      <w:pPr>
        <w:rPr>
          <w:lang w:val="en-US"/>
        </w:rPr>
      </w:pPr>
    </w:p>
    <w:p w14:paraId="09CF374A" w14:textId="709D8AFA" w:rsidR="00BE278D" w:rsidRPr="00A922DC" w:rsidRDefault="00BE278D" w:rsidP="00BE278D">
      <w:pPr>
        <w:rPr>
          <w:lang w:val="en-US"/>
        </w:rPr>
      </w:pPr>
      <w:r w:rsidRPr="00A922DC">
        <w:rPr>
          <w:lang w:val="en-US"/>
        </w:rPr>
        <w:t xml:space="preserve">Usage of </w:t>
      </w:r>
      <w:r w:rsidR="00804712">
        <w:rPr>
          <w:lang w:val="en-US"/>
        </w:rPr>
        <w:t xml:space="preserve">a </w:t>
      </w:r>
      <w:r w:rsidRPr="00A922DC">
        <w:rPr>
          <w:lang w:val="en-US"/>
        </w:rPr>
        <w:t>profile will allow for quick switching between this demo-environment and your production environment</w:t>
      </w:r>
    </w:p>
    <w:p w14:paraId="6D88BC84" w14:textId="77777777" w:rsidR="00BE278D" w:rsidRPr="00A922DC" w:rsidRDefault="00BE278D" w:rsidP="00BE278D">
      <w:pPr>
        <w:rPr>
          <w:lang w:val="en-US"/>
        </w:rPr>
      </w:pPr>
    </w:p>
    <w:p w14:paraId="31B4FB5B" w14:textId="77777777" w:rsidR="00BE278D" w:rsidRPr="00A922DC" w:rsidRDefault="00BE278D" w:rsidP="00DB32E6">
      <w:pPr>
        <w:pStyle w:val="Lijstalinea"/>
        <w:numPr>
          <w:ilvl w:val="0"/>
          <w:numId w:val="9"/>
        </w:numPr>
        <w:rPr>
          <w:lang w:val="en-US"/>
        </w:rPr>
      </w:pPr>
      <w:r w:rsidRPr="00A922DC">
        <w:rPr>
          <w:lang w:val="en-US"/>
        </w:rPr>
        <w:t>Open a new instance of Microsoft Edge.</w:t>
      </w:r>
    </w:p>
    <w:p w14:paraId="071B9F04" w14:textId="77777777" w:rsidR="00BE278D" w:rsidRPr="00A922DC" w:rsidRDefault="00BE278D" w:rsidP="00DB32E6">
      <w:pPr>
        <w:pStyle w:val="Lijstalinea"/>
        <w:numPr>
          <w:ilvl w:val="0"/>
          <w:numId w:val="9"/>
        </w:numPr>
        <w:rPr>
          <w:lang w:val="en-US"/>
        </w:rPr>
      </w:pPr>
      <w:r w:rsidRPr="00A922DC">
        <w:rPr>
          <w:lang w:val="en-US"/>
        </w:rPr>
        <w:t>Click on the circle with your profile picture or initials in the top bar. (Depending on your browser version, it can be found in the top left or top right corner)</w:t>
      </w:r>
    </w:p>
    <w:p w14:paraId="49AFFE78" w14:textId="77777777" w:rsidR="00BE278D" w:rsidRPr="00A922DC" w:rsidRDefault="00BE278D" w:rsidP="00DB32E6">
      <w:pPr>
        <w:pStyle w:val="Lijstalinea"/>
        <w:numPr>
          <w:ilvl w:val="0"/>
          <w:numId w:val="9"/>
        </w:numPr>
        <w:rPr>
          <w:lang w:val="en-US"/>
        </w:rPr>
      </w:pPr>
      <w:r w:rsidRPr="00A922DC">
        <w:rPr>
          <w:lang w:val="en-US"/>
        </w:rPr>
        <w:t>Click the settings icon in the top right corner</w:t>
      </w:r>
    </w:p>
    <w:p w14:paraId="7FC22D43" w14:textId="77777777" w:rsidR="00BE278D" w:rsidRPr="00A922DC" w:rsidRDefault="00BE278D" w:rsidP="00DB32E6">
      <w:pPr>
        <w:pStyle w:val="Lijstalinea"/>
        <w:numPr>
          <w:ilvl w:val="0"/>
          <w:numId w:val="9"/>
        </w:numPr>
        <w:rPr>
          <w:lang w:val="en-US"/>
        </w:rPr>
      </w:pPr>
      <w:r w:rsidRPr="00A922DC">
        <w:rPr>
          <w:lang w:val="en-US"/>
        </w:rPr>
        <w:t xml:space="preserve">Click </w:t>
      </w:r>
      <w:r w:rsidRPr="00A922DC">
        <w:rPr>
          <w:b/>
          <w:bCs/>
          <w:lang w:val="en-US"/>
        </w:rPr>
        <w:t>Add a Browser</w:t>
      </w:r>
      <w:r w:rsidRPr="00A922DC">
        <w:rPr>
          <w:lang w:val="en-US"/>
        </w:rPr>
        <w:t>.</w:t>
      </w:r>
    </w:p>
    <w:p w14:paraId="574F6437" w14:textId="50DB4D3D" w:rsidR="00BE278D" w:rsidRPr="00A922DC" w:rsidRDefault="00BE278D" w:rsidP="00DB32E6">
      <w:pPr>
        <w:pStyle w:val="Lijstalinea"/>
        <w:numPr>
          <w:ilvl w:val="0"/>
          <w:numId w:val="9"/>
        </w:numPr>
        <w:rPr>
          <w:lang w:val="en-US"/>
        </w:rPr>
      </w:pPr>
      <w:r w:rsidRPr="00A922DC">
        <w:rPr>
          <w:lang w:val="en-US"/>
        </w:rPr>
        <w:t xml:space="preserve">Click </w:t>
      </w:r>
      <w:r w:rsidR="00804712" w:rsidRPr="00A922DC">
        <w:rPr>
          <w:b/>
          <w:bCs/>
          <w:lang w:val="en-US"/>
        </w:rPr>
        <w:t>Add</w:t>
      </w:r>
      <w:r w:rsidR="00804712" w:rsidRPr="00A922DC">
        <w:rPr>
          <w:lang w:val="en-US"/>
        </w:rPr>
        <w:t>.</w:t>
      </w:r>
    </w:p>
    <w:p w14:paraId="1BC47C02" w14:textId="69111EC0" w:rsidR="00BE278D" w:rsidRPr="00A922DC" w:rsidRDefault="00BE278D" w:rsidP="00DB32E6">
      <w:pPr>
        <w:pStyle w:val="Lijstalinea"/>
        <w:numPr>
          <w:ilvl w:val="0"/>
          <w:numId w:val="9"/>
        </w:numPr>
        <w:rPr>
          <w:lang w:val="en-US"/>
        </w:rPr>
      </w:pPr>
      <w:r w:rsidRPr="00A922DC">
        <w:rPr>
          <w:lang w:val="en-US"/>
        </w:rPr>
        <w:t xml:space="preserve">Click </w:t>
      </w:r>
      <w:r w:rsidRPr="00A922DC">
        <w:rPr>
          <w:b/>
          <w:bCs/>
          <w:lang w:val="en-US"/>
        </w:rPr>
        <w:t xml:space="preserve">Choose an account </w:t>
      </w:r>
      <w:r w:rsidRPr="00A922DC">
        <w:rPr>
          <w:lang w:val="en-US"/>
        </w:rPr>
        <w:t xml:space="preserve">and select </w:t>
      </w:r>
      <w:r w:rsidRPr="00A922DC">
        <w:rPr>
          <w:b/>
          <w:bCs/>
          <w:lang w:val="en-US"/>
        </w:rPr>
        <w:t xml:space="preserve">+ Add new </w:t>
      </w:r>
      <w:r w:rsidR="00804712" w:rsidRPr="00A922DC">
        <w:rPr>
          <w:b/>
          <w:bCs/>
          <w:lang w:val="en-US"/>
        </w:rPr>
        <w:t>account.</w:t>
      </w:r>
    </w:p>
    <w:p w14:paraId="5BD60D06" w14:textId="4029FCC7" w:rsidR="00BE278D" w:rsidRPr="00A922DC" w:rsidRDefault="00BE278D" w:rsidP="00DB32E6">
      <w:pPr>
        <w:pStyle w:val="Lijstalinea"/>
        <w:numPr>
          <w:ilvl w:val="0"/>
          <w:numId w:val="9"/>
        </w:numPr>
        <w:rPr>
          <w:lang w:val="en-US"/>
        </w:rPr>
      </w:pPr>
      <w:r w:rsidRPr="00A922DC">
        <w:rPr>
          <w:lang w:val="en-US"/>
        </w:rPr>
        <w:t xml:space="preserve">Click </w:t>
      </w:r>
      <w:r w:rsidRPr="00A922DC">
        <w:rPr>
          <w:b/>
          <w:bCs/>
          <w:lang w:val="en-US"/>
        </w:rPr>
        <w:t xml:space="preserve">Sign in to sync </w:t>
      </w:r>
      <w:r w:rsidR="00804712" w:rsidRPr="00A922DC">
        <w:rPr>
          <w:b/>
          <w:bCs/>
          <w:lang w:val="en-US"/>
        </w:rPr>
        <w:t>data.</w:t>
      </w:r>
      <w:r w:rsidRPr="00A922DC">
        <w:rPr>
          <w:b/>
          <w:bCs/>
          <w:lang w:val="en-US"/>
        </w:rPr>
        <w:t xml:space="preserve"> </w:t>
      </w:r>
    </w:p>
    <w:p w14:paraId="3DBE9724" w14:textId="09B6D346" w:rsidR="00BE278D" w:rsidRPr="00A922DC" w:rsidRDefault="00BE278D" w:rsidP="00DB32E6">
      <w:pPr>
        <w:pStyle w:val="Lijstalinea"/>
        <w:numPr>
          <w:ilvl w:val="0"/>
          <w:numId w:val="9"/>
        </w:numPr>
        <w:rPr>
          <w:lang w:val="en-US"/>
        </w:rPr>
      </w:pPr>
      <w:r w:rsidRPr="00A922DC">
        <w:rPr>
          <w:lang w:val="en-US"/>
        </w:rPr>
        <w:t>Fill in the sign in information. (</w:t>
      </w:r>
      <w:r w:rsidRPr="00A922DC">
        <w:rPr>
          <w:i/>
          <w:iCs/>
          <w:lang w:val="en-US"/>
        </w:rPr>
        <w:t xml:space="preserve">Hint: username is </w:t>
      </w:r>
      <w:hyperlink r:id="rId25" w:history="1">
        <w:r w:rsidR="00401489" w:rsidRPr="009C319C">
          <w:rPr>
            <w:rStyle w:val="Hyperlink"/>
            <w:i/>
            <w:iCs/>
            <w:lang w:val="en-US"/>
          </w:rPr>
          <w:t>avdadmin01@xxxx.onmicrosoft.com</w:t>
        </w:r>
      </w:hyperlink>
      <w:r w:rsidRPr="00A922DC">
        <w:rPr>
          <w:lang w:val="en-US"/>
        </w:rPr>
        <w:t xml:space="preserve">) click </w:t>
      </w:r>
      <w:r w:rsidRPr="00A922DC">
        <w:rPr>
          <w:b/>
          <w:bCs/>
          <w:lang w:val="en-US"/>
        </w:rPr>
        <w:t>Next</w:t>
      </w:r>
      <w:r w:rsidRPr="00A922DC">
        <w:rPr>
          <w:lang w:val="en-US"/>
        </w:rPr>
        <w:t>.</w:t>
      </w:r>
    </w:p>
    <w:p w14:paraId="53B91280" w14:textId="54CCB90E" w:rsidR="00BE278D" w:rsidRPr="00A922DC" w:rsidRDefault="00BE278D" w:rsidP="00DB32E6">
      <w:pPr>
        <w:pStyle w:val="Lijstalinea"/>
        <w:numPr>
          <w:ilvl w:val="0"/>
          <w:numId w:val="9"/>
        </w:numPr>
        <w:rPr>
          <w:lang w:val="en-US"/>
        </w:rPr>
      </w:pPr>
      <w:r w:rsidRPr="00A922DC">
        <w:rPr>
          <w:lang w:val="en-US"/>
        </w:rPr>
        <w:t xml:space="preserve">Fill in the password and click </w:t>
      </w:r>
      <w:r w:rsidRPr="00A922DC">
        <w:rPr>
          <w:b/>
          <w:bCs/>
          <w:lang w:val="en-US"/>
        </w:rPr>
        <w:t>Sign in</w:t>
      </w:r>
      <w:r w:rsidRPr="00A922DC">
        <w:rPr>
          <w:lang w:val="en-US"/>
        </w:rPr>
        <w:t>.</w:t>
      </w:r>
    </w:p>
    <w:p w14:paraId="7E078AD8" w14:textId="77777777" w:rsidR="00BE278D" w:rsidRPr="00A922DC" w:rsidRDefault="00BE278D" w:rsidP="00DB32E6">
      <w:pPr>
        <w:pStyle w:val="Lijstalinea"/>
        <w:numPr>
          <w:ilvl w:val="0"/>
          <w:numId w:val="9"/>
        </w:numPr>
        <w:rPr>
          <w:lang w:val="en-US"/>
        </w:rPr>
      </w:pPr>
      <w:r w:rsidRPr="00A922DC">
        <w:rPr>
          <w:lang w:val="en-US"/>
        </w:rPr>
        <w:t xml:space="preserve">The “More information is required” message will appear to setup MFA for this user. Click </w:t>
      </w:r>
      <w:r w:rsidRPr="00A922DC">
        <w:rPr>
          <w:b/>
          <w:bCs/>
          <w:lang w:val="en-US"/>
        </w:rPr>
        <w:t>Next</w:t>
      </w:r>
      <w:r w:rsidRPr="00A922DC">
        <w:rPr>
          <w:lang w:val="en-US"/>
        </w:rPr>
        <w:t>.</w:t>
      </w:r>
    </w:p>
    <w:p w14:paraId="02667237" w14:textId="77777777" w:rsidR="00BE278D" w:rsidRPr="00A922DC" w:rsidRDefault="00BE278D" w:rsidP="00DB32E6">
      <w:pPr>
        <w:pStyle w:val="Lijstalinea"/>
        <w:numPr>
          <w:ilvl w:val="0"/>
          <w:numId w:val="9"/>
        </w:numPr>
        <w:rPr>
          <w:lang w:val="en-US"/>
        </w:rPr>
      </w:pPr>
      <w:r w:rsidRPr="00A922DC">
        <w:rPr>
          <w:lang w:val="en-US"/>
        </w:rPr>
        <w:t xml:space="preserve">On the next page follow the steps to get the Authenticator app if not already installed on your device. Click </w:t>
      </w:r>
      <w:r w:rsidRPr="00A922DC">
        <w:rPr>
          <w:b/>
          <w:bCs/>
          <w:lang w:val="en-US"/>
        </w:rPr>
        <w:t>Next</w:t>
      </w:r>
      <w:r w:rsidRPr="00A922DC">
        <w:rPr>
          <w:lang w:val="en-US"/>
        </w:rPr>
        <w:t xml:space="preserve"> when the Authenticator is installed.</w:t>
      </w:r>
    </w:p>
    <w:p w14:paraId="2F385144" w14:textId="77777777" w:rsidR="00BE278D" w:rsidRPr="00A922DC" w:rsidRDefault="00BE278D" w:rsidP="00DB32E6">
      <w:pPr>
        <w:pStyle w:val="Lijstalinea"/>
        <w:numPr>
          <w:ilvl w:val="0"/>
          <w:numId w:val="9"/>
        </w:numPr>
        <w:rPr>
          <w:lang w:val="en-US"/>
        </w:rPr>
      </w:pPr>
      <w:r w:rsidRPr="00A922DC">
        <w:rPr>
          <w:lang w:val="en-US"/>
        </w:rPr>
        <w:t xml:space="preserve">In the Authenticator app click </w:t>
      </w:r>
      <w:r w:rsidRPr="00A922DC">
        <w:rPr>
          <w:b/>
          <w:bCs/>
          <w:lang w:val="en-US"/>
        </w:rPr>
        <w:t xml:space="preserve">Add an account </w:t>
      </w:r>
      <w:r w:rsidRPr="00A922DC">
        <w:rPr>
          <w:lang w:val="en-US"/>
        </w:rPr>
        <w:t xml:space="preserve">and select </w:t>
      </w:r>
      <w:r w:rsidRPr="00A922DC">
        <w:rPr>
          <w:b/>
          <w:bCs/>
          <w:lang w:val="en-US"/>
        </w:rPr>
        <w:t>Work or School</w:t>
      </w:r>
      <w:r w:rsidRPr="00A922DC">
        <w:rPr>
          <w:lang w:val="en-US"/>
        </w:rPr>
        <w:t xml:space="preserve">. In the browser wizard click </w:t>
      </w:r>
      <w:r w:rsidRPr="00A922DC">
        <w:rPr>
          <w:b/>
          <w:bCs/>
          <w:lang w:val="en-US"/>
        </w:rPr>
        <w:t>Next</w:t>
      </w:r>
      <w:r w:rsidRPr="00A922DC">
        <w:rPr>
          <w:lang w:val="en-US"/>
        </w:rPr>
        <w:t xml:space="preserve">. </w:t>
      </w:r>
    </w:p>
    <w:p w14:paraId="1E927AC5" w14:textId="77777777" w:rsidR="00BE278D" w:rsidRPr="00A922DC" w:rsidRDefault="00BE278D" w:rsidP="00DB32E6">
      <w:pPr>
        <w:pStyle w:val="Lijstalinea"/>
        <w:numPr>
          <w:ilvl w:val="0"/>
          <w:numId w:val="9"/>
        </w:numPr>
        <w:rPr>
          <w:lang w:val="en-US"/>
        </w:rPr>
      </w:pPr>
      <w:r w:rsidRPr="00A922DC">
        <w:rPr>
          <w:lang w:val="en-US"/>
        </w:rPr>
        <w:t xml:space="preserve">In the Authenticator app click </w:t>
      </w:r>
      <w:r w:rsidRPr="00A922DC">
        <w:rPr>
          <w:b/>
          <w:bCs/>
          <w:lang w:val="en-US"/>
        </w:rPr>
        <w:t xml:space="preserve">Scan the QR code </w:t>
      </w:r>
      <w:r w:rsidRPr="00A922DC">
        <w:rPr>
          <w:lang w:val="en-US"/>
        </w:rPr>
        <w:t>and scan the QR code in the wizard in the browser and click Next</w:t>
      </w:r>
    </w:p>
    <w:p w14:paraId="747C929B" w14:textId="7E87D329" w:rsidR="00BE278D" w:rsidRPr="00A922DC" w:rsidRDefault="00BE278D" w:rsidP="00DB32E6">
      <w:pPr>
        <w:pStyle w:val="Lijstalinea"/>
        <w:numPr>
          <w:ilvl w:val="0"/>
          <w:numId w:val="9"/>
        </w:numPr>
        <w:rPr>
          <w:lang w:val="en-US"/>
        </w:rPr>
      </w:pPr>
      <w:r w:rsidRPr="00A922DC">
        <w:rPr>
          <w:lang w:val="en-US"/>
        </w:rPr>
        <w:t xml:space="preserve">A number will appear in the wizard that should be filled in in the Authenticator and click </w:t>
      </w:r>
      <w:r w:rsidR="00804712" w:rsidRPr="00A922DC">
        <w:rPr>
          <w:b/>
          <w:bCs/>
          <w:lang w:val="en-US"/>
        </w:rPr>
        <w:t>Yes.</w:t>
      </w:r>
    </w:p>
    <w:p w14:paraId="6A11499B" w14:textId="77777777" w:rsidR="00BE278D" w:rsidRPr="00A922DC" w:rsidRDefault="00BE278D" w:rsidP="00DB32E6">
      <w:pPr>
        <w:pStyle w:val="Lijstalinea"/>
        <w:numPr>
          <w:ilvl w:val="0"/>
          <w:numId w:val="9"/>
        </w:numPr>
        <w:rPr>
          <w:lang w:val="en-US"/>
        </w:rPr>
      </w:pPr>
      <w:r w:rsidRPr="00A922DC">
        <w:rPr>
          <w:lang w:val="en-US"/>
        </w:rPr>
        <w:lastRenderedPageBreak/>
        <w:t>After that approve with your personal Authenticator pin code, a “Notification approved” message will appear in the wizard in the browser.</w:t>
      </w:r>
    </w:p>
    <w:p w14:paraId="34419E8B" w14:textId="010B642B" w:rsidR="00BE278D" w:rsidRPr="00A922DC" w:rsidRDefault="00BE278D" w:rsidP="00DB32E6">
      <w:pPr>
        <w:pStyle w:val="Lijstalinea"/>
        <w:numPr>
          <w:ilvl w:val="0"/>
          <w:numId w:val="9"/>
        </w:numPr>
        <w:rPr>
          <w:lang w:val="en-US"/>
        </w:rPr>
      </w:pPr>
      <w:r w:rsidRPr="00A922DC">
        <w:rPr>
          <w:lang w:val="en-US"/>
        </w:rPr>
        <w:t xml:space="preserve">Click </w:t>
      </w:r>
      <w:r w:rsidRPr="00A922DC">
        <w:rPr>
          <w:b/>
          <w:bCs/>
          <w:lang w:val="en-US"/>
        </w:rPr>
        <w:t xml:space="preserve">Next </w:t>
      </w:r>
      <w:r w:rsidRPr="00A922DC">
        <w:rPr>
          <w:lang w:val="en-US"/>
        </w:rPr>
        <w:t xml:space="preserve">in the browser </w:t>
      </w:r>
      <w:r w:rsidR="00804712" w:rsidRPr="00A922DC">
        <w:rPr>
          <w:lang w:val="en-US"/>
        </w:rPr>
        <w:t>wizard.</w:t>
      </w:r>
    </w:p>
    <w:p w14:paraId="546C0F2A" w14:textId="77777777" w:rsidR="00BE278D" w:rsidRPr="00A922DC" w:rsidRDefault="00BE278D" w:rsidP="00DB32E6">
      <w:pPr>
        <w:pStyle w:val="Lijstalinea"/>
        <w:numPr>
          <w:ilvl w:val="0"/>
          <w:numId w:val="9"/>
        </w:numPr>
        <w:rPr>
          <w:lang w:val="en-US"/>
        </w:rPr>
      </w:pPr>
      <w:r w:rsidRPr="00A922DC">
        <w:rPr>
          <w:lang w:val="en-US"/>
        </w:rPr>
        <w:t xml:space="preserve">A success message will appear, click </w:t>
      </w:r>
      <w:r w:rsidRPr="00A922DC">
        <w:rPr>
          <w:b/>
          <w:bCs/>
          <w:lang w:val="en-US"/>
        </w:rPr>
        <w:t>Done</w:t>
      </w:r>
      <w:r w:rsidRPr="00A922DC">
        <w:rPr>
          <w:lang w:val="en-US"/>
        </w:rPr>
        <w:t>.</w:t>
      </w:r>
    </w:p>
    <w:p w14:paraId="508EA1D6" w14:textId="77777777" w:rsidR="00BE278D" w:rsidRPr="00A922DC" w:rsidRDefault="00BE278D" w:rsidP="00DB32E6">
      <w:pPr>
        <w:pStyle w:val="Lijstalinea"/>
        <w:numPr>
          <w:ilvl w:val="0"/>
          <w:numId w:val="9"/>
        </w:numPr>
      </w:pPr>
      <w:r w:rsidRPr="5537E764">
        <w:t>If the question arises or you would like to stay signed in, click “</w:t>
      </w:r>
      <w:r w:rsidRPr="5537E764">
        <w:rPr>
          <w:b/>
        </w:rPr>
        <w:t>No</w:t>
      </w:r>
      <w:r w:rsidRPr="5537E764">
        <w:t>”.</w:t>
      </w:r>
    </w:p>
    <w:p w14:paraId="0AE377F2" w14:textId="77777777" w:rsidR="00BE278D" w:rsidRPr="00A922DC" w:rsidRDefault="00BE278D" w:rsidP="00DB32E6">
      <w:pPr>
        <w:pStyle w:val="Lijstalinea"/>
        <w:numPr>
          <w:ilvl w:val="0"/>
          <w:numId w:val="9"/>
        </w:numPr>
        <w:rPr>
          <w:lang w:val="en-US"/>
        </w:rPr>
      </w:pPr>
      <w:r w:rsidRPr="00A922DC">
        <w:rPr>
          <w:lang w:val="en-US"/>
        </w:rPr>
        <w:t xml:space="preserve">Click </w:t>
      </w:r>
      <w:r w:rsidRPr="00A922DC">
        <w:rPr>
          <w:b/>
          <w:bCs/>
          <w:lang w:val="en-US"/>
        </w:rPr>
        <w:t>Next</w:t>
      </w:r>
      <w:r w:rsidRPr="00A922DC">
        <w:rPr>
          <w:lang w:val="en-US"/>
        </w:rPr>
        <w:t>.</w:t>
      </w:r>
    </w:p>
    <w:p w14:paraId="537D334A" w14:textId="77777777" w:rsidR="00BE278D" w:rsidRPr="00A922DC" w:rsidRDefault="00BE278D" w:rsidP="00DB32E6">
      <w:pPr>
        <w:pStyle w:val="Lijstalinea"/>
        <w:numPr>
          <w:ilvl w:val="0"/>
          <w:numId w:val="9"/>
        </w:numPr>
        <w:rPr>
          <w:lang w:val="en-US"/>
        </w:rPr>
      </w:pPr>
      <w:r w:rsidRPr="00A922DC">
        <w:rPr>
          <w:lang w:val="en-US"/>
        </w:rPr>
        <w:t xml:space="preserve">Click </w:t>
      </w:r>
      <w:r w:rsidRPr="00A922DC">
        <w:rPr>
          <w:b/>
          <w:bCs/>
          <w:lang w:val="en-US"/>
        </w:rPr>
        <w:t>Finish</w:t>
      </w:r>
      <w:r w:rsidRPr="00A922DC">
        <w:rPr>
          <w:lang w:val="en-US"/>
        </w:rPr>
        <w:t>.</w:t>
      </w:r>
    </w:p>
    <w:p w14:paraId="05257674" w14:textId="77777777" w:rsidR="00BE278D" w:rsidRPr="00A922DC" w:rsidRDefault="00BE278D" w:rsidP="00BE278D">
      <w:pPr>
        <w:ind w:left="360"/>
        <w:rPr>
          <w:lang w:val="en-US"/>
        </w:rPr>
      </w:pPr>
    </w:p>
    <w:p w14:paraId="3C6BA42C" w14:textId="6350B740" w:rsidR="004F2846" w:rsidRPr="00A922DC" w:rsidRDefault="004F2846" w:rsidP="00496903">
      <w:pPr>
        <w:pStyle w:val="Kop2"/>
        <w:rPr>
          <w:lang w:val="en-US"/>
        </w:rPr>
      </w:pPr>
      <w:bookmarkStart w:id="20" w:name="_Toc156824781"/>
      <w:bookmarkStart w:id="21" w:name="_Toc117766016"/>
      <w:bookmarkEnd w:id="13"/>
      <w:bookmarkEnd w:id="14"/>
      <w:bookmarkEnd w:id="15"/>
      <w:bookmarkEnd w:id="16"/>
      <w:r w:rsidRPr="00A922DC">
        <w:rPr>
          <w:lang w:val="en-US"/>
        </w:rPr>
        <w:t>Naming conventions</w:t>
      </w:r>
      <w:r w:rsidR="0049200E" w:rsidRPr="00A922DC">
        <w:rPr>
          <w:lang w:val="en-US"/>
        </w:rPr>
        <w:t xml:space="preserve"> Azure resources</w:t>
      </w:r>
      <w:bookmarkEnd w:id="20"/>
    </w:p>
    <w:p w14:paraId="00CA25B1" w14:textId="364D3B9A" w:rsidR="004F2846" w:rsidRPr="00A922DC" w:rsidRDefault="004F2846" w:rsidP="004F2846">
      <w:pPr>
        <w:rPr>
          <w:lang w:val="en-US"/>
        </w:rPr>
      </w:pPr>
      <w:r w:rsidRPr="00A922DC">
        <w:rPr>
          <w:lang w:val="en-US"/>
        </w:rPr>
        <w:t xml:space="preserve">Just as </w:t>
      </w:r>
      <w:r w:rsidR="0000300A" w:rsidRPr="00A922DC">
        <w:rPr>
          <w:lang w:val="en-US"/>
        </w:rPr>
        <w:t>with an on-premises environment, it makes sense to use a naming convention for the resources created within Azure.</w:t>
      </w:r>
      <w:r w:rsidR="0049200E" w:rsidRPr="00A922DC">
        <w:rPr>
          <w:lang w:val="en-US"/>
        </w:rPr>
        <w:t xml:space="preserve"> Give this naming convention some thought before creating any resources within the Azure tenant. Not all resources can be renamed after </w:t>
      </w:r>
      <w:r w:rsidR="5A9E3A41" w:rsidRPr="00A922DC">
        <w:rPr>
          <w:lang w:val="en-US"/>
        </w:rPr>
        <w:t xml:space="preserve">the </w:t>
      </w:r>
      <w:r w:rsidR="00804712" w:rsidRPr="00A922DC">
        <w:rPr>
          <w:lang w:val="en-US"/>
        </w:rPr>
        <w:t>creation,</w:t>
      </w:r>
      <w:r w:rsidR="0049200E" w:rsidRPr="00A922DC">
        <w:rPr>
          <w:lang w:val="en-US"/>
        </w:rPr>
        <w:t xml:space="preserve"> and you will end up with inconsistent named resources.</w:t>
      </w:r>
    </w:p>
    <w:p w14:paraId="7F858D96" w14:textId="77777777" w:rsidR="00385103" w:rsidRPr="00A922DC" w:rsidRDefault="00385103" w:rsidP="004F2846">
      <w:pPr>
        <w:rPr>
          <w:lang w:val="en-US"/>
        </w:rPr>
      </w:pPr>
    </w:p>
    <w:p w14:paraId="3789FB7D" w14:textId="56EC51C8" w:rsidR="00007D9C" w:rsidRPr="00A922DC" w:rsidRDefault="00007D9C" w:rsidP="00385103">
      <w:pPr>
        <w:pStyle w:val="Note"/>
        <w:rPr>
          <w:lang w:val="en-US"/>
        </w:rPr>
      </w:pPr>
      <w:r w:rsidRPr="00A922DC">
        <w:rPr>
          <w:lang w:val="en-US"/>
        </w:rPr>
        <w:t>An example of a naming convention:</w:t>
      </w:r>
    </w:p>
    <w:p w14:paraId="5743532D" w14:textId="592F37D1" w:rsidR="006F01A7" w:rsidRPr="00A922DC" w:rsidRDefault="006F01A7" w:rsidP="00385103">
      <w:pPr>
        <w:pStyle w:val="Note"/>
        <w:rPr>
          <w:lang w:val="en-US"/>
        </w:rPr>
      </w:pPr>
      <w:r w:rsidRPr="00A922DC">
        <w:rPr>
          <w:lang w:val="en-US"/>
        </w:rPr>
        <w:t>&lt;max 4 letter abbreviation of the azure resource&gt;-&lt;environment&gt;</w:t>
      </w:r>
      <w:r w:rsidR="000203A4" w:rsidRPr="00A922DC">
        <w:rPr>
          <w:lang w:val="en-US"/>
        </w:rPr>
        <w:t>-&lt;Azure region the resource resides&gt;-</w:t>
      </w:r>
      <w:r w:rsidR="00D67D6B" w:rsidRPr="00A922DC">
        <w:rPr>
          <w:lang w:val="en-US"/>
        </w:rPr>
        <w:t>&lt;</w:t>
      </w:r>
      <w:r w:rsidR="00771B4E" w:rsidRPr="00A922DC">
        <w:rPr>
          <w:lang w:val="en-US"/>
        </w:rPr>
        <w:t xml:space="preserve">optional: </w:t>
      </w:r>
      <w:r w:rsidR="00D67D6B" w:rsidRPr="00A922DC">
        <w:rPr>
          <w:lang w:val="en-US"/>
        </w:rPr>
        <w:t>purpose&gt;-</w:t>
      </w:r>
      <w:r w:rsidR="000203A4" w:rsidRPr="00A922DC">
        <w:rPr>
          <w:lang w:val="en-US"/>
        </w:rPr>
        <w:t>&lt;</w:t>
      </w:r>
      <w:r w:rsidR="00BB4C72" w:rsidRPr="00A922DC">
        <w:rPr>
          <w:lang w:val="en-US"/>
        </w:rPr>
        <w:t>serial number</w:t>
      </w:r>
      <w:r w:rsidR="000203A4" w:rsidRPr="00A922DC">
        <w:rPr>
          <w:lang w:val="en-US"/>
        </w:rPr>
        <w:t>&gt;</w:t>
      </w:r>
    </w:p>
    <w:p w14:paraId="38D40437" w14:textId="5D618BD3" w:rsidR="00C56FD0" w:rsidRPr="00A922DC" w:rsidRDefault="00606353" w:rsidP="00385103">
      <w:pPr>
        <w:pStyle w:val="Note"/>
        <w:rPr>
          <w:lang w:val="en-US"/>
        </w:rPr>
      </w:pPr>
      <w:r w:rsidRPr="00A922DC">
        <w:rPr>
          <w:lang w:val="en-US"/>
        </w:rPr>
        <w:t>For a resource group in the Production environment, hosted in Western Europe</w:t>
      </w:r>
      <w:r w:rsidR="00381C35" w:rsidRPr="00A922DC">
        <w:rPr>
          <w:lang w:val="en-US"/>
        </w:rPr>
        <w:t>, supporting the platform networking resources,</w:t>
      </w:r>
      <w:r w:rsidRPr="00A922DC">
        <w:rPr>
          <w:lang w:val="en-US"/>
        </w:rPr>
        <w:t xml:space="preserve"> the following name would suit the naming convention</w:t>
      </w:r>
      <w:r w:rsidR="00771B4E" w:rsidRPr="00A922DC">
        <w:rPr>
          <w:lang w:val="en-US"/>
        </w:rPr>
        <w:t>:</w:t>
      </w:r>
      <w:r w:rsidR="00385103" w:rsidRPr="00A922DC">
        <w:rPr>
          <w:lang w:val="en-US"/>
        </w:rPr>
        <w:t xml:space="preserve"> </w:t>
      </w:r>
      <w:r w:rsidR="00C56FD0" w:rsidRPr="00A922DC">
        <w:rPr>
          <w:lang w:val="en-US"/>
        </w:rPr>
        <w:t>“rg-p-we-</w:t>
      </w:r>
      <w:r w:rsidR="00D67D6B" w:rsidRPr="00A922DC">
        <w:rPr>
          <w:lang w:val="en-US"/>
        </w:rPr>
        <w:t>network-</w:t>
      </w:r>
      <w:r w:rsidR="00C56FD0" w:rsidRPr="00A922DC">
        <w:rPr>
          <w:lang w:val="en-US"/>
        </w:rPr>
        <w:t>01”</w:t>
      </w:r>
      <w:r w:rsidR="00385103" w:rsidRPr="00A922DC">
        <w:rPr>
          <w:lang w:val="en-US"/>
        </w:rPr>
        <w:t>.</w:t>
      </w:r>
    </w:p>
    <w:p w14:paraId="786324F6" w14:textId="676361A7" w:rsidR="00E236D3" w:rsidRPr="00A922DC" w:rsidRDefault="00E236D3" w:rsidP="00385103">
      <w:pPr>
        <w:pStyle w:val="Note"/>
        <w:rPr>
          <w:lang w:val="en-US"/>
        </w:rPr>
      </w:pPr>
      <w:r w:rsidRPr="00A922DC">
        <w:rPr>
          <w:lang w:val="en-US"/>
        </w:rPr>
        <w:t xml:space="preserve">For a Log Analytics Workspace in the </w:t>
      </w:r>
      <w:r w:rsidR="00561F92" w:rsidRPr="00A922DC">
        <w:rPr>
          <w:lang w:val="en-US"/>
        </w:rPr>
        <w:t xml:space="preserve">acceptance environment, hosted in Northern Europe, </w:t>
      </w:r>
      <w:r w:rsidR="00771B4E" w:rsidRPr="00A922DC">
        <w:rPr>
          <w:lang w:val="en-US"/>
        </w:rPr>
        <w:t>the following name would suit the naming convention: “law-a-</w:t>
      </w:r>
      <w:r w:rsidR="00EF5EC5" w:rsidRPr="00A922DC">
        <w:rPr>
          <w:lang w:val="en-US"/>
        </w:rPr>
        <w:t>ne-01</w:t>
      </w:r>
      <w:r w:rsidR="00771B4E" w:rsidRPr="00A922DC">
        <w:rPr>
          <w:lang w:val="en-US"/>
        </w:rPr>
        <w:t>”</w:t>
      </w:r>
      <w:r w:rsidR="00EF5EC5" w:rsidRPr="00A922DC">
        <w:rPr>
          <w:lang w:val="en-US"/>
        </w:rPr>
        <w:t>.</w:t>
      </w:r>
    </w:p>
    <w:bookmarkEnd w:id="21"/>
    <w:p w14:paraId="05B682D1" w14:textId="238497AC" w:rsidR="003369FC" w:rsidRPr="00A922DC" w:rsidRDefault="003369FC" w:rsidP="003369FC">
      <w:pPr>
        <w:rPr>
          <w:lang w:val="en-US"/>
        </w:rPr>
      </w:pPr>
    </w:p>
    <w:p w14:paraId="58A7B8F2" w14:textId="77777777" w:rsidR="004F4604" w:rsidRPr="00A922DC" w:rsidRDefault="004F4604">
      <w:pPr>
        <w:rPr>
          <w:rFonts w:ascii="Segoe UI Semilight" w:hAnsi="Segoe UI Semilight" w:cs="Segoe UI Semilight"/>
          <w:b/>
          <w:bCs/>
          <w:color w:val="4F81BD"/>
          <w:kern w:val="32"/>
          <w:sz w:val="32"/>
          <w:szCs w:val="32"/>
          <w:lang w:val="en-US"/>
        </w:rPr>
      </w:pPr>
      <w:r w:rsidRPr="00A922DC">
        <w:rPr>
          <w:lang w:val="en-US"/>
        </w:rPr>
        <w:br w:type="page"/>
      </w:r>
    </w:p>
    <w:p w14:paraId="156D5312" w14:textId="03790D2E" w:rsidR="002308E2" w:rsidRPr="00A922DC" w:rsidRDefault="002308E2" w:rsidP="00816AD4">
      <w:pPr>
        <w:pStyle w:val="Kop1"/>
        <w:rPr>
          <w:lang w:val="en-US"/>
        </w:rPr>
      </w:pPr>
      <w:bookmarkStart w:id="22" w:name="_Toc156824782"/>
      <w:r w:rsidRPr="00A922DC">
        <w:rPr>
          <w:lang w:val="en-US"/>
        </w:rPr>
        <w:lastRenderedPageBreak/>
        <w:t>Multi Factor Authentication (MFA)</w:t>
      </w:r>
      <w:bookmarkEnd w:id="22"/>
    </w:p>
    <w:p w14:paraId="23372445" w14:textId="77777777" w:rsidR="00AE6F5C" w:rsidRPr="00A922DC" w:rsidRDefault="00AE6F5C" w:rsidP="00AE6F5C">
      <w:pPr>
        <w:pStyle w:val="Note"/>
        <w:rPr>
          <w:lang w:val="en-US"/>
        </w:rPr>
      </w:pPr>
      <w:r>
        <w:rPr>
          <w:lang w:val="en-US"/>
        </w:rPr>
        <w:t>To perform the steps in this chapter, make sure that the Global Reader role is enabled for your administrator account.</w:t>
      </w:r>
    </w:p>
    <w:p w14:paraId="158D14DF" w14:textId="77777777" w:rsidR="00AE6F5C" w:rsidRDefault="00AE6F5C" w:rsidP="002308E2">
      <w:pPr>
        <w:rPr>
          <w:lang w:val="en-US"/>
        </w:rPr>
      </w:pPr>
    </w:p>
    <w:p w14:paraId="1E188B98" w14:textId="2C8027DD" w:rsidR="002308E2" w:rsidRPr="00A922DC" w:rsidRDefault="002308E2" w:rsidP="002308E2">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r w:rsidR="003317A4">
        <w:rPr>
          <w:lang w:val="en-US"/>
        </w:rPr>
        <w:t xml:space="preserve">Always </w:t>
      </w:r>
      <w:r w:rsidR="00E679D3">
        <w:rPr>
          <w:lang w:val="en-US"/>
        </w:rPr>
        <w:t>confirm that MFA is enabled for all users in every tenant that you work.</w:t>
      </w:r>
    </w:p>
    <w:p w14:paraId="2EB00695" w14:textId="1A04032B" w:rsidR="002308E2" w:rsidRPr="00A922DC" w:rsidRDefault="002308E2" w:rsidP="002308E2">
      <w:pPr>
        <w:rPr>
          <w:lang w:val="en-US"/>
        </w:rPr>
      </w:pPr>
      <w:r w:rsidRPr="00A922DC">
        <w:rPr>
          <w:lang w:val="en-US"/>
        </w:rPr>
        <w:t xml:space="preserve">Although a “Man in the Middle” phishing attack can go around MFA, by injecting the MFA token (see </w:t>
      </w:r>
      <w:hyperlink r:id="rId26" w:history="1">
        <w:r w:rsidRPr="00A922DC">
          <w:rPr>
            <w:rStyle w:val="Hyperlink"/>
            <w:lang w:val="en-US"/>
          </w:rPr>
          <w:t>https://aka.ms/EvilGinx</w:t>
        </w:r>
      </w:hyperlink>
      <w:r w:rsidRPr="00A922DC">
        <w:rPr>
          <w:lang w:val="en-US"/>
        </w:rPr>
        <w:t xml:space="preserve">) is provides more security than Single Factor Authentication. </w:t>
      </w:r>
    </w:p>
    <w:p w14:paraId="31F95D18" w14:textId="77777777" w:rsidR="002308E2" w:rsidRPr="00A922DC" w:rsidRDefault="002308E2" w:rsidP="002308E2">
      <w:pPr>
        <w:rPr>
          <w:lang w:val="en-US"/>
        </w:rPr>
      </w:pPr>
      <w:r w:rsidRPr="00A922DC">
        <w:rPr>
          <w:lang w:val="en-US"/>
        </w:rPr>
        <w:t xml:space="preserve"> </w:t>
      </w:r>
    </w:p>
    <w:p w14:paraId="467528D3" w14:textId="77777777" w:rsidR="002308E2" w:rsidRPr="00A922DC" w:rsidRDefault="002308E2" w:rsidP="002308E2">
      <w:pPr>
        <w:rPr>
          <w:lang w:val="en-US"/>
        </w:rPr>
      </w:pPr>
      <w:r w:rsidRPr="00A922DC">
        <w:rPr>
          <w:lang w:val="en-US"/>
        </w:rPr>
        <w:t xml:space="preserve">This hands-on-lab will start with a check if the </w:t>
      </w:r>
      <w:r w:rsidRPr="00A922DC">
        <w:rPr>
          <w:b/>
          <w:bCs/>
          <w:lang w:val="en-US"/>
        </w:rPr>
        <w:t>Security Standards</w:t>
      </w:r>
      <w:r w:rsidRPr="00A922DC">
        <w:rPr>
          <w:lang w:val="en-US"/>
        </w:rPr>
        <w:t xml:space="preserve"> have been enabled in this tenant. These “Security Standards” are by default enabled for all Azure-tenants provisioned after November 2020. </w:t>
      </w:r>
    </w:p>
    <w:p w14:paraId="17AC0EF5" w14:textId="52303A03" w:rsidR="002308E2" w:rsidRDefault="002308E2" w:rsidP="002308E2">
      <w:pPr>
        <w:rPr>
          <w:lang w:val="en-US"/>
        </w:rPr>
      </w:pPr>
      <w:r w:rsidRPr="00A922DC">
        <w:rPr>
          <w:lang w:val="en-US"/>
        </w:rPr>
        <w:t>The Security Standards” are a limited set of minimal security settings to enable MFA for the Tenant.</w:t>
      </w:r>
    </w:p>
    <w:p w14:paraId="1F4067A2" w14:textId="77777777" w:rsidR="006B1A67" w:rsidRDefault="006B1A67" w:rsidP="002308E2">
      <w:pPr>
        <w:rPr>
          <w:lang w:val="en-US"/>
        </w:rPr>
      </w:pPr>
    </w:p>
    <w:p w14:paraId="3EC67A7C" w14:textId="4FB8D448" w:rsidR="002308E2" w:rsidRPr="00A922DC" w:rsidRDefault="00804712" w:rsidP="001904A7">
      <w:pPr>
        <w:pStyle w:val="Kop2"/>
        <w:rPr>
          <w:lang w:val="en-US"/>
        </w:rPr>
      </w:pPr>
      <w:bookmarkStart w:id="23" w:name="_Toc156824783"/>
      <w:r>
        <w:rPr>
          <w:lang w:val="en-US"/>
        </w:rPr>
        <w:t>Review of</w:t>
      </w:r>
      <w:r w:rsidR="007558A1">
        <w:rPr>
          <w:lang w:val="en-US"/>
        </w:rPr>
        <w:t xml:space="preserve"> </w:t>
      </w:r>
      <w:r w:rsidR="002308E2" w:rsidRPr="00A922DC">
        <w:rPr>
          <w:lang w:val="en-US"/>
        </w:rPr>
        <w:t>Conditional Access</w:t>
      </w:r>
      <w:r w:rsidR="007558A1">
        <w:rPr>
          <w:lang w:val="en-US"/>
        </w:rPr>
        <w:t xml:space="preserve"> Policies</w:t>
      </w:r>
      <w:bookmarkEnd w:id="23"/>
    </w:p>
    <w:p w14:paraId="5F55CAB3" w14:textId="6AE5FA9D" w:rsidR="002308E2" w:rsidRPr="00A922DC" w:rsidRDefault="002308E2" w:rsidP="002308E2">
      <w:pPr>
        <w:rPr>
          <w:lang w:val="en-US"/>
        </w:rPr>
      </w:pPr>
      <w:r w:rsidRPr="00A922DC">
        <w:rPr>
          <w:lang w:val="en-US"/>
        </w:rPr>
        <w:t xml:space="preserve">In this step </w:t>
      </w:r>
      <w:r w:rsidR="00E679D3">
        <w:rPr>
          <w:lang w:val="en-US"/>
        </w:rPr>
        <w:t xml:space="preserve">you will </w:t>
      </w:r>
      <w:r w:rsidR="00804712">
        <w:rPr>
          <w:lang w:val="en-US"/>
        </w:rPr>
        <w:t>check,</w:t>
      </w:r>
      <w:r w:rsidR="00E679D3">
        <w:rPr>
          <w:lang w:val="en-US"/>
        </w:rPr>
        <w:t xml:space="preserve"> or </w:t>
      </w:r>
      <w:r w:rsidRPr="00A922DC">
        <w:rPr>
          <w:lang w:val="en-US"/>
        </w:rPr>
        <w:t xml:space="preserve">a </w:t>
      </w:r>
      <w:bookmarkStart w:id="24" w:name="_Int_au5GG9Le"/>
      <w:r w:rsidRPr="00A922DC">
        <w:rPr>
          <w:lang w:val="en-US"/>
        </w:rPr>
        <w:t>custom</w:t>
      </w:r>
      <w:bookmarkEnd w:id="24"/>
      <w:r w:rsidRPr="00A922DC">
        <w:rPr>
          <w:lang w:val="en-US"/>
        </w:rPr>
        <w:t xml:space="preserve"> policy </w:t>
      </w:r>
      <w:r w:rsidR="00E679D3">
        <w:rPr>
          <w:lang w:val="en-US"/>
        </w:rPr>
        <w:t xml:space="preserve">has been </w:t>
      </w:r>
      <w:r w:rsidRPr="00A922DC">
        <w:rPr>
          <w:lang w:val="en-US"/>
        </w:rPr>
        <w:t xml:space="preserve">created to configure a conditional access policy which enables a more </w:t>
      </w:r>
      <w:r w:rsidR="7E1C7841" w:rsidRPr="00A922DC">
        <w:rPr>
          <w:lang w:val="en-US"/>
        </w:rPr>
        <w:t>fine-grained</w:t>
      </w:r>
      <w:r w:rsidRPr="00A922DC">
        <w:rPr>
          <w:lang w:val="en-US"/>
        </w:rPr>
        <w:t xml:space="preserve"> MFA implementation.</w:t>
      </w:r>
    </w:p>
    <w:p w14:paraId="794E2531" w14:textId="77777777" w:rsidR="002308E2" w:rsidRPr="00A922DC" w:rsidRDefault="002308E2" w:rsidP="002308E2">
      <w:pPr>
        <w:rPr>
          <w:lang w:val="en-US"/>
        </w:rPr>
      </w:pPr>
    </w:p>
    <w:p w14:paraId="45F5C5C8" w14:textId="50A8E2D2" w:rsidR="002308E2" w:rsidRPr="00A922DC" w:rsidRDefault="002308E2" w:rsidP="002308E2">
      <w:pPr>
        <w:rPr>
          <w:lang w:val="en-US"/>
        </w:rPr>
      </w:pPr>
      <w:r w:rsidRPr="00A922DC">
        <w:rPr>
          <w:lang w:val="en-US"/>
        </w:rPr>
        <w:t>Go to the Azure Portal (</w:t>
      </w:r>
      <w:hyperlink r:id="rId27" w:history="1">
        <w:r w:rsidRPr="00A922DC">
          <w:rPr>
            <w:rStyle w:val="Hyperlink"/>
            <w:lang w:val="en-US"/>
          </w:rPr>
          <w:t>https://portal.azure.com</w:t>
        </w:r>
      </w:hyperlink>
      <w:r w:rsidRPr="00A922DC">
        <w:rPr>
          <w:lang w:val="en-US"/>
        </w:rPr>
        <w:t xml:space="preserve"> ) </w:t>
      </w:r>
      <w:r w:rsidR="00E16474">
        <w:rPr>
          <w:lang w:val="en-US"/>
        </w:rPr>
        <w:t xml:space="preserve">with </w:t>
      </w:r>
      <w:r w:rsidR="00E16474" w:rsidRPr="00A922DC">
        <w:rPr>
          <w:lang w:val="en-US"/>
        </w:rPr>
        <w:t xml:space="preserve">your administrator account </w:t>
      </w:r>
      <w:r w:rsidR="00D24A1B" w:rsidRPr="00A922DC">
        <w:rPr>
          <w:lang w:val="en-US"/>
        </w:rPr>
        <w:t>using</w:t>
      </w:r>
      <w:r w:rsidR="00F90271">
        <w:rPr>
          <w:lang w:val="en-US"/>
        </w:rPr>
        <w:t xml:space="preserve"> an InPrivate Edge session or using</w:t>
      </w:r>
      <w:r w:rsidR="00D24A1B" w:rsidRPr="00A922DC">
        <w:rPr>
          <w:lang w:val="en-US"/>
        </w:rPr>
        <w:t xml:space="preserve"> the Edge browser profile attached to as created in paragraph “</w:t>
      </w:r>
      <w:r w:rsidR="006C1CBC">
        <w:rPr>
          <w:lang w:val="en-US"/>
        </w:rPr>
        <w:fldChar w:fldCharType="begin"/>
      </w:r>
      <w:r w:rsidR="006C1CBC">
        <w:rPr>
          <w:lang w:val="en-US"/>
        </w:rPr>
        <w:instrText xml:space="preserve"> REF _Ref147139638 \r \h </w:instrText>
      </w:r>
      <w:r w:rsidR="006C1CBC">
        <w:rPr>
          <w:lang w:val="en-US"/>
        </w:rPr>
      </w:r>
      <w:r w:rsidR="006C1CBC">
        <w:rPr>
          <w:lang w:val="en-US"/>
        </w:rPr>
        <w:fldChar w:fldCharType="separate"/>
      </w:r>
      <w:r w:rsidR="00D26432">
        <w:rPr>
          <w:lang w:val="en-US"/>
        </w:rPr>
        <w:t>7.2</w:t>
      </w:r>
      <w:r w:rsidR="006C1CBC">
        <w:rPr>
          <w:lang w:val="en-US"/>
        </w:rPr>
        <w:fldChar w:fldCharType="end"/>
      </w:r>
      <w:r w:rsidR="006C1CBC">
        <w:rPr>
          <w:lang w:val="en-US"/>
        </w:rPr>
        <w:t xml:space="preserve"> </w:t>
      </w:r>
      <w:r w:rsidR="006C1CBC">
        <w:rPr>
          <w:lang w:val="en-US"/>
        </w:rPr>
        <w:fldChar w:fldCharType="begin"/>
      </w:r>
      <w:r w:rsidR="006C1CBC">
        <w:rPr>
          <w:lang w:val="en-US"/>
        </w:rPr>
        <w:instrText xml:space="preserve"> REF _Ref147139638 \h </w:instrText>
      </w:r>
      <w:r w:rsidR="006C1CBC">
        <w:rPr>
          <w:lang w:val="en-US"/>
        </w:rPr>
      </w:r>
      <w:r w:rsidR="006C1CBC">
        <w:rPr>
          <w:lang w:val="en-US"/>
        </w:rPr>
        <w:fldChar w:fldCharType="separate"/>
      </w:r>
      <w:r w:rsidR="00D26432" w:rsidRPr="00A922DC">
        <w:rPr>
          <w:lang w:val="en-US"/>
        </w:rPr>
        <w:t xml:space="preserve">Create a </w:t>
      </w:r>
      <w:r w:rsidR="00D26432">
        <w:rPr>
          <w:lang w:val="en-US"/>
        </w:rPr>
        <w:t>Microsoft Edge profile for your administrator account</w:t>
      </w:r>
      <w:r w:rsidR="006C1CBC">
        <w:rPr>
          <w:lang w:val="en-US"/>
        </w:rPr>
        <w:fldChar w:fldCharType="end"/>
      </w:r>
      <w:r w:rsidR="00D24A1B" w:rsidRPr="00A922DC">
        <w:rPr>
          <w:lang w:val="en-US"/>
        </w:rPr>
        <w:t>”.</w:t>
      </w:r>
    </w:p>
    <w:p w14:paraId="00B1629A" w14:textId="1D92F356" w:rsidR="002308E2" w:rsidRPr="00A922DC" w:rsidRDefault="002308E2" w:rsidP="008658CA">
      <w:pPr>
        <w:pStyle w:val="Lijstalinea"/>
        <w:numPr>
          <w:ilvl w:val="0"/>
          <w:numId w:val="48"/>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3020525D" w14:textId="00C5B771" w:rsidR="002308E2" w:rsidRPr="00A922DC" w:rsidRDefault="002308E2" w:rsidP="008658CA">
      <w:pPr>
        <w:pStyle w:val="Lijstalinea"/>
        <w:numPr>
          <w:ilvl w:val="0"/>
          <w:numId w:val="4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630477E6" w14:textId="773196BF" w:rsidR="002308E2" w:rsidRPr="00A922DC" w:rsidRDefault="002308E2" w:rsidP="008658CA">
      <w:pPr>
        <w:pStyle w:val="Lijstalinea"/>
        <w:numPr>
          <w:ilvl w:val="0"/>
          <w:numId w:val="48"/>
        </w:numPr>
        <w:rPr>
          <w:lang w:val="en-US"/>
        </w:rPr>
      </w:pPr>
      <w:r w:rsidRPr="00A922DC">
        <w:rPr>
          <w:lang w:val="en-US"/>
        </w:rPr>
        <w:t xml:space="preserve">On the </w:t>
      </w:r>
      <w:r w:rsidR="00026852">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24E9371D" w14:textId="45F3C4F7" w:rsidR="00CC42B7" w:rsidRPr="00916280" w:rsidRDefault="002308E2" w:rsidP="00916280">
      <w:pPr>
        <w:pStyle w:val="Lijstalinea"/>
        <w:numPr>
          <w:ilvl w:val="0"/>
          <w:numId w:val="48"/>
        </w:numPr>
        <w:rPr>
          <w:lang w:val="en-US"/>
        </w:rPr>
      </w:pPr>
      <w:r w:rsidRPr="00A922DC">
        <w:rPr>
          <w:lang w:val="en-US"/>
        </w:rPr>
        <w:t xml:space="preserve">At the </w:t>
      </w:r>
      <w:r w:rsidR="101ECCFD" w:rsidRPr="00A922DC">
        <w:rPr>
          <w:lang w:val="en-US"/>
        </w:rPr>
        <w:t xml:space="preserve">very </w:t>
      </w:r>
      <w:r w:rsidRPr="00A922DC">
        <w:rPr>
          <w:lang w:val="en-US"/>
        </w:rPr>
        <w:t xml:space="preserve">bottom of the page, </w:t>
      </w:r>
      <w:r w:rsidR="3B2A5BFE" w:rsidRPr="00A922DC">
        <w:rPr>
          <w:lang w:val="en-US"/>
        </w:rPr>
        <w:t>under the “</w:t>
      </w:r>
      <w:r w:rsidR="00873C3E">
        <w:rPr>
          <w:lang w:val="en-US"/>
        </w:rPr>
        <w:t>Security Defaults</w:t>
      </w:r>
      <w:r w:rsidR="3B2A5BFE" w:rsidRPr="00A922DC">
        <w:rPr>
          <w:lang w:val="en-US"/>
        </w:rPr>
        <w:t>”</w:t>
      </w:r>
      <w:r w:rsidR="004117AD">
        <w:rPr>
          <w:lang w:val="en-US"/>
        </w:rPr>
        <w:t xml:space="preserve"> </w:t>
      </w:r>
      <w:r w:rsidRPr="00A922DC">
        <w:rPr>
          <w:lang w:val="en-US"/>
        </w:rPr>
        <w:t xml:space="preserve">section, </w:t>
      </w:r>
      <w:r w:rsidR="00CC182C">
        <w:rPr>
          <w:lang w:val="en-US"/>
        </w:rPr>
        <w:t>make sure the following text is displayed “</w:t>
      </w:r>
      <w:r w:rsidR="00CC182C" w:rsidRPr="003B0235">
        <w:rPr>
          <w:i/>
          <w:iCs/>
          <w:lang w:val="en-US"/>
        </w:rPr>
        <w:t>Your organization is currently using Conditional Access policies which prevents you from enabling security defaults. You can use Conditional Access to configure custom policies that enable the same behavior provided by security defaults</w:t>
      </w:r>
      <w:r w:rsidR="00CC182C" w:rsidRPr="00CC182C">
        <w:rPr>
          <w:lang w:val="en-US"/>
        </w:rPr>
        <w:t>.</w:t>
      </w:r>
      <w:r w:rsidR="00CC182C">
        <w:rPr>
          <w:lang w:val="en-US"/>
        </w:rPr>
        <w:t>”</w:t>
      </w:r>
      <w:r w:rsidR="00916280">
        <w:rPr>
          <w:lang w:val="en-US"/>
        </w:rPr>
        <w:t xml:space="preserve"> </w:t>
      </w:r>
      <w:r w:rsidR="00916280" w:rsidRPr="000E0CBF">
        <w:rPr>
          <w:noProof/>
          <w:lang w:val="en-US"/>
        </w:rPr>
        <w:drawing>
          <wp:inline distT="0" distB="0" distL="0" distR="0" wp14:anchorId="33D81804" wp14:editId="041E1498">
            <wp:extent cx="5301343" cy="813341"/>
            <wp:effectExtent l="0" t="0" r="0" b="6350"/>
            <wp:docPr id="501691971" name="Picture 50169197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691971" name="Picture 1" descr="A close-up of a text&#10;&#10;Description automatically generated"/>
                    <pic:cNvPicPr/>
                  </pic:nvPicPr>
                  <pic:blipFill>
                    <a:blip r:embed="rId28"/>
                    <a:stretch>
                      <a:fillRect/>
                    </a:stretch>
                  </pic:blipFill>
                  <pic:spPr>
                    <a:xfrm>
                      <a:off x="0" y="0"/>
                      <a:ext cx="5320910" cy="816343"/>
                    </a:xfrm>
                    <a:prstGeom prst="rect">
                      <a:avLst/>
                    </a:prstGeom>
                  </pic:spPr>
                </pic:pic>
              </a:graphicData>
            </a:graphic>
          </wp:inline>
        </w:drawing>
      </w:r>
    </w:p>
    <w:p w14:paraId="011DCFFA" w14:textId="35A7BFDB" w:rsidR="002308E2" w:rsidRPr="00A922DC" w:rsidRDefault="00DB32E6" w:rsidP="008658CA">
      <w:pPr>
        <w:pStyle w:val="Lijstalinea"/>
        <w:numPr>
          <w:ilvl w:val="0"/>
          <w:numId w:val="48"/>
        </w:numPr>
        <w:rPr>
          <w:lang w:val="en-US"/>
        </w:rPr>
      </w:pPr>
      <w:r>
        <w:rPr>
          <w:lang w:val="en-US"/>
        </w:rPr>
        <w:t xml:space="preserve">Click on the </w:t>
      </w:r>
      <w:r w:rsidR="002308E2" w:rsidRPr="00A922DC">
        <w:rPr>
          <w:b/>
          <w:bCs/>
          <w:lang w:val="en-US"/>
        </w:rPr>
        <w:t>M</w:t>
      </w:r>
      <w:r>
        <w:rPr>
          <w:b/>
          <w:bCs/>
          <w:lang w:val="en-US"/>
        </w:rPr>
        <w:t>anage</w:t>
      </w:r>
      <w:r w:rsidR="002308E2" w:rsidRPr="00A922DC">
        <w:rPr>
          <w:b/>
          <w:bCs/>
          <w:lang w:val="en-US"/>
        </w:rPr>
        <w:t xml:space="preserve"> Conditional Access</w:t>
      </w:r>
      <w:r w:rsidRPr="00DB32E6">
        <w:rPr>
          <w:lang w:val="en-US"/>
        </w:rPr>
        <w:t xml:space="preserve"> link</w:t>
      </w:r>
      <w:r w:rsidR="002308E2" w:rsidRPr="00A922DC">
        <w:rPr>
          <w:lang w:val="en-US"/>
        </w:rPr>
        <w:t>.</w:t>
      </w:r>
      <w:r w:rsidR="007A5126">
        <w:rPr>
          <w:lang w:val="en-US"/>
        </w:rPr>
        <w:t xml:space="preserve"> The </w:t>
      </w:r>
      <w:r w:rsidR="004C0FE1">
        <w:rPr>
          <w:lang w:val="en-US"/>
        </w:rPr>
        <w:t>Conditional Access Policies page will open.</w:t>
      </w:r>
    </w:p>
    <w:p w14:paraId="31C7B6F8" w14:textId="77777777" w:rsidR="003D0E39" w:rsidRPr="003D0E39" w:rsidRDefault="003D0E39" w:rsidP="008658CA">
      <w:pPr>
        <w:pStyle w:val="Lijstalinea"/>
        <w:numPr>
          <w:ilvl w:val="0"/>
          <w:numId w:val="48"/>
        </w:numPr>
        <w:rPr>
          <w:lang w:val="en-US"/>
        </w:rPr>
      </w:pPr>
      <w:r w:rsidRPr="003D0E39">
        <w:rPr>
          <w:lang w:val="en-US"/>
        </w:rPr>
        <w:t>The first policy which we want to make sure is enforced is MFA for all accounts with privileged access, like global administrators or Helpdesk administrators.</w:t>
      </w:r>
    </w:p>
    <w:p w14:paraId="6FC067C9" w14:textId="47B21556" w:rsidR="002308E2" w:rsidRPr="00A922DC" w:rsidRDefault="004C0FE1" w:rsidP="00934219">
      <w:pPr>
        <w:pStyle w:val="Lijstalinea"/>
      </w:pPr>
      <w:r w:rsidRPr="5537E764">
        <w:lastRenderedPageBreak/>
        <w:t>Click on the “</w:t>
      </w:r>
      <w:r w:rsidR="00615528" w:rsidRPr="5537E764">
        <w:t>MFA for admins</w:t>
      </w:r>
      <w:r w:rsidRPr="5537E764">
        <w:t xml:space="preserve">”. </w:t>
      </w:r>
      <w:r w:rsidR="002308E2" w:rsidRPr="5537E764">
        <w:t>T</w:t>
      </w:r>
      <w:r w:rsidR="003D0E39" w:rsidRPr="5537E764">
        <w:t>he policy configuration pages will open.</w:t>
      </w:r>
    </w:p>
    <w:p w14:paraId="52A89A4F" w14:textId="79986A04" w:rsidR="006B20D2" w:rsidRDefault="002308E2" w:rsidP="008658CA">
      <w:pPr>
        <w:pStyle w:val="Lijstalinea"/>
        <w:numPr>
          <w:ilvl w:val="0"/>
          <w:numId w:val="48"/>
        </w:numPr>
        <w:rPr>
          <w:lang w:val="en-US"/>
        </w:rPr>
      </w:pPr>
      <w:r w:rsidRPr="00A922DC">
        <w:rPr>
          <w:lang w:val="en-US"/>
        </w:rPr>
        <w:t xml:space="preserve">Click </w:t>
      </w:r>
      <w:r w:rsidR="00A81A03">
        <w:rPr>
          <w:lang w:val="en-US"/>
        </w:rPr>
        <w:t xml:space="preserve">on the “Specific users included” link in the </w:t>
      </w:r>
      <w:r w:rsidR="00A81A03" w:rsidRPr="00A922DC">
        <w:rPr>
          <w:lang w:val="en-US"/>
        </w:rPr>
        <w:t>Assignments&gt;Users</w:t>
      </w:r>
      <w:r w:rsidR="00A81A03">
        <w:rPr>
          <w:lang w:val="en-US"/>
        </w:rPr>
        <w:t xml:space="preserve"> section.</w:t>
      </w:r>
      <w:r w:rsidR="00756B70">
        <w:rPr>
          <w:lang w:val="en-US"/>
        </w:rPr>
        <w:t xml:space="preserve"> </w:t>
      </w:r>
    </w:p>
    <w:p w14:paraId="7076CE4F" w14:textId="6B907053" w:rsidR="002308E2" w:rsidRDefault="002308E2" w:rsidP="008658CA">
      <w:pPr>
        <w:pStyle w:val="Lijstalinea"/>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sidR="006B20D2">
        <w:rPr>
          <w:lang w:val="en-US"/>
        </w:rPr>
        <w:t xml:space="preserve">check that </w:t>
      </w:r>
      <w:r w:rsidRPr="00A922DC">
        <w:rPr>
          <w:b/>
          <w:bCs/>
          <w:lang w:val="en-US"/>
        </w:rPr>
        <w:t>Select users and groups</w:t>
      </w:r>
      <w:r w:rsidRPr="00A922DC">
        <w:rPr>
          <w:lang w:val="en-US"/>
        </w:rPr>
        <w:t xml:space="preserve"> </w:t>
      </w:r>
      <w:r w:rsidR="006B20D2">
        <w:rPr>
          <w:lang w:val="en-US"/>
        </w:rPr>
        <w:t xml:space="preserve">is selected </w:t>
      </w:r>
      <w:r w:rsidRPr="00A922DC">
        <w:rPr>
          <w:lang w:val="en-US"/>
        </w:rPr>
        <w:t xml:space="preserve">and the box in front of </w:t>
      </w:r>
      <w:r w:rsidRPr="00A922DC">
        <w:rPr>
          <w:b/>
          <w:bCs/>
          <w:lang w:val="en-US"/>
        </w:rPr>
        <w:t>Directory roles</w:t>
      </w:r>
      <w:r w:rsidR="006B20D2" w:rsidRPr="006B20D2">
        <w:rPr>
          <w:lang w:val="en-US"/>
        </w:rPr>
        <w:t xml:space="preserve"> is checked</w:t>
      </w:r>
      <w:r w:rsidRPr="00A922DC">
        <w:rPr>
          <w:lang w:val="en-US"/>
        </w:rPr>
        <w:t>.</w:t>
      </w:r>
      <w:r w:rsidR="001B1B40">
        <w:rPr>
          <w:lang w:val="en-US"/>
        </w:rPr>
        <w:t xml:space="preserve"> A number of roles should be selected.</w:t>
      </w:r>
    </w:p>
    <w:p w14:paraId="23830834" w14:textId="77777777" w:rsidR="000E3943" w:rsidRDefault="00EA7D36" w:rsidP="008658CA">
      <w:pPr>
        <w:pStyle w:val="Lijstalinea"/>
        <w:numPr>
          <w:ilvl w:val="0"/>
          <w:numId w:val="48"/>
        </w:numPr>
        <w:rPr>
          <w:lang w:val="en-US"/>
        </w:rPr>
      </w:pPr>
      <w:r w:rsidRPr="00A922DC">
        <w:rPr>
          <w:lang w:val="en-US"/>
        </w:rPr>
        <w:t>C</w:t>
      </w:r>
      <w:r>
        <w:rPr>
          <w:lang w:val="en-US"/>
        </w:rPr>
        <w:t>heck if in the section “Target resources”, All cloud apps are selected</w:t>
      </w:r>
      <w:r w:rsidR="005B1F44">
        <w:rPr>
          <w:lang w:val="en-US"/>
        </w:rPr>
        <w:t>.</w:t>
      </w:r>
    </w:p>
    <w:p w14:paraId="5FBFE3D5" w14:textId="5BD55DF9" w:rsidR="000E3943" w:rsidRDefault="49292B43" w:rsidP="008658CA">
      <w:pPr>
        <w:pStyle w:val="Lijstalinea"/>
        <w:numPr>
          <w:ilvl w:val="0"/>
          <w:numId w:val="48"/>
        </w:numPr>
        <w:rPr>
          <w:lang w:val="en-US"/>
        </w:rPr>
      </w:pPr>
      <w:r w:rsidRPr="000E3943">
        <w:rPr>
          <w:lang w:val="en-US"/>
        </w:rPr>
        <w:t xml:space="preserve">Under the section </w:t>
      </w:r>
      <w:r w:rsidR="65DF412B" w:rsidRPr="000E3943">
        <w:rPr>
          <w:lang w:val="en-US"/>
        </w:rPr>
        <w:t>“Access controls</w:t>
      </w:r>
      <w:r w:rsidR="00C85D57" w:rsidRPr="000E3943">
        <w:rPr>
          <w:lang w:val="en-US"/>
        </w:rPr>
        <w:t>&gt;Grant access</w:t>
      </w:r>
      <w:r w:rsidR="65DF412B" w:rsidRPr="000E3943">
        <w:rPr>
          <w:lang w:val="en-US"/>
        </w:rPr>
        <w:t xml:space="preserve">” click on the </w:t>
      </w:r>
      <w:r w:rsidR="005B1F44" w:rsidRPr="000E3943">
        <w:rPr>
          <w:lang w:val="en-US"/>
        </w:rPr>
        <w:t>link “</w:t>
      </w:r>
      <w:r w:rsidR="00C85D57" w:rsidRPr="000E3943">
        <w:rPr>
          <w:lang w:val="en-US"/>
        </w:rPr>
        <w:t>1 control selected</w:t>
      </w:r>
      <w:r w:rsidR="005B1F44" w:rsidRPr="000E3943">
        <w:rPr>
          <w:lang w:val="en-US"/>
        </w:rPr>
        <w:t>”</w:t>
      </w:r>
      <w:r w:rsidR="002308E2" w:rsidRPr="000E3943">
        <w:rPr>
          <w:lang w:val="en-US"/>
        </w:rPr>
        <w:t>.</w:t>
      </w:r>
    </w:p>
    <w:p w14:paraId="457096CF" w14:textId="643B2307" w:rsidR="002308E2" w:rsidRPr="00506054" w:rsidRDefault="003669C5" w:rsidP="008658CA">
      <w:pPr>
        <w:pStyle w:val="Lijstalinea"/>
        <w:numPr>
          <w:ilvl w:val="0"/>
          <w:numId w:val="48"/>
        </w:numPr>
        <w:rPr>
          <w:lang w:val="en-US"/>
        </w:rPr>
      </w:pPr>
      <w:r w:rsidRPr="00506054">
        <w:rPr>
          <w:lang w:val="en-US"/>
        </w:rPr>
        <w:t xml:space="preserve">In the Grant information ensure that </w:t>
      </w:r>
      <w:r w:rsidR="002308E2" w:rsidRPr="00506054">
        <w:rPr>
          <w:b/>
          <w:bCs/>
          <w:lang w:val="en-US"/>
        </w:rPr>
        <w:t>Require multifactor authentication</w:t>
      </w:r>
      <w:r w:rsidR="00506054" w:rsidRPr="00506054">
        <w:rPr>
          <w:lang w:val="en-US"/>
        </w:rPr>
        <w:t xml:space="preserve"> has been selected</w:t>
      </w:r>
      <w:r w:rsidR="002308E2" w:rsidRPr="00506054">
        <w:rPr>
          <w:lang w:val="en-US"/>
        </w:rPr>
        <w:t>.</w:t>
      </w:r>
    </w:p>
    <w:p w14:paraId="02D7F4AB" w14:textId="77777777" w:rsidR="005D3739" w:rsidRDefault="00750344" w:rsidP="008658CA">
      <w:pPr>
        <w:pStyle w:val="Lijstalinea"/>
        <w:numPr>
          <w:ilvl w:val="0"/>
          <w:numId w:val="48"/>
        </w:numPr>
        <w:rPr>
          <w:lang w:val="en-US"/>
        </w:rPr>
      </w:pPr>
      <w:r>
        <w:rPr>
          <w:lang w:val="en-US"/>
        </w:rPr>
        <w:t>Exit the policy and return to the Conditional access policies overview page</w:t>
      </w:r>
      <w:r w:rsidR="005D3739">
        <w:rPr>
          <w:lang w:val="en-US"/>
        </w:rPr>
        <w:t>.</w:t>
      </w:r>
    </w:p>
    <w:p w14:paraId="2A01567B" w14:textId="77777777" w:rsidR="001A210F" w:rsidRDefault="002308E2" w:rsidP="00934219">
      <w:pPr>
        <w:pStyle w:val="Lijstalinea"/>
        <w:numPr>
          <w:ilvl w:val="0"/>
          <w:numId w:val="48"/>
        </w:numPr>
        <w:rPr>
          <w:lang w:val="en-US"/>
        </w:rPr>
      </w:pPr>
      <w:r w:rsidRPr="005D3739">
        <w:rPr>
          <w:lang w:val="en-US"/>
        </w:rPr>
        <w:t>Th</w:t>
      </w:r>
      <w:r w:rsidR="005D3739" w:rsidRPr="005D3739">
        <w:rPr>
          <w:lang w:val="en-US"/>
        </w:rPr>
        <w:t>e</w:t>
      </w:r>
      <w:r w:rsidRPr="005D3739">
        <w:rPr>
          <w:lang w:val="en-US"/>
        </w:rPr>
        <w:t xml:space="preserve"> second policy </w:t>
      </w:r>
      <w:r w:rsidR="005D3739" w:rsidRPr="005D3739">
        <w:rPr>
          <w:lang w:val="en-US"/>
        </w:rPr>
        <w:t xml:space="preserve">which we want to make sure is enforced is </w:t>
      </w:r>
      <w:r w:rsidRPr="005D3739">
        <w:rPr>
          <w:lang w:val="en-US"/>
        </w:rPr>
        <w:t>conditional access for all users who sign in on the M365 applications, like Exchange Online and Microsoft Teams as well as the Azure portal.</w:t>
      </w:r>
      <w:r w:rsidR="005D3739">
        <w:rPr>
          <w:lang w:val="en-US"/>
        </w:rPr>
        <w:t xml:space="preserve"> </w:t>
      </w:r>
    </w:p>
    <w:p w14:paraId="76288ADA" w14:textId="62618671" w:rsidR="001A210F" w:rsidRPr="00A922DC" w:rsidRDefault="001A210F" w:rsidP="00934219">
      <w:pPr>
        <w:pStyle w:val="Lijstalinea"/>
        <w:numPr>
          <w:ilvl w:val="0"/>
          <w:numId w:val="48"/>
        </w:numPr>
        <w:rPr>
          <w:lang w:val="en-US"/>
        </w:rPr>
      </w:pPr>
      <w:r>
        <w:rPr>
          <w:lang w:val="en-US"/>
        </w:rPr>
        <w:t>Click on the “</w:t>
      </w:r>
      <w:r w:rsidR="00603314">
        <w:rPr>
          <w:lang w:val="en-US"/>
        </w:rPr>
        <w:t>MFA for all users</w:t>
      </w:r>
      <w:r>
        <w:rPr>
          <w:lang w:val="en-US"/>
        </w:rPr>
        <w:t xml:space="preserve">” policy. </w:t>
      </w:r>
      <w:r w:rsidRPr="00A922DC">
        <w:rPr>
          <w:lang w:val="en-US"/>
        </w:rPr>
        <w:t>T</w:t>
      </w:r>
      <w:r>
        <w:rPr>
          <w:lang w:val="en-US"/>
        </w:rPr>
        <w:t>he policy configuration pages will open.</w:t>
      </w:r>
    </w:p>
    <w:p w14:paraId="0C63D0C6" w14:textId="77777777" w:rsidR="001A210F" w:rsidRDefault="001A210F" w:rsidP="008658CA">
      <w:pPr>
        <w:pStyle w:val="Lijstalinea"/>
        <w:numPr>
          <w:ilvl w:val="0"/>
          <w:numId w:val="48"/>
        </w:numPr>
        <w:rPr>
          <w:lang w:val="en-US"/>
        </w:rPr>
      </w:pPr>
      <w:r w:rsidRPr="00A922DC">
        <w:rPr>
          <w:lang w:val="en-US"/>
        </w:rPr>
        <w:t xml:space="preserve">Click </w:t>
      </w:r>
      <w:r>
        <w:rPr>
          <w:lang w:val="en-US"/>
        </w:rPr>
        <w:t xml:space="preserve">on the “All users included and specific users excluded” link in the </w:t>
      </w:r>
      <w:r w:rsidRPr="00A922DC">
        <w:rPr>
          <w:lang w:val="en-US"/>
        </w:rPr>
        <w:t>Assignments&gt;Users</w:t>
      </w:r>
      <w:r>
        <w:rPr>
          <w:lang w:val="en-US"/>
        </w:rPr>
        <w:t xml:space="preserve"> section. </w:t>
      </w:r>
    </w:p>
    <w:p w14:paraId="6C4CEDE8" w14:textId="77777777" w:rsidR="001A210F" w:rsidRDefault="001A210F" w:rsidP="008658CA">
      <w:pPr>
        <w:pStyle w:val="Lijstalinea"/>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users</w:t>
      </w:r>
      <w:r w:rsidRPr="00A922DC">
        <w:rPr>
          <w:lang w:val="en-US"/>
        </w:rPr>
        <w:t xml:space="preserve"> </w:t>
      </w:r>
      <w:r>
        <w:rPr>
          <w:lang w:val="en-US"/>
        </w:rPr>
        <w:t>is selected.</w:t>
      </w:r>
    </w:p>
    <w:p w14:paraId="5E4FBD0A" w14:textId="02C8DB1A" w:rsidR="001A210F" w:rsidRDefault="001A210F" w:rsidP="008658CA">
      <w:pPr>
        <w:pStyle w:val="Lijstalinea"/>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w:t>
      </w:r>
      <w:r w:rsidR="001D212B">
        <w:rPr>
          <w:lang w:val="en-US"/>
        </w:rPr>
        <w:t>no one is excluded</w:t>
      </w:r>
      <w:r>
        <w:rPr>
          <w:lang w:val="en-US"/>
        </w:rPr>
        <w:t>.</w:t>
      </w:r>
    </w:p>
    <w:p w14:paraId="341407DE" w14:textId="77777777" w:rsidR="001A210F" w:rsidRDefault="001A210F" w:rsidP="008658CA">
      <w:pPr>
        <w:pStyle w:val="Lijstalinea"/>
        <w:numPr>
          <w:ilvl w:val="0"/>
          <w:numId w:val="48"/>
        </w:numPr>
        <w:rPr>
          <w:lang w:val="en-US"/>
        </w:rPr>
      </w:pPr>
      <w:r w:rsidRPr="00A922DC">
        <w:rPr>
          <w:lang w:val="en-US"/>
        </w:rPr>
        <w:t xml:space="preserve">Click </w:t>
      </w:r>
      <w:r>
        <w:rPr>
          <w:lang w:val="en-US"/>
        </w:rPr>
        <w:t xml:space="preserve">on the “All cloud apps included and 1 app excluded” link in the Target Resources section. </w:t>
      </w:r>
    </w:p>
    <w:p w14:paraId="7F7EA450" w14:textId="77777777" w:rsidR="001A210F" w:rsidRDefault="001A210F" w:rsidP="008658CA">
      <w:pPr>
        <w:pStyle w:val="Lijstalinea"/>
        <w:numPr>
          <w:ilvl w:val="0"/>
          <w:numId w:val="48"/>
        </w:numPr>
        <w:rPr>
          <w:lang w:val="en-US"/>
        </w:rPr>
      </w:pPr>
      <w:r w:rsidRPr="00A922DC">
        <w:rPr>
          <w:lang w:val="en-US"/>
        </w:rPr>
        <w:t xml:space="preserve">On the </w:t>
      </w:r>
      <w:r w:rsidRPr="00A922DC">
        <w:rPr>
          <w:b/>
          <w:bCs/>
          <w:lang w:val="en-US"/>
        </w:rPr>
        <w:t>Include</w:t>
      </w:r>
      <w:r w:rsidRPr="00A922DC">
        <w:rPr>
          <w:lang w:val="en-US"/>
        </w:rPr>
        <w:t xml:space="preserve"> tab, </w:t>
      </w:r>
      <w:r>
        <w:rPr>
          <w:lang w:val="en-US"/>
        </w:rPr>
        <w:t xml:space="preserve">check that </w:t>
      </w:r>
      <w:r>
        <w:rPr>
          <w:b/>
          <w:bCs/>
          <w:lang w:val="en-US"/>
        </w:rPr>
        <w:t>All</w:t>
      </w:r>
      <w:r w:rsidRPr="00A922DC">
        <w:rPr>
          <w:b/>
          <w:bCs/>
          <w:lang w:val="en-US"/>
        </w:rPr>
        <w:t xml:space="preserve"> </w:t>
      </w:r>
      <w:r>
        <w:rPr>
          <w:b/>
          <w:bCs/>
          <w:lang w:val="en-US"/>
        </w:rPr>
        <w:t>Cloud apps</w:t>
      </w:r>
      <w:r w:rsidRPr="00A922DC">
        <w:rPr>
          <w:lang w:val="en-US"/>
        </w:rPr>
        <w:t xml:space="preserve"> </w:t>
      </w:r>
      <w:r>
        <w:rPr>
          <w:lang w:val="en-US"/>
        </w:rPr>
        <w:t>is selected.</w:t>
      </w:r>
    </w:p>
    <w:p w14:paraId="38729B02" w14:textId="6FB9DEBF" w:rsidR="001A210F" w:rsidRDefault="001A210F" w:rsidP="008658CA">
      <w:pPr>
        <w:pStyle w:val="Lijstalinea"/>
        <w:numPr>
          <w:ilvl w:val="0"/>
          <w:numId w:val="4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p>
    <w:p w14:paraId="1FB15EA4" w14:textId="77777777" w:rsidR="001A210F" w:rsidRDefault="001A210F" w:rsidP="008658CA">
      <w:pPr>
        <w:pStyle w:val="Lijstalinea"/>
        <w:numPr>
          <w:ilvl w:val="0"/>
          <w:numId w:val="48"/>
        </w:numPr>
        <w:rPr>
          <w:lang w:val="en-US"/>
        </w:rPr>
      </w:pPr>
      <w:r w:rsidRPr="000E3943">
        <w:rPr>
          <w:lang w:val="en-US"/>
        </w:rPr>
        <w:t>Under the section “Access controls&gt;Grant access” click on the link “1 control selected”.</w:t>
      </w:r>
    </w:p>
    <w:p w14:paraId="728874EB" w14:textId="77777777" w:rsidR="001A210F" w:rsidRDefault="001A210F" w:rsidP="008658CA">
      <w:pPr>
        <w:pStyle w:val="Lijstalinea"/>
        <w:numPr>
          <w:ilvl w:val="0"/>
          <w:numId w:val="48"/>
        </w:numPr>
        <w:rPr>
          <w:lang w:val="en-US"/>
        </w:rPr>
      </w:pPr>
      <w:r w:rsidRPr="00506054">
        <w:rPr>
          <w:lang w:val="en-US"/>
        </w:rPr>
        <w:t xml:space="preserve">In the Grant information ensure that </w:t>
      </w:r>
      <w:r w:rsidRPr="00506054">
        <w:rPr>
          <w:b/>
          <w:bCs/>
          <w:lang w:val="en-US"/>
        </w:rPr>
        <w:t>Require multifactor authentication</w:t>
      </w:r>
      <w:r w:rsidRPr="00506054">
        <w:rPr>
          <w:lang w:val="en-US"/>
        </w:rPr>
        <w:t xml:space="preserve"> has been selected.</w:t>
      </w:r>
    </w:p>
    <w:p w14:paraId="3765E625" w14:textId="77777777" w:rsidR="001A210F" w:rsidRDefault="001A210F" w:rsidP="001A210F">
      <w:pPr>
        <w:rPr>
          <w:lang w:val="en-US"/>
        </w:rPr>
      </w:pPr>
    </w:p>
    <w:p w14:paraId="069A9FAF" w14:textId="6BAD952E" w:rsidR="001A210F" w:rsidRPr="001A210F" w:rsidRDefault="001A210F" w:rsidP="001A210F">
      <w:pPr>
        <w:rPr>
          <w:lang w:val="en-US"/>
        </w:rPr>
      </w:pPr>
      <w:r>
        <w:rPr>
          <w:lang w:val="en-US"/>
        </w:rPr>
        <w:t xml:space="preserve">If any of these settings are </w:t>
      </w:r>
      <w:r w:rsidR="00804712">
        <w:rPr>
          <w:lang w:val="en-US"/>
        </w:rPr>
        <w:t>incorrect,</w:t>
      </w:r>
      <w:r>
        <w:rPr>
          <w:lang w:val="en-US"/>
        </w:rPr>
        <w:t xml:space="preserve"> please use </w:t>
      </w:r>
      <w:r>
        <w:rPr>
          <w:lang w:val="en-US"/>
        </w:rPr>
        <w:fldChar w:fldCharType="begin"/>
      </w:r>
      <w:r>
        <w:rPr>
          <w:lang w:val="en-US"/>
        </w:rPr>
        <w:instrText xml:space="preserve"> REF _Ref147158734 \h </w:instrText>
      </w:r>
      <w:r>
        <w:rPr>
          <w:lang w:val="en-US"/>
        </w:rPr>
      </w:r>
      <w:r>
        <w:rPr>
          <w:lang w:val="en-US"/>
        </w:rPr>
        <w:fldChar w:fldCharType="separate"/>
      </w:r>
      <w:r w:rsidR="00D26432">
        <w:rPr>
          <w:lang w:val="en-US"/>
        </w:rPr>
        <w:t xml:space="preserve">Appendix 3 - </w:t>
      </w:r>
      <w:r w:rsidR="00D26432" w:rsidRPr="00A922DC">
        <w:rPr>
          <w:lang w:val="en-US"/>
        </w:rPr>
        <w:t>Enable Multi Factor Authentication (MFA)</w:t>
      </w:r>
      <w:r>
        <w:rPr>
          <w:lang w:val="en-US"/>
        </w:rPr>
        <w:fldChar w:fldCharType="end"/>
      </w:r>
      <w:r>
        <w:rPr>
          <w:lang w:val="en-US"/>
        </w:rPr>
        <w:t xml:space="preserve"> to configure these policies for your tenant. </w:t>
      </w:r>
    </w:p>
    <w:p w14:paraId="3C9A28D3" w14:textId="77777777" w:rsidR="002308E2" w:rsidRPr="00A922DC" w:rsidRDefault="002308E2" w:rsidP="002308E2">
      <w:pPr>
        <w:rPr>
          <w:lang w:val="en-US"/>
        </w:rPr>
      </w:pPr>
    </w:p>
    <w:p w14:paraId="011CF70E" w14:textId="77777777" w:rsidR="002308E2" w:rsidRPr="00A922DC" w:rsidRDefault="002308E2" w:rsidP="002308E2">
      <w:pPr>
        <w:rPr>
          <w:lang w:val="en-US"/>
        </w:rPr>
      </w:pPr>
    </w:p>
    <w:p w14:paraId="2AEFDABE" w14:textId="77777777" w:rsidR="00CE705F" w:rsidRDefault="00CE705F" w:rsidP="00CE705F">
      <w:pPr>
        <w:pStyle w:val="Kop1"/>
        <w:rPr>
          <w:lang w:val="en-US"/>
        </w:rPr>
      </w:pPr>
      <w:bookmarkStart w:id="25" w:name="_Toc156824784"/>
      <w:r w:rsidRPr="00A922DC">
        <w:rPr>
          <w:lang w:val="en-US"/>
        </w:rPr>
        <w:t>Prerequisites – Virtual network</w:t>
      </w:r>
      <w:bookmarkEnd w:id="25"/>
    </w:p>
    <w:p w14:paraId="62D39EF6" w14:textId="321EDABF"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7F971A29" w14:textId="77777777" w:rsidR="00742121" w:rsidRPr="00742121" w:rsidRDefault="00742121" w:rsidP="00742121">
      <w:pPr>
        <w:rPr>
          <w:lang w:val="en-US"/>
        </w:rPr>
      </w:pPr>
    </w:p>
    <w:p w14:paraId="4EA783AA" w14:textId="3DDAC073" w:rsidR="00CE705F" w:rsidRPr="00A922DC" w:rsidRDefault="00CE705F" w:rsidP="00CE705F">
      <w:pPr>
        <w:rPr>
          <w:lang w:val="en-US"/>
        </w:rPr>
      </w:pPr>
      <w:r w:rsidRPr="00A922DC">
        <w:rPr>
          <w:lang w:val="en-US"/>
        </w:rPr>
        <w:t xml:space="preserve">To be able to </w:t>
      </w:r>
      <w:r w:rsidR="004C32A9" w:rsidRPr="00A922DC">
        <w:rPr>
          <w:lang w:val="en-US"/>
        </w:rPr>
        <w:t xml:space="preserve">set up </w:t>
      </w:r>
      <w:r w:rsidR="00804712" w:rsidRPr="00A922DC">
        <w:rPr>
          <w:lang w:val="en-US"/>
        </w:rPr>
        <w:t>an</w:t>
      </w:r>
      <w:r w:rsidR="004C32A9" w:rsidRPr="00A922DC">
        <w:rPr>
          <w:lang w:val="en-US"/>
        </w:rPr>
        <w:t xml:space="preserve"> </w:t>
      </w:r>
      <w:r w:rsidR="009A4900" w:rsidRPr="00A922DC">
        <w:rPr>
          <w:lang w:val="en-US"/>
        </w:rPr>
        <w:t>Azure Virtual Desktop environment</w:t>
      </w:r>
      <w:r w:rsidR="00CE5A06" w:rsidRPr="00A922DC">
        <w:rPr>
          <w:lang w:val="en-US"/>
        </w:rPr>
        <w:t>, an Azure V</w:t>
      </w:r>
      <w:r w:rsidRPr="00A922DC">
        <w:rPr>
          <w:lang w:val="en-US"/>
        </w:rPr>
        <w:t xml:space="preserve">irtual </w:t>
      </w:r>
      <w:r w:rsidR="00CE5A06" w:rsidRPr="00A922DC">
        <w:rPr>
          <w:lang w:val="en-US"/>
        </w:rPr>
        <w:t>N</w:t>
      </w:r>
      <w:r w:rsidRPr="00A922DC">
        <w:rPr>
          <w:lang w:val="en-US"/>
        </w:rPr>
        <w:t>etwork</w:t>
      </w:r>
      <w:r w:rsidR="00CE5A06" w:rsidRPr="00A922DC">
        <w:rPr>
          <w:lang w:val="en-US"/>
        </w:rPr>
        <w:t xml:space="preserve"> (vnet) </w:t>
      </w:r>
      <w:r w:rsidRPr="00A922DC">
        <w:rPr>
          <w:lang w:val="en-US"/>
        </w:rPr>
        <w:t>is required</w:t>
      </w:r>
      <w:r w:rsidR="00CE5A06" w:rsidRPr="00A922DC">
        <w:rPr>
          <w:lang w:val="en-US"/>
        </w:rPr>
        <w:t>.</w:t>
      </w:r>
      <w:r w:rsidR="004A711D" w:rsidRPr="00A922DC">
        <w:rPr>
          <w:lang w:val="en-US"/>
        </w:rPr>
        <w:t xml:space="preserve"> </w:t>
      </w:r>
      <w:r w:rsidR="6788D4AF" w:rsidRPr="00A922DC">
        <w:rPr>
          <w:lang w:val="en-US"/>
        </w:rPr>
        <w:t>For e</w:t>
      </w:r>
      <w:r w:rsidR="7D486D46" w:rsidRPr="00A922DC">
        <w:rPr>
          <w:lang w:val="en-US"/>
        </w:rPr>
        <w:t xml:space="preserve">very </w:t>
      </w:r>
      <w:r w:rsidR="004A711D" w:rsidRPr="00A922DC">
        <w:rPr>
          <w:lang w:val="en-US"/>
        </w:rPr>
        <w:t>network</w:t>
      </w:r>
      <w:r w:rsidR="6E39E58C" w:rsidRPr="00A922DC">
        <w:rPr>
          <w:lang w:val="en-US"/>
        </w:rPr>
        <w:t xml:space="preserve"> </w:t>
      </w:r>
      <w:r w:rsidR="004A711D" w:rsidRPr="00A922DC">
        <w:rPr>
          <w:lang w:val="en-US"/>
        </w:rPr>
        <w:t>it is important t</w:t>
      </w:r>
      <w:r w:rsidR="385918C9" w:rsidRPr="00A922DC">
        <w:rPr>
          <w:lang w:val="en-US"/>
        </w:rPr>
        <w:t xml:space="preserve">o use a range of unique </w:t>
      </w:r>
      <w:r w:rsidR="004A711D" w:rsidRPr="00A922DC">
        <w:rPr>
          <w:lang w:val="en-US"/>
        </w:rPr>
        <w:t xml:space="preserve">IP </w:t>
      </w:r>
      <w:r w:rsidR="027D81A1" w:rsidRPr="00A922DC">
        <w:rPr>
          <w:lang w:val="en-US"/>
        </w:rPr>
        <w:t>addresses</w:t>
      </w:r>
      <w:r w:rsidR="6761BDE7" w:rsidRPr="00A922DC">
        <w:rPr>
          <w:lang w:val="en-US"/>
        </w:rPr>
        <w:t xml:space="preserve">. </w:t>
      </w:r>
      <w:r w:rsidR="1D0B8381" w:rsidRPr="00A922DC">
        <w:rPr>
          <w:lang w:val="en-US"/>
        </w:rPr>
        <w:t>C</w:t>
      </w:r>
      <w:r w:rsidR="004A711D" w:rsidRPr="00A922DC">
        <w:rPr>
          <w:lang w:val="en-US"/>
        </w:rPr>
        <w:t xml:space="preserve">onnected networks cannot </w:t>
      </w:r>
      <w:r w:rsidR="19E4BF3B" w:rsidRPr="00A922DC">
        <w:rPr>
          <w:lang w:val="en-US"/>
        </w:rPr>
        <w:t xml:space="preserve">use </w:t>
      </w:r>
      <w:r w:rsidR="008856C0" w:rsidRPr="00A922DC">
        <w:rPr>
          <w:lang w:val="en-US"/>
        </w:rPr>
        <w:t>the same IP address</w:t>
      </w:r>
      <w:r w:rsidR="2CB8977F" w:rsidRPr="00A922DC">
        <w:rPr>
          <w:lang w:val="en-US"/>
        </w:rPr>
        <w:t xml:space="preserve"> rang</w:t>
      </w:r>
      <w:r w:rsidR="008856C0" w:rsidRPr="00A922DC">
        <w:rPr>
          <w:lang w:val="en-US"/>
        </w:rPr>
        <w:t xml:space="preserve">es. As </w:t>
      </w:r>
      <w:r w:rsidR="00904E08" w:rsidRPr="00A922DC">
        <w:rPr>
          <w:lang w:val="en-US"/>
        </w:rPr>
        <w:t xml:space="preserve">this hands-on lab is a green field situation, </w:t>
      </w:r>
      <w:r w:rsidR="00D20979" w:rsidRPr="00A922DC">
        <w:rPr>
          <w:lang w:val="en-US"/>
        </w:rPr>
        <w:t xml:space="preserve">no interference is expected but in a customer environment </w:t>
      </w:r>
      <w:r w:rsidR="00FE6C0C" w:rsidRPr="00A922DC">
        <w:rPr>
          <w:lang w:val="en-US"/>
        </w:rPr>
        <w:t>you most likely enter a brownfield situation</w:t>
      </w:r>
      <w:r w:rsidR="2ECD841E" w:rsidRPr="00A922DC">
        <w:rPr>
          <w:lang w:val="en-US"/>
        </w:rPr>
        <w:t xml:space="preserve">. </w:t>
      </w:r>
    </w:p>
    <w:p w14:paraId="7205A6F9" w14:textId="7D07BC35" w:rsidR="00CE5A06" w:rsidRPr="00A922DC" w:rsidRDefault="00B05A0F" w:rsidP="00CE5A06">
      <w:pPr>
        <w:pStyle w:val="Kop2"/>
        <w:rPr>
          <w:lang w:val="en-US"/>
        </w:rPr>
      </w:pPr>
      <w:bookmarkStart w:id="26" w:name="_Ref135741470"/>
      <w:bookmarkStart w:id="27" w:name="_Toc156824785"/>
      <w:r w:rsidRPr="00A922DC">
        <w:rPr>
          <w:lang w:val="en-US"/>
        </w:rPr>
        <w:lastRenderedPageBreak/>
        <w:t xml:space="preserve">Create </w:t>
      </w:r>
      <w:r w:rsidR="00735FF7" w:rsidRPr="00A922DC">
        <w:rPr>
          <w:lang w:val="en-US"/>
        </w:rPr>
        <w:t xml:space="preserve">an </w:t>
      </w:r>
      <w:r w:rsidRPr="00A922DC">
        <w:rPr>
          <w:lang w:val="en-US"/>
        </w:rPr>
        <w:t>Azure Virtual Network</w:t>
      </w:r>
      <w:bookmarkEnd w:id="26"/>
      <w:bookmarkEnd w:id="27"/>
    </w:p>
    <w:p w14:paraId="139DDD15" w14:textId="77777777" w:rsidR="00F90271" w:rsidRPr="00A922DC" w:rsidRDefault="00F90271" w:rsidP="00F90271">
      <w:pPr>
        <w:rPr>
          <w:lang w:val="en-US"/>
        </w:rPr>
      </w:pPr>
      <w:r w:rsidRPr="00A922DC">
        <w:rPr>
          <w:lang w:val="en-US"/>
        </w:rPr>
        <w:t>Go to the Azure Portal (</w:t>
      </w:r>
      <w:hyperlink r:id="rId29"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AF97716" w14:textId="176C717A" w:rsidR="00B7051D" w:rsidRPr="00A922DC" w:rsidRDefault="00B7051D" w:rsidP="00DB32E6">
      <w:pPr>
        <w:pStyle w:val="Lijstalinea"/>
        <w:numPr>
          <w:ilvl w:val="0"/>
          <w:numId w:val="12"/>
        </w:numPr>
      </w:pPr>
      <w:r w:rsidRPr="5537E764">
        <w:t xml:space="preserve">In the </w:t>
      </w:r>
      <w:r w:rsidRPr="5537E764">
        <w:rPr>
          <w:b/>
        </w:rPr>
        <w:t>search bar</w:t>
      </w:r>
      <w:r w:rsidRPr="5537E764">
        <w:t xml:space="preserve"> </w:t>
      </w:r>
      <w:r w:rsidR="00363856" w:rsidRPr="5537E764">
        <w:t>at the top of the Azure Portal</w:t>
      </w:r>
      <w:r w:rsidR="009E6C15" w:rsidRPr="5537E764">
        <w:t>, type “vnet”</w:t>
      </w:r>
      <w:r w:rsidR="006A4529" w:rsidRPr="5537E764">
        <w:t>.</w:t>
      </w:r>
    </w:p>
    <w:p w14:paraId="518548AD" w14:textId="2D3308FC" w:rsidR="006A4529" w:rsidRPr="00A922DC" w:rsidRDefault="006A4529" w:rsidP="00DB32E6">
      <w:pPr>
        <w:pStyle w:val="Lijstalinea"/>
        <w:numPr>
          <w:ilvl w:val="0"/>
          <w:numId w:val="12"/>
        </w:numPr>
        <w:rPr>
          <w:lang w:val="en-US"/>
        </w:rPr>
      </w:pPr>
      <w:r w:rsidRPr="00A922DC">
        <w:rPr>
          <w:lang w:val="en-US"/>
        </w:rPr>
        <w:t xml:space="preserve">In the </w:t>
      </w:r>
      <w:r w:rsidRPr="00A922DC">
        <w:rPr>
          <w:b/>
          <w:bCs/>
          <w:lang w:val="en-US"/>
        </w:rPr>
        <w:t>search results</w:t>
      </w:r>
      <w:r w:rsidRPr="00A922DC">
        <w:rPr>
          <w:lang w:val="en-US"/>
        </w:rPr>
        <w:t xml:space="preserve">, </w:t>
      </w:r>
      <w:r w:rsidR="00B869D8" w:rsidRPr="00A922DC">
        <w:rPr>
          <w:lang w:val="en-US"/>
        </w:rPr>
        <w:t xml:space="preserve">click </w:t>
      </w:r>
      <w:r w:rsidRPr="00A922DC">
        <w:rPr>
          <w:lang w:val="en-US"/>
        </w:rPr>
        <w:t>“</w:t>
      </w:r>
      <w:r w:rsidRPr="00A922DC">
        <w:rPr>
          <w:b/>
          <w:bCs/>
          <w:lang w:val="en-US"/>
        </w:rPr>
        <w:t>Virtual Networks</w:t>
      </w:r>
      <w:r w:rsidRPr="00A922DC">
        <w:rPr>
          <w:lang w:val="en-US"/>
        </w:rPr>
        <w:t>” under “Services”</w:t>
      </w:r>
      <w:r w:rsidR="00B869D8" w:rsidRPr="00A922DC">
        <w:rPr>
          <w:lang w:val="en-US"/>
        </w:rPr>
        <w:t xml:space="preserve">, the virtual networks </w:t>
      </w:r>
      <w:r w:rsidR="008A4C20" w:rsidRPr="00A922DC">
        <w:rPr>
          <w:lang w:val="en-US"/>
        </w:rPr>
        <w:t xml:space="preserve">page will </w:t>
      </w:r>
      <w:r w:rsidR="00804712" w:rsidRPr="00A922DC">
        <w:rPr>
          <w:lang w:val="en-US"/>
        </w:rPr>
        <w:t>open.</w:t>
      </w:r>
    </w:p>
    <w:p w14:paraId="461A135F" w14:textId="37E2DB63" w:rsidR="008A4C20" w:rsidRPr="00A922DC" w:rsidRDefault="008A4C20" w:rsidP="00DB32E6">
      <w:pPr>
        <w:pStyle w:val="Lijstalinea"/>
        <w:numPr>
          <w:ilvl w:val="0"/>
          <w:numId w:val="12"/>
        </w:numPr>
        <w:rPr>
          <w:lang w:val="en-US"/>
        </w:rPr>
      </w:pPr>
      <w:r w:rsidRPr="00A922DC">
        <w:rPr>
          <w:lang w:val="en-US"/>
        </w:rPr>
        <w:t>On the Virtual Networks page, click “</w:t>
      </w:r>
      <w:r w:rsidRPr="00A922DC">
        <w:rPr>
          <w:b/>
          <w:bCs/>
          <w:lang w:val="en-US"/>
        </w:rPr>
        <w:t>Create</w:t>
      </w:r>
      <w:r w:rsidRPr="00A922DC">
        <w:rPr>
          <w:lang w:val="en-US"/>
        </w:rPr>
        <w:t>” in the menu bar to start the creation of a new Virtual Network.</w:t>
      </w:r>
    </w:p>
    <w:p w14:paraId="27AA0E09" w14:textId="77777777" w:rsidR="006015CE" w:rsidRPr="00A922DC" w:rsidRDefault="004502E0" w:rsidP="00DB32E6">
      <w:pPr>
        <w:pStyle w:val="Lijstalinea"/>
        <w:numPr>
          <w:ilvl w:val="0"/>
          <w:numId w:val="12"/>
        </w:numPr>
        <w:rPr>
          <w:lang w:val="en-US"/>
        </w:rPr>
      </w:pPr>
      <w:r w:rsidRPr="00A922DC">
        <w:rPr>
          <w:lang w:val="en-US"/>
        </w:rPr>
        <w:t xml:space="preserve">In the “Create Virtual Network wizard” </w:t>
      </w:r>
      <w:r w:rsidR="006015CE" w:rsidRPr="00A922DC">
        <w:rPr>
          <w:lang w:val="en-US"/>
        </w:rPr>
        <w:t xml:space="preserve">select the </w:t>
      </w:r>
      <w:r w:rsidR="006015CE" w:rsidRPr="00A922DC">
        <w:rPr>
          <w:b/>
          <w:bCs/>
          <w:lang w:val="en-US"/>
        </w:rPr>
        <w:t>subscription</w:t>
      </w:r>
      <w:r w:rsidR="006015CE" w:rsidRPr="00A922DC">
        <w:rPr>
          <w:lang w:val="en-US"/>
        </w:rPr>
        <w:t xml:space="preserve"> in which this Virtual Network will reside. </w:t>
      </w:r>
    </w:p>
    <w:p w14:paraId="348711E7" w14:textId="6804C2D5" w:rsidR="00FE6C0C" w:rsidRPr="00A922DC" w:rsidRDefault="0078370C" w:rsidP="00DB32E6">
      <w:pPr>
        <w:pStyle w:val="Lijstalinea"/>
        <w:numPr>
          <w:ilvl w:val="0"/>
          <w:numId w:val="12"/>
        </w:numPr>
        <w:rPr>
          <w:lang w:val="en-US"/>
        </w:rPr>
      </w:pPr>
      <w:r w:rsidRPr="00A922DC">
        <w:rPr>
          <w:lang w:val="en-US"/>
        </w:rPr>
        <w:t xml:space="preserve">For the Resource </w:t>
      </w:r>
      <w:r w:rsidR="002465D1" w:rsidRPr="00A922DC">
        <w:rPr>
          <w:lang w:val="en-US"/>
        </w:rPr>
        <w:t>g</w:t>
      </w:r>
      <w:r w:rsidRPr="00A922DC">
        <w:rPr>
          <w:lang w:val="en-US"/>
        </w:rPr>
        <w:t>roup,</w:t>
      </w:r>
      <w:r w:rsidR="002465D1" w:rsidRPr="00A922DC">
        <w:rPr>
          <w:lang w:val="en-US"/>
        </w:rPr>
        <w:t xml:space="preserve"> select “</w:t>
      </w:r>
      <w:r w:rsidR="002465D1" w:rsidRPr="00A922DC">
        <w:rPr>
          <w:b/>
          <w:bCs/>
          <w:lang w:val="en-US"/>
        </w:rPr>
        <w:t>Create new</w:t>
      </w:r>
      <w:r w:rsidR="002465D1" w:rsidRPr="00A922DC">
        <w:rPr>
          <w:lang w:val="en-US"/>
        </w:rPr>
        <w:t>” and</w:t>
      </w:r>
      <w:r w:rsidRPr="00A922DC">
        <w:rPr>
          <w:lang w:val="en-US"/>
        </w:rPr>
        <w:t xml:space="preserve"> </w:t>
      </w:r>
      <w:r w:rsidR="004502E0" w:rsidRPr="00A922DC">
        <w:rPr>
          <w:lang w:val="en-US"/>
        </w:rPr>
        <w:t xml:space="preserve">fill in the name of the </w:t>
      </w:r>
      <w:r w:rsidR="002465D1" w:rsidRPr="00A922DC">
        <w:rPr>
          <w:lang w:val="en-US"/>
        </w:rPr>
        <w:t>Resource Group</w:t>
      </w:r>
      <w:r w:rsidR="004F2846" w:rsidRPr="00A922DC">
        <w:rPr>
          <w:lang w:val="en-US"/>
        </w:rPr>
        <w:t xml:space="preserve">, </w:t>
      </w:r>
      <w:r w:rsidR="00804712" w:rsidRPr="00A922DC">
        <w:rPr>
          <w:lang w:val="en-US"/>
        </w:rPr>
        <w:t>e.g.,</w:t>
      </w:r>
      <w:r w:rsidR="004F2846" w:rsidRPr="00A922DC">
        <w:rPr>
          <w:lang w:val="en-US"/>
        </w:rPr>
        <w:t xml:space="preserve"> “rg-p-</w:t>
      </w:r>
      <w:r w:rsidR="000C790D">
        <w:rPr>
          <w:lang w:val="en-US"/>
        </w:rPr>
        <w:t>su</w:t>
      </w:r>
      <w:r w:rsidR="004F2846" w:rsidRPr="00A922DC">
        <w:rPr>
          <w:lang w:val="en-US"/>
        </w:rPr>
        <w:t>-network-01</w:t>
      </w:r>
      <w:r w:rsidR="00F136D6">
        <w:rPr>
          <w:lang w:val="en-US"/>
        </w:rPr>
        <w:t>&lt;uniqueID&gt;</w:t>
      </w:r>
      <w:r w:rsidR="004F2846" w:rsidRPr="00A922DC">
        <w:rPr>
          <w:lang w:val="en-US"/>
        </w:rPr>
        <w:t>”</w:t>
      </w:r>
    </w:p>
    <w:p w14:paraId="69B2239B" w14:textId="19B35360" w:rsidR="00EF5EC5" w:rsidRPr="00A922DC" w:rsidRDefault="00B83FA5" w:rsidP="00DB32E6">
      <w:pPr>
        <w:pStyle w:val="Lijstalinea"/>
        <w:numPr>
          <w:ilvl w:val="0"/>
          <w:numId w:val="12"/>
        </w:numPr>
        <w:rPr>
          <w:lang w:val="en-US"/>
        </w:rPr>
      </w:pPr>
      <w:r w:rsidRPr="00A922DC">
        <w:rPr>
          <w:lang w:val="en-US"/>
        </w:rPr>
        <w:t>On the Instance details</w:t>
      </w:r>
      <w:r w:rsidR="00533527" w:rsidRPr="00A922DC">
        <w:rPr>
          <w:lang w:val="en-US"/>
        </w:rPr>
        <w:t xml:space="preserve">, fill in the </w:t>
      </w:r>
      <w:r w:rsidR="000307D9" w:rsidRPr="00A922DC">
        <w:rPr>
          <w:b/>
          <w:bCs/>
          <w:lang w:val="en-US"/>
        </w:rPr>
        <w:t>N</w:t>
      </w:r>
      <w:r w:rsidR="00533527" w:rsidRPr="00A922DC">
        <w:rPr>
          <w:b/>
          <w:bCs/>
          <w:lang w:val="en-US"/>
        </w:rPr>
        <w:t>ame</w:t>
      </w:r>
      <w:r w:rsidR="00533527" w:rsidRPr="00A922DC">
        <w:rPr>
          <w:lang w:val="en-US"/>
        </w:rPr>
        <w:t xml:space="preserve"> of the Virtual Network, </w:t>
      </w:r>
      <w:r w:rsidR="00804712" w:rsidRPr="00A922DC">
        <w:rPr>
          <w:lang w:val="en-US"/>
        </w:rPr>
        <w:t>e.g.,</w:t>
      </w:r>
      <w:r w:rsidR="00533527" w:rsidRPr="00A922DC">
        <w:rPr>
          <w:lang w:val="en-US"/>
        </w:rPr>
        <w:t xml:space="preserve"> “vnet-p-</w:t>
      </w:r>
      <w:r w:rsidR="003A650D">
        <w:rPr>
          <w:lang w:val="en-US"/>
        </w:rPr>
        <w:t>su</w:t>
      </w:r>
      <w:r w:rsidR="00533527" w:rsidRPr="00A922DC">
        <w:rPr>
          <w:lang w:val="en-US"/>
        </w:rPr>
        <w:t>-01</w:t>
      </w:r>
      <w:r w:rsidR="00F136D6">
        <w:rPr>
          <w:lang w:val="en-US"/>
        </w:rPr>
        <w:t>&lt;uniqueID&gt;</w:t>
      </w:r>
      <w:r w:rsidR="00533527" w:rsidRPr="00A922DC">
        <w:rPr>
          <w:lang w:val="en-US"/>
        </w:rPr>
        <w:t>”.</w:t>
      </w:r>
    </w:p>
    <w:p w14:paraId="17A36F12" w14:textId="5D60BEC6" w:rsidR="00533527" w:rsidRDefault="00533527" w:rsidP="00DB32E6">
      <w:pPr>
        <w:pStyle w:val="Lijstalinea"/>
        <w:numPr>
          <w:ilvl w:val="0"/>
          <w:numId w:val="12"/>
        </w:numPr>
        <w:rPr>
          <w:lang w:val="en-US"/>
        </w:rPr>
      </w:pPr>
      <w:r w:rsidRPr="00A922DC">
        <w:rPr>
          <w:lang w:val="en-US"/>
        </w:rPr>
        <w:t xml:space="preserve">Select the </w:t>
      </w:r>
      <w:r w:rsidR="000307D9" w:rsidRPr="00A922DC">
        <w:rPr>
          <w:b/>
          <w:bCs/>
          <w:lang w:val="en-US"/>
        </w:rPr>
        <w:t>R</w:t>
      </w:r>
      <w:r w:rsidRPr="00A922DC">
        <w:rPr>
          <w:b/>
          <w:bCs/>
          <w:lang w:val="en-US"/>
        </w:rPr>
        <w:t>egion</w:t>
      </w:r>
      <w:r w:rsidRPr="00A922DC">
        <w:rPr>
          <w:lang w:val="en-US"/>
        </w:rPr>
        <w:t xml:space="preserve"> in which the Virtual Network will be created, “</w:t>
      </w:r>
      <w:r w:rsidR="00054B87">
        <w:rPr>
          <w:lang w:val="en-US"/>
        </w:rPr>
        <w:t>South UK</w:t>
      </w:r>
      <w:r w:rsidRPr="00A922DC">
        <w:rPr>
          <w:lang w:val="en-US"/>
        </w:rPr>
        <w:t xml:space="preserve"> Europe”.</w:t>
      </w:r>
    </w:p>
    <w:p w14:paraId="2DBA1235" w14:textId="77777777" w:rsidR="004A4179" w:rsidRPr="00A922DC" w:rsidRDefault="004A4179" w:rsidP="004A4179">
      <w:pPr>
        <w:pStyle w:val="Lijstalinea"/>
        <w:numPr>
          <w:ilvl w:val="0"/>
          <w:numId w:val="12"/>
        </w:numPr>
        <w:rPr>
          <w:lang w:val="en-US"/>
        </w:rPr>
      </w:pPr>
      <w:r w:rsidRPr="00A922DC">
        <w:rPr>
          <w:lang w:val="en-US"/>
        </w:rPr>
        <w:t xml:space="preserve">Click </w:t>
      </w:r>
      <w:r w:rsidRPr="00A922DC">
        <w:rPr>
          <w:b/>
          <w:bCs/>
          <w:lang w:val="en-US"/>
        </w:rPr>
        <w:t>Next : Security</w:t>
      </w:r>
      <w:r w:rsidRPr="00A922DC">
        <w:rPr>
          <w:lang w:val="en-US"/>
        </w:rPr>
        <w:t xml:space="preserve"> to continue to the next tab in the wizard.</w:t>
      </w:r>
    </w:p>
    <w:p w14:paraId="56593805" w14:textId="366FC7A0" w:rsidR="004A4179" w:rsidRPr="00A922DC" w:rsidRDefault="004A4179" w:rsidP="004A4179">
      <w:pPr>
        <w:pStyle w:val="Lijstalinea"/>
        <w:numPr>
          <w:ilvl w:val="0"/>
          <w:numId w:val="12"/>
        </w:numPr>
        <w:rPr>
          <w:lang w:val="en-US"/>
        </w:rPr>
      </w:pPr>
      <w:r w:rsidRPr="00A922DC">
        <w:rPr>
          <w:lang w:val="en-US"/>
        </w:rPr>
        <w:t xml:space="preserve">For now a </w:t>
      </w:r>
      <w:r w:rsidRPr="00A922DC">
        <w:rPr>
          <w:b/>
          <w:bCs/>
          <w:lang w:val="en-US"/>
        </w:rPr>
        <w:t>BastionHost</w:t>
      </w:r>
      <w:r w:rsidRPr="00A922DC">
        <w:rPr>
          <w:lang w:val="en-US"/>
        </w:rPr>
        <w:t xml:space="preserve"> is not necessary, </w:t>
      </w:r>
      <w:r>
        <w:rPr>
          <w:lang w:val="en-US"/>
        </w:rPr>
        <w:t>keep it d</w:t>
      </w:r>
      <w:r w:rsidRPr="00A922DC">
        <w:rPr>
          <w:lang w:val="en-US"/>
        </w:rPr>
        <w:t>isable</w:t>
      </w:r>
      <w:r>
        <w:rPr>
          <w:lang w:val="en-US"/>
        </w:rPr>
        <w:t>d</w:t>
      </w:r>
      <w:r w:rsidRPr="00A922DC">
        <w:rPr>
          <w:lang w:val="en-US"/>
        </w:rPr>
        <w:t>.</w:t>
      </w:r>
    </w:p>
    <w:p w14:paraId="37C6FD92" w14:textId="77777777" w:rsidR="004A4179" w:rsidRPr="00A922DC" w:rsidRDefault="004A4179" w:rsidP="004A4179">
      <w:pPr>
        <w:pStyle w:val="Lijstalinea"/>
        <w:numPr>
          <w:ilvl w:val="0"/>
          <w:numId w:val="12"/>
        </w:numPr>
        <w:rPr>
          <w:lang w:val="en-US"/>
        </w:rPr>
      </w:pPr>
      <w:r w:rsidRPr="00A922DC">
        <w:rPr>
          <w:b/>
          <w:bCs/>
          <w:lang w:val="en-US"/>
        </w:rPr>
        <w:t>DDoS Network Protection</w:t>
      </w:r>
      <w:r w:rsidRPr="00A922DC">
        <w:rPr>
          <w:lang w:val="en-US"/>
        </w:rPr>
        <w:t xml:space="preserve"> is a valuable service to protect resources exposed to the internet. However this also is a more expensive service, so be conscious if the risk is worth the costs. For this lab we will leave the option for DDoS Network Protection disabled.</w:t>
      </w:r>
    </w:p>
    <w:p w14:paraId="782E9293" w14:textId="1BA6690A" w:rsidR="004A4179" w:rsidRPr="005F7C96" w:rsidRDefault="004A4179" w:rsidP="00BC7BBC">
      <w:pPr>
        <w:pStyle w:val="Lijstalinea"/>
        <w:numPr>
          <w:ilvl w:val="0"/>
          <w:numId w:val="12"/>
        </w:numPr>
        <w:rPr>
          <w:lang w:val="en-US"/>
        </w:rPr>
      </w:pPr>
      <w:r w:rsidRPr="005F7C96">
        <w:rPr>
          <w:lang w:val="en-US"/>
        </w:rPr>
        <w:t xml:space="preserve">In a real-life scenario it is recommended to consider the usage of an </w:t>
      </w:r>
      <w:hyperlink r:id="rId30">
        <w:r w:rsidRPr="005F7C96">
          <w:rPr>
            <w:rStyle w:val="Hyperlink"/>
            <w:lang w:val="en-US"/>
          </w:rPr>
          <w:t>Azure Firewall</w:t>
        </w:r>
      </w:hyperlink>
      <w:r w:rsidRPr="005F7C96">
        <w:rPr>
          <w:lang w:val="en-US"/>
        </w:rPr>
        <w:t xml:space="preserve"> in your Virtual Network. As the focus of the hands-on-lab is on the Azure Virtual Desktop we select “Disable”.</w:t>
      </w:r>
    </w:p>
    <w:p w14:paraId="11878FCB" w14:textId="223DDA47" w:rsidR="00533527" w:rsidRPr="00A922DC" w:rsidRDefault="00533527" w:rsidP="00DB32E6">
      <w:pPr>
        <w:pStyle w:val="Lijstalinea"/>
        <w:numPr>
          <w:ilvl w:val="0"/>
          <w:numId w:val="12"/>
        </w:numPr>
        <w:rPr>
          <w:lang w:val="en-US"/>
        </w:rPr>
      </w:pPr>
      <w:r w:rsidRPr="00A922DC">
        <w:rPr>
          <w:lang w:val="en-US"/>
        </w:rPr>
        <w:t xml:space="preserve">Click </w:t>
      </w:r>
      <w:r w:rsidR="00083EDE" w:rsidRPr="00A922DC">
        <w:rPr>
          <w:b/>
          <w:bCs/>
          <w:lang w:val="en-US"/>
        </w:rPr>
        <w:t>Next : IP Addresses</w:t>
      </w:r>
      <w:r w:rsidR="00781E88" w:rsidRPr="00A922DC">
        <w:rPr>
          <w:lang w:val="en-US"/>
        </w:rPr>
        <w:t>, to continue to the next tab in the wizard.</w:t>
      </w:r>
    </w:p>
    <w:p w14:paraId="582C133B" w14:textId="741EDD55" w:rsidR="00E97248" w:rsidRPr="00A922DC" w:rsidRDefault="007A1864" w:rsidP="00DB32E6">
      <w:pPr>
        <w:pStyle w:val="Lijstalinea"/>
        <w:numPr>
          <w:ilvl w:val="0"/>
          <w:numId w:val="12"/>
        </w:numPr>
        <w:rPr>
          <w:lang w:val="en-US"/>
        </w:rPr>
      </w:pPr>
      <w:r w:rsidRPr="00A922DC">
        <w:rPr>
          <w:lang w:val="en-US"/>
        </w:rPr>
        <w:t xml:space="preserve">In the </w:t>
      </w:r>
      <w:r w:rsidRPr="00A922DC">
        <w:rPr>
          <w:b/>
          <w:bCs/>
          <w:lang w:val="en-US"/>
        </w:rPr>
        <w:t>IPv4 address space</w:t>
      </w:r>
      <w:r w:rsidR="002F6E91" w:rsidRPr="00A922DC">
        <w:rPr>
          <w:lang w:val="en-US"/>
        </w:rPr>
        <w:t>, fill in the IP range for this Virtual Network</w:t>
      </w:r>
      <w:r w:rsidR="00180F88" w:rsidRPr="00A922DC">
        <w:rPr>
          <w:lang w:val="en-US"/>
        </w:rPr>
        <w:t xml:space="preserve">, </w:t>
      </w:r>
      <w:r w:rsidR="00804712" w:rsidRPr="00A922DC">
        <w:rPr>
          <w:lang w:val="en-US"/>
        </w:rPr>
        <w:t>e.g.,</w:t>
      </w:r>
      <w:r w:rsidR="00180F88" w:rsidRPr="00A922DC">
        <w:rPr>
          <w:lang w:val="en-US"/>
        </w:rPr>
        <w:t xml:space="preserve"> 10.0.0.0/24. </w:t>
      </w:r>
      <w:r w:rsidR="00695B66" w:rsidRPr="00A922DC">
        <w:rPr>
          <w:lang w:val="en-US"/>
        </w:rPr>
        <w:t xml:space="preserve">By </w:t>
      </w:r>
      <w:r w:rsidR="00804712" w:rsidRPr="00A922DC">
        <w:rPr>
          <w:lang w:val="en-US"/>
        </w:rPr>
        <w:t>default,</w:t>
      </w:r>
      <w:r w:rsidR="00695B66" w:rsidRPr="00A922DC">
        <w:rPr>
          <w:lang w:val="en-US"/>
        </w:rPr>
        <w:t xml:space="preserve"> the wizard will propose an IP range. You are able to adjust the range or remove it for the </w:t>
      </w:r>
      <w:r w:rsidR="00F83E10" w:rsidRPr="00A922DC">
        <w:rPr>
          <w:lang w:val="en-US"/>
        </w:rPr>
        <w:t xml:space="preserve">IP ranges for this network by using the recycle bin icon behind the range. </w:t>
      </w:r>
      <w:r w:rsidR="00180F88" w:rsidRPr="00A922DC">
        <w:rPr>
          <w:lang w:val="en-US"/>
        </w:rPr>
        <w:t xml:space="preserve">Make sure you have </w:t>
      </w:r>
      <w:r w:rsidR="00DC577B" w:rsidRPr="00A922DC">
        <w:rPr>
          <w:lang w:val="en-US"/>
        </w:rPr>
        <w:t>an appropriate amount of IP addresses available within the network</w:t>
      </w:r>
      <w:r w:rsidR="003073C5" w:rsidRPr="00A922DC">
        <w:rPr>
          <w:lang w:val="en-US"/>
        </w:rPr>
        <w:t xml:space="preserve">. How many is dependent on which workloads will land in this virtual network. Proper network planning is </w:t>
      </w:r>
      <w:r w:rsidR="00E97248" w:rsidRPr="00A922DC">
        <w:rPr>
          <w:lang w:val="en-US"/>
        </w:rPr>
        <w:t>just as important for Azure as it is for an on-premises environment.</w:t>
      </w:r>
    </w:p>
    <w:p w14:paraId="216A4F47" w14:textId="0F92563B" w:rsidR="00781E88" w:rsidRPr="00A922DC" w:rsidRDefault="007A1864" w:rsidP="00DB32E6">
      <w:pPr>
        <w:pStyle w:val="Lijstalinea"/>
        <w:numPr>
          <w:ilvl w:val="0"/>
          <w:numId w:val="12"/>
        </w:numPr>
        <w:rPr>
          <w:i/>
          <w:iCs/>
          <w:lang w:val="en-US"/>
        </w:rPr>
      </w:pPr>
      <w:r w:rsidRPr="00A922DC">
        <w:rPr>
          <w:lang w:val="en-US"/>
        </w:rPr>
        <w:t xml:space="preserve"> </w:t>
      </w:r>
      <w:r w:rsidR="00804712" w:rsidRPr="00A922DC">
        <w:rPr>
          <w:lang w:val="en-US"/>
        </w:rPr>
        <w:t>Every Virtual Network</w:t>
      </w:r>
      <w:r w:rsidR="00357078" w:rsidRPr="00A922DC">
        <w:rPr>
          <w:lang w:val="en-US"/>
        </w:rPr>
        <w:t xml:space="preserve"> needs one or more subnets</w:t>
      </w:r>
      <w:r w:rsidR="00FE2E3C" w:rsidRPr="00A922DC">
        <w:rPr>
          <w:lang w:val="en-US"/>
        </w:rPr>
        <w:t>. The wizard already proposes a default subnet for this network. You are able to adjust the configuration of this subnet</w:t>
      </w:r>
      <w:r w:rsidR="00D3704E" w:rsidRPr="00A922DC">
        <w:rPr>
          <w:lang w:val="en-US"/>
        </w:rPr>
        <w:t xml:space="preserve"> by clicking it</w:t>
      </w:r>
      <w:r w:rsidR="002F6EB1" w:rsidRPr="00A922DC">
        <w:rPr>
          <w:lang w:val="en-US"/>
        </w:rPr>
        <w:t xml:space="preserve">. You can add more than one subnet at this moment or add more in a later stage. For now we will </w:t>
      </w:r>
      <w:r w:rsidR="00D3704E" w:rsidRPr="00A922DC">
        <w:rPr>
          <w:lang w:val="en-US"/>
        </w:rPr>
        <w:t>adjust the default</w:t>
      </w:r>
      <w:r w:rsidR="002F6EB1" w:rsidRPr="00A922DC">
        <w:rPr>
          <w:lang w:val="en-US"/>
        </w:rPr>
        <w:t xml:space="preserve"> subnet</w:t>
      </w:r>
      <w:r w:rsidR="00056550" w:rsidRPr="00A922DC">
        <w:rPr>
          <w:lang w:val="en-US"/>
        </w:rPr>
        <w:t>,</w:t>
      </w:r>
      <w:r w:rsidR="002F6EB1" w:rsidRPr="00A922DC">
        <w:rPr>
          <w:lang w:val="en-US"/>
        </w:rPr>
        <w:t xml:space="preserve"> containing all </w:t>
      </w:r>
      <w:r w:rsidR="00C3551C" w:rsidRPr="00A922DC">
        <w:rPr>
          <w:lang w:val="en-US"/>
        </w:rPr>
        <w:t>ip</w:t>
      </w:r>
      <w:r w:rsidR="00056550" w:rsidRPr="00A922DC">
        <w:rPr>
          <w:lang w:val="en-US"/>
        </w:rPr>
        <w:t>-</w:t>
      </w:r>
      <w:r w:rsidR="00C3551C" w:rsidRPr="00A922DC">
        <w:rPr>
          <w:lang w:val="en-US"/>
        </w:rPr>
        <w:t>address</w:t>
      </w:r>
      <w:r w:rsidR="00056550" w:rsidRPr="00A922DC">
        <w:rPr>
          <w:lang w:val="en-US"/>
        </w:rPr>
        <w:t>es</w:t>
      </w:r>
      <w:r w:rsidR="00C3551C" w:rsidRPr="00A922DC">
        <w:rPr>
          <w:lang w:val="en-US"/>
        </w:rPr>
        <w:t xml:space="preserve"> in the Virtual Network</w:t>
      </w:r>
      <w:r w:rsidR="00056550" w:rsidRPr="00A922DC">
        <w:rPr>
          <w:lang w:val="en-US"/>
        </w:rPr>
        <w:t>, without a NAT gateway</w:t>
      </w:r>
      <w:r w:rsidR="007D48DA" w:rsidRPr="00A922DC">
        <w:rPr>
          <w:lang w:val="en-US"/>
        </w:rPr>
        <w:t xml:space="preserve"> or Service Endpoints selected</w:t>
      </w:r>
      <w:r w:rsidR="00C3551C" w:rsidRPr="00A922DC">
        <w:rPr>
          <w:lang w:val="en-US"/>
        </w:rPr>
        <w:t xml:space="preserve"> and give it a name following our naming conventions</w:t>
      </w:r>
      <w:r w:rsidR="0056188F" w:rsidRPr="00A922DC">
        <w:rPr>
          <w:lang w:val="en-US"/>
        </w:rPr>
        <w:t>, e.g. “snet-p-</w:t>
      </w:r>
      <w:r w:rsidR="003A650D">
        <w:rPr>
          <w:lang w:val="en-US"/>
        </w:rPr>
        <w:t>su</w:t>
      </w:r>
      <w:r w:rsidR="0056188F" w:rsidRPr="00A922DC">
        <w:rPr>
          <w:lang w:val="en-US"/>
        </w:rPr>
        <w:t>-01</w:t>
      </w:r>
      <w:r w:rsidR="00F136D6">
        <w:rPr>
          <w:lang w:val="en-US"/>
        </w:rPr>
        <w:t>&lt;uniqueID&gt;</w:t>
      </w:r>
      <w:r w:rsidR="0056188F" w:rsidRPr="00A922DC">
        <w:rPr>
          <w:lang w:val="en-US"/>
        </w:rPr>
        <w:t>”</w:t>
      </w:r>
      <w:r w:rsidR="00C3551C" w:rsidRPr="00A922DC">
        <w:rPr>
          <w:lang w:val="en-US"/>
        </w:rPr>
        <w:t>.</w:t>
      </w:r>
      <w:r w:rsidRPr="00A922DC">
        <w:rPr>
          <w:lang w:val="en-US"/>
        </w:rPr>
        <w:br/>
      </w:r>
      <w:r w:rsidR="11BAEE06" w:rsidRPr="00A922DC">
        <w:rPr>
          <w:i/>
          <w:iCs/>
          <w:lang w:val="en-US"/>
        </w:rPr>
        <w:t>NOTE: If the wizard does not propose a default subnet then click on “</w:t>
      </w:r>
      <w:r w:rsidR="11BAEE06" w:rsidRPr="00A922DC">
        <w:rPr>
          <w:b/>
          <w:bCs/>
          <w:i/>
          <w:iCs/>
          <w:lang w:val="en-US"/>
        </w:rPr>
        <w:t xml:space="preserve">Add subnet” </w:t>
      </w:r>
      <w:r w:rsidR="11BAEE06" w:rsidRPr="00A922DC">
        <w:rPr>
          <w:i/>
          <w:iCs/>
          <w:lang w:val="en-US"/>
        </w:rPr>
        <w:lastRenderedPageBreak/>
        <w:t xml:space="preserve">and give the subnet the same range as the IPv4 address space as you added in the previous step. </w:t>
      </w:r>
    </w:p>
    <w:p w14:paraId="0BD68C9A" w14:textId="78610763" w:rsidR="007D535C" w:rsidRPr="00A922DC" w:rsidRDefault="007D535C" w:rsidP="00DB32E6">
      <w:pPr>
        <w:pStyle w:val="Lijstalinea"/>
        <w:numPr>
          <w:ilvl w:val="0"/>
          <w:numId w:val="12"/>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p>
    <w:p w14:paraId="28E6976E" w14:textId="4C822915" w:rsidR="002158F9" w:rsidRPr="00A922DC" w:rsidRDefault="007D535C" w:rsidP="00DB32E6">
      <w:pPr>
        <w:pStyle w:val="Lijstalinea"/>
        <w:numPr>
          <w:ilvl w:val="0"/>
          <w:numId w:val="12"/>
        </w:numPr>
        <w:rPr>
          <w:lang w:val="en-US"/>
        </w:rPr>
      </w:pPr>
      <w:r w:rsidRPr="00A922DC">
        <w:rPr>
          <w:lang w:val="en-US"/>
        </w:rPr>
        <w:t xml:space="preserve">Optionally add one or more tags to this resource. Tags can be used </w:t>
      </w:r>
      <w:r w:rsidR="00456301" w:rsidRPr="00A922DC">
        <w:rPr>
          <w:lang w:val="en-US"/>
        </w:rPr>
        <w:t xml:space="preserve">for all </w:t>
      </w:r>
      <w:r w:rsidR="00710338" w:rsidRPr="00A922DC">
        <w:rPr>
          <w:lang w:val="en-US"/>
        </w:rPr>
        <w:t>kinds</w:t>
      </w:r>
      <w:r w:rsidR="00456301" w:rsidRPr="00A922DC">
        <w:rPr>
          <w:lang w:val="en-US"/>
        </w:rPr>
        <w:t xml:space="preserve"> of purposes but are mostly configured </w:t>
      </w:r>
      <w:r w:rsidRPr="00A922DC">
        <w:rPr>
          <w:lang w:val="en-US"/>
        </w:rPr>
        <w:t xml:space="preserve">to associate </w:t>
      </w:r>
      <w:r w:rsidR="00453141" w:rsidRPr="00A922DC">
        <w:rPr>
          <w:lang w:val="en-US"/>
        </w:rPr>
        <w:t>resources to a cost center to enable the split of costs</w:t>
      </w:r>
      <w:r w:rsidR="00456301" w:rsidRPr="00A922DC">
        <w:rPr>
          <w:lang w:val="en-US"/>
        </w:rPr>
        <w:t>.</w:t>
      </w:r>
    </w:p>
    <w:p w14:paraId="2A6EA211" w14:textId="06282C51" w:rsidR="00E87001" w:rsidRPr="00A922DC" w:rsidRDefault="00E87001" w:rsidP="00DB32E6">
      <w:pPr>
        <w:pStyle w:val="Lijstalinea"/>
        <w:numPr>
          <w:ilvl w:val="0"/>
          <w:numId w:val="12"/>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0A81A39E" w14:textId="47885F7B" w:rsidR="00E87001" w:rsidRPr="00A922DC" w:rsidRDefault="002C7C44" w:rsidP="00DB32E6">
      <w:pPr>
        <w:pStyle w:val="Lijstalinea"/>
        <w:numPr>
          <w:ilvl w:val="0"/>
          <w:numId w:val="12"/>
        </w:numPr>
        <w:rPr>
          <w:lang w:val="en-US"/>
        </w:rPr>
      </w:pPr>
      <w:r w:rsidRPr="00A922DC">
        <w:rPr>
          <w:lang w:val="en-US"/>
        </w:rPr>
        <w:t xml:space="preserve">Review all selections and if all is well, click </w:t>
      </w:r>
      <w:r w:rsidR="00C77E0A" w:rsidRPr="00A922DC">
        <w:rPr>
          <w:b/>
          <w:bCs/>
          <w:lang w:val="en-US"/>
        </w:rPr>
        <w:t xml:space="preserve">Create </w:t>
      </w:r>
      <w:r w:rsidR="00C77E0A" w:rsidRPr="00A922DC">
        <w:rPr>
          <w:lang w:val="en-US"/>
        </w:rPr>
        <w:t>to deploy the Virtual Network and its subnet.</w:t>
      </w:r>
    </w:p>
    <w:p w14:paraId="22122785" w14:textId="175B540C" w:rsidR="005B1F32" w:rsidRPr="00A922DC" w:rsidRDefault="005B1F32" w:rsidP="00DB32E6">
      <w:pPr>
        <w:pStyle w:val="Lijstalinea"/>
        <w:numPr>
          <w:ilvl w:val="0"/>
          <w:numId w:val="12"/>
        </w:numPr>
        <w:rPr>
          <w:lang w:val="en-US"/>
        </w:rPr>
      </w:pPr>
      <w:r w:rsidRPr="00A922DC">
        <w:rPr>
          <w:lang w:val="en-US"/>
        </w:rPr>
        <w:t>A notification will be displayed when the deployment of the resources has been completed.</w:t>
      </w:r>
    </w:p>
    <w:p w14:paraId="526F5058" w14:textId="77777777" w:rsidR="00C77E0A" w:rsidRPr="00A922DC" w:rsidRDefault="00C77E0A" w:rsidP="00C77E0A">
      <w:pPr>
        <w:rPr>
          <w:lang w:val="en-US"/>
        </w:rPr>
      </w:pPr>
    </w:p>
    <w:p w14:paraId="33B5FE3D" w14:textId="04A9CE9F" w:rsidR="00665AED" w:rsidRPr="00A922DC" w:rsidRDefault="00665AED" w:rsidP="00665AED">
      <w:pPr>
        <w:pStyle w:val="Kop1"/>
        <w:rPr>
          <w:lang w:val="en-US"/>
        </w:rPr>
      </w:pPr>
      <w:bookmarkStart w:id="28" w:name="_Toc156824786"/>
      <w:r w:rsidRPr="00A922DC">
        <w:rPr>
          <w:lang w:val="en-US"/>
        </w:rPr>
        <w:t xml:space="preserve">Prerequisites – Log Analytics </w:t>
      </w:r>
      <w:r w:rsidR="00BB6797" w:rsidRPr="00A922DC">
        <w:rPr>
          <w:lang w:val="en-US"/>
        </w:rPr>
        <w:t>w</w:t>
      </w:r>
      <w:r w:rsidRPr="00A922DC">
        <w:rPr>
          <w:lang w:val="en-US"/>
        </w:rPr>
        <w:t>orkspace</w:t>
      </w:r>
      <w:bookmarkEnd w:id="28"/>
    </w:p>
    <w:p w14:paraId="67E73ADB" w14:textId="5621CC4C" w:rsidR="00665AED" w:rsidRPr="00A922DC" w:rsidRDefault="374D9366" w:rsidP="00665AED">
      <w:pPr>
        <w:rPr>
          <w:lang w:val="en-US"/>
        </w:rPr>
      </w:pPr>
      <w:r w:rsidRPr="00A922DC">
        <w:rPr>
          <w:lang w:val="en-US"/>
        </w:rPr>
        <w:t xml:space="preserve">To create </w:t>
      </w:r>
      <w:r w:rsidR="00665AED" w:rsidRPr="00A922DC">
        <w:rPr>
          <w:lang w:val="en-US"/>
        </w:rPr>
        <w:t>a</w:t>
      </w:r>
      <w:r w:rsidR="1D9A246E" w:rsidRPr="00A922DC">
        <w:rPr>
          <w:lang w:val="en-US"/>
        </w:rPr>
        <w:t>n</w:t>
      </w:r>
      <w:r w:rsidR="00665AED" w:rsidRPr="00A922DC">
        <w:rPr>
          <w:lang w:val="en-US"/>
        </w:rPr>
        <w:t xml:space="preserve"> Azure Virtual Desktop </w:t>
      </w:r>
      <w:r w:rsidR="00710338" w:rsidRPr="00A922DC">
        <w:rPr>
          <w:lang w:val="en-US"/>
        </w:rPr>
        <w:t>environment,</w:t>
      </w:r>
      <w:r w:rsidR="184D5C7C" w:rsidRPr="00A922DC">
        <w:rPr>
          <w:lang w:val="en-US"/>
        </w:rPr>
        <w:t xml:space="preserve"> we first need </w:t>
      </w:r>
      <w:r w:rsidR="00665AED" w:rsidRPr="00A922DC">
        <w:rPr>
          <w:lang w:val="en-US"/>
        </w:rPr>
        <w:t xml:space="preserve">a </w:t>
      </w:r>
      <w:r w:rsidR="00F01AAA" w:rsidRPr="00A922DC">
        <w:rPr>
          <w:lang w:val="en-US"/>
        </w:rPr>
        <w:t xml:space="preserve">Log Analytics </w:t>
      </w:r>
      <w:r w:rsidR="00BB6797" w:rsidRPr="00A922DC">
        <w:rPr>
          <w:lang w:val="en-US"/>
        </w:rPr>
        <w:t>w</w:t>
      </w:r>
      <w:r w:rsidR="00F01AAA" w:rsidRPr="00A922DC">
        <w:rPr>
          <w:lang w:val="en-US"/>
        </w:rPr>
        <w:t>orkspace</w:t>
      </w:r>
      <w:r w:rsidR="00665AED" w:rsidRPr="00A922DC">
        <w:rPr>
          <w:lang w:val="en-US"/>
        </w:rPr>
        <w:t xml:space="preserve">. </w:t>
      </w:r>
      <w:r w:rsidR="00F01AAA" w:rsidRPr="00A922DC">
        <w:rPr>
          <w:lang w:val="en-US"/>
        </w:rPr>
        <w:t xml:space="preserve">A Log Analytics workspace is a unique environment </w:t>
      </w:r>
      <w:r w:rsidR="081DD780" w:rsidRPr="00A922DC">
        <w:rPr>
          <w:lang w:val="en-US"/>
        </w:rPr>
        <w:t>that</w:t>
      </w:r>
      <w:r w:rsidR="00F01AAA" w:rsidRPr="00A922DC">
        <w:rPr>
          <w:lang w:val="en-US"/>
        </w:rPr>
        <w:t xml:space="preserve"> log</w:t>
      </w:r>
      <w:r w:rsidR="081DD780" w:rsidRPr="00A922DC">
        <w:rPr>
          <w:lang w:val="en-US"/>
        </w:rPr>
        <w:t>s</w:t>
      </w:r>
      <w:r w:rsidR="00F01AAA" w:rsidRPr="00A922DC">
        <w:rPr>
          <w:lang w:val="en-US"/>
        </w:rPr>
        <w:t xml:space="preserve"> data from Azure Monitor and other Azure services, such as</w:t>
      </w:r>
      <w:r w:rsidR="002F5B6D" w:rsidRPr="00A922DC">
        <w:rPr>
          <w:lang w:val="en-US"/>
        </w:rPr>
        <w:t xml:space="preserve"> Azure Virtual Desktop, but </w:t>
      </w:r>
      <w:r w:rsidR="22CF38D4" w:rsidRPr="00A922DC">
        <w:rPr>
          <w:lang w:val="en-US"/>
        </w:rPr>
        <w:t xml:space="preserve">it is </w:t>
      </w:r>
      <w:r w:rsidR="002F5B6D" w:rsidRPr="00A922DC">
        <w:rPr>
          <w:lang w:val="en-US"/>
        </w:rPr>
        <w:t xml:space="preserve">also </w:t>
      </w:r>
      <w:r w:rsidR="471EFA70" w:rsidRPr="00A922DC">
        <w:rPr>
          <w:lang w:val="en-US"/>
        </w:rPr>
        <w:t xml:space="preserve">used by </w:t>
      </w:r>
      <w:r w:rsidR="00F01AAA" w:rsidRPr="00A922DC">
        <w:rPr>
          <w:lang w:val="en-US"/>
        </w:rPr>
        <w:t>Microsoft Sentinel and Microsoft Defender for Cloud. Each workspace has its own data repository and configuration but might combine data from multiple services</w:t>
      </w:r>
      <w:r w:rsidR="00665AED" w:rsidRPr="00A922DC">
        <w:rPr>
          <w:lang w:val="en-US"/>
        </w:rPr>
        <w:t>.</w:t>
      </w:r>
      <w:r w:rsidR="00AB2AD6" w:rsidRPr="00A922DC">
        <w:rPr>
          <w:lang w:val="en-US"/>
        </w:rPr>
        <w:t xml:space="preserve"> It is recommended to centralize the usage of Log Analytics </w:t>
      </w:r>
      <w:r w:rsidR="00BB6797" w:rsidRPr="00A922DC">
        <w:rPr>
          <w:lang w:val="en-US"/>
        </w:rPr>
        <w:t>w</w:t>
      </w:r>
      <w:r w:rsidR="00AB2AD6" w:rsidRPr="00A922DC">
        <w:rPr>
          <w:lang w:val="en-US"/>
        </w:rPr>
        <w:t>orkspaces</w:t>
      </w:r>
      <w:r w:rsidR="00A37ED9" w:rsidRPr="00A922DC">
        <w:rPr>
          <w:lang w:val="en-US"/>
        </w:rPr>
        <w:t xml:space="preserve">, as the power of the data resides in the ability to </w:t>
      </w:r>
      <w:r w:rsidR="00AB2AD6" w:rsidRPr="00A922DC">
        <w:rPr>
          <w:lang w:val="en-US"/>
        </w:rPr>
        <w:t xml:space="preserve">combine </w:t>
      </w:r>
      <w:r w:rsidR="00A37ED9" w:rsidRPr="00A922DC">
        <w:rPr>
          <w:lang w:val="en-US"/>
        </w:rPr>
        <w:t>the data and find correlations.</w:t>
      </w:r>
      <w:r w:rsidR="00A352F5" w:rsidRPr="00A922DC">
        <w:rPr>
          <w:lang w:val="en-US"/>
        </w:rPr>
        <w:t xml:space="preserve"> In many SMB Azure environments, only one Log Analytics </w:t>
      </w:r>
      <w:r w:rsidR="00BB6797" w:rsidRPr="00A922DC">
        <w:rPr>
          <w:lang w:val="en-US"/>
        </w:rPr>
        <w:t>w</w:t>
      </w:r>
      <w:r w:rsidR="00A352F5" w:rsidRPr="00A922DC">
        <w:rPr>
          <w:lang w:val="en-US"/>
        </w:rPr>
        <w:t xml:space="preserve">orkspace will be </w:t>
      </w:r>
      <w:r w:rsidR="63585105" w:rsidRPr="00A922DC">
        <w:rPr>
          <w:lang w:val="en-US"/>
        </w:rPr>
        <w:t>need</w:t>
      </w:r>
      <w:r w:rsidR="00A352F5" w:rsidRPr="00A922DC">
        <w:rPr>
          <w:lang w:val="en-US"/>
        </w:rPr>
        <w:t xml:space="preserve">ed within the Azure </w:t>
      </w:r>
      <w:r w:rsidR="55E5AC7C" w:rsidRPr="00A922DC">
        <w:rPr>
          <w:lang w:val="en-US"/>
        </w:rPr>
        <w:t>environment</w:t>
      </w:r>
      <w:r w:rsidR="00A352F5" w:rsidRPr="00A922DC">
        <w:rPr>
          <w:lang w:val="en-US"/>
        </w:rPr>
        <w:t>.</w:t>
      </w:r>
    </w:p>
    <w:p w14:paraId="2CC9D573" w14:textId="264EA8BF" w:rsidR="00665AED" w:rsidRPr="00A922DC" w:rsidRDefault="00665AED" w:rsidP="00665AED">
      <w:pPr>
        <w:pStyle w:val="Kop2"/>
        <w:rPr>
          <w:lang w:val="en-US"/>
        </w:rPr>
      </w:pPr>
      <w:bookmarkStart w:id="29" w:name="_Toc156824787"/>
      <w:r w:rsidRPr="00A922DC">
        <w:rPr>
          <w:lang w:val="en-US"/>
        </w:rPr>
        <w:t xml:space="preserve">Create </w:t>
      </w:r>
      <w:r w:rsidR="00A352F5" w:rsidRPr="00A922DC">
        <w:rPr>
          <w:lang w:val="en-US"/>
        </w:rPr>
        <w:t xml:space="preserve">a Log Analytics </w:t>
      </w:r>
      <w:r w:rsidR="00710338" w:rsidRPr="00A922DC">
        <w:rPr>
          <w:lang w:val="en-US"/>
        </w:rPr>
        <w:t>workspace.</w:t>
      </w:r>
      <w:bookmarkEnd w:id="29"/>
    </w:p>
    <w:p w14:paraId="1A6657FD" w14:textId="77777777" w:rsidR="00F90271" w:rsidRPr="00A922DC" w:rsidRDefault="00F90271" w:rsidP="00F90271">
      <w:pPr>
        <w:rPr>
          <w:lang w:val="en-US"/>
        </w:rPr>
      </w:pPr>
      <w:r w:rsidRPr="00A922DC">
        <w:rPr>
          <w:lang w:val="en-US"/>
        </w:rPr>
        <w:t>Go to the Azure Portal (</w:t>
      </w:r>
      <w:hyperlink r:id="rId31"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047356DE" w14:textId="192EC5F3" w:rsidR="00665AED" w:rsidRPr="00A922DC" w:rsidRDefault="00665AED" w:rsidP="00DB32E6">
      <w:pPr>
        <w:pStyle w:val="Lijstalinea"/>
        <w:numPr>
          <w:ilvl w:val="0"/>
          <w:numId w:val="13"/>
        </w:numPr>
      </w:pPr>
      <w:r w:rsidRPr="5537E764">
        <w:t xml:space="preserve">In the </w:t>
      </w:r>
      <w:r w:rsidRPr="5537E764">
        <w:rPr>
          <w:b/>
        </w:rPr>
        <w:t>search bar</w:t>
      </w:r>
      <w:r w:rsidRPr="5537E764">
        <w:t xml:space="preserve"> at the top of the Azure Portal, type “</w:t>
      </w:r>
      <w:r w:rsidR="000C3D91" w:rsidRPr="5537E764">
        <w:t>log</w:t>
      </w:r>
      <w:r w:rsidRPr="5537E764">
        <w:t>”.</w:t>
      </w:r>
    </w:p>
    <w:p w14:paraId="57D82FAE" w14:textId="7F584527" w:rsidR="00665AED" w:rsidRPr="00A922DC" w:rsidRDefault="00665AED" w:rsidP="00DB32E6">
      <w:pPr>
        <w:pStyle w:val="Lijstalinea"/>
        <w:numPr>
          <w:ilvl w:val="0"/>
          <w:numId w:val="13"/>
        </w:numPr>
        <w:rPr>
          <w:lang w:val="en-US"/>
        </w:rPr>
      </w:pPr>
      <w:r w:rsidRPr="00A922DC">
        <w:rPr>
          <w:lang w:val="en-US"/>
        </w:rPr>
        <w:t xml:space="preserve">In the </w:t>
      </w:r>
      <w:r w:rsidRPr="00A922DC">
        <w:rPr>
          <w:b/>
          <w:bCs/>
          <w:lang w:val="en-US"/>
        </w:rPr>
        <w:t>search results</w:t>
      </w:r>
      <w:r w:rsidRPr="00A922DC">
        <w:rPr>
          <w:lang w:val="en-US"/>
        </w:rPr>
        <w:t>, click “</w:t>
      </w:r>
      <w:r w:rsidR="000C3D91" w:rsidRPr="00A922DC">
        <w:rPr>
          <w:b/>
          <w:bCs/>
          <w:lang w:val="en-US"/>
        </w:rPr>
        <w:t xml:space="preserve">Log Analytics </w:t>
      </w:r>
      <w:r w:rsidR="00BB6797" w:rsidRPr="00A922DC">
        <w:rPr>
          <w:b/>
          <w:bCs/>
          <w:lang w:val="en-US"/>
        </w:rPr>
        <w:t>w</w:t>
      </w:r>
      <w:r w:rsidR="000C3D91" w:rsidRPr="00A922DC">
        <w:rPr>
          <w:b/>
          <w:bCs/>
          <w:lang w:val="en-US"/>
        </w:rPr>
        <w:t>orkspaces</w:t>
      </w:r>
      <w:r w:rsidRPr="00A922DC">
        <w:rPr>
          <w:lang w:val="en-US"/>
        </w:rPr>
        <w:t xml:space="preserve">” under “Services”, the </w:t>
      </w:r>
      <w:r w:rsidR="00BB6797" w:rsidRPr="00A922DC">
        <w:rPr>
          <w:lang w:val="en-US"/>
        </w:rPr>
        <w:t>Log Analytics workspaces</w:t>
      </w:r>
      <w:r w:rsidRPr="00A922DC">
        <w:rPr>
          <w:lang w:val="en-US"/>
        </w:rPr>
        <w:t xml:space="preserve"> page will </w:t>
      </w:r>
      <w:r w:rsidR="00710338" w:rsidRPr="00A922DC">
        <w:rPr>
          <w:lang w:val="en-US"/>
        </w:rPr>
        <w:t>open.</w:t>
      </w:r>
    </w:p>
    <w:p w14:paraId="1BAA066C" w14:textId="648EAE19" w:rsidR="00665AED" w:rsidRPr="00A922DC" w:rsidRDefault="00665AED" w:rsidP="00DB32E6">
      <w:pPr>
        <w:pStyle w:val="Lijstalinea"/>
        <w:numPr>
          <w:ilvl w:val="0"/>
          <w:numId w:val="13"/>
        </w:numPr>
        <w:rPr>
          <w:lang w:val="en-US"/>
        </w:rPr>
      </w:pPr>
      <w:r w:rsidRPr="00A922DC">
        <w:rPr>
          <w:lang w:val="en-US"/>
        </w:rPr>
        <w:t xml:space="preserve">On the </w:t>
      </w:r>
      <w:r w:rsidR="00414249" w:rsidRPr="00A922DC">
        <w:rPr>
          <w:lang w:val="en-US"/>
        </w:rPr>
        <w:t>Log Analytics workspaces page</w:t>
      </w:r>
      <w:r w:rsidRPr="00A922DC">
        <w:rPr>
          <w:lang w:val="en-US"/>
        </w:rPr>
        <w:t>, click “</w:t>
      </w:r>
      <w:r w:rsidRPr="00A922DC">
        <w:rPr>
          <w:b/>
          <w:bCs/>
          <w:lang w:val="en-US"/>
        </w:rPr>
        <w:t>Create</w:t>
      </w:r>
      <w:r w:rsidRPr="00A922DC">
        <w:rPr>
          <w:lang w:val="en-US"/>
        </w:rPr>
        <w:t xml:space="preserve">” in the menu bar to start the creation of a new </w:t>
      </w:r>
      <w:r w:rsidR="003B6D85" w:rsidRPr="00A922DC">
        <w:rPr>
          <w:lang w:val="en-US"/>
        </w:rPr>
        <w:t>Log Analytics workspace</w:t>
      </w:r>
      <w:r w:rsidRPr="00A922DC">
        <w:rPr>
          <w:lang w:val="en-US"/>
        </w:rPr>
        <w:t>.</w:t>
      </w:r>
    </w:p>
    <w:p w14:paraId="64C51966" w14:textId="60D60D78" w:rsidR="00665AED" w:rsidRPr="00A922DC" w:rsidRDefault="00665AED" w:rsidP="00DB32E6">
      <w:pPr>
        <w:pStyle w:val="Lijstalinea"/>
        <w:numPr>
          <w:ilvl w:val="0"/>
          <w:numId w:val="13"/>
        </w:numPr>
        <w:rPr>
          <w:lang w:val="en-US"/>
        </w:rPr>
      </w:pPr>
      <w:r w:rsidRPr="00A922DC">
        <w:rPr>
          <w:lang w:val="en-US"/>
        </w:rPr>
        <w:t xml:space="preserve">In the “Create </w:t>
      </w:r>
      <w:r w:rsidR="003B6D85" w:rsidRPr="00A922DC">
        <w:rPr>
          <w:lang w:val="en-US"/>
        </w:rPr>
        <w:t xml:space="preserve">Log Analytics workspace </w:t>
      </w:r>
      <w:r w:rsidRPr="00A922DC">
        <w:rPr>
          <w:lang w:val="en-US"/>
        </w:rPr>
        <w:t xml:space="preserve">wizard” select the </w:t>
      </w:r>
      <w:r w:rsidRPr="00A922DC">
        <w:rPr>
          <w:b/>
          <w:bCs/>
          <w:lang w:val="en-US"/>
        </w:rPr>
        <w:t>subscription</w:t>
      </w:r>
      <w:r w:rsidRPr="00A922DC">
        <w:rPr>
          <w:lang w:val="en-US"/>
        </w:rPr>
        <w:t xml:space="preserve"> in which this </w:t>
      </w:r>
      <w:r w:rsidR="00EA12AD" w:rsidRPr="00A922DC">
        <w:rPr>
          <w:lang w:val="en-US"/>
        </w:rPr>
        <w:t>Log Analytics workspace</w:t>
      </w:r>
      <w:r w:rsidRPr="00A922DC">
        <w:rPr>
          <w:lang w:val="en-US"/>
        </w:rPr>
        <w:t xml:space="preserve"> will reside. </w:t>
      </w:r>
    </w:p>
    <w:p w14:paraId="786C58C9" w14:textId="6D380905" w:rsidR="00665AED" w:rsidRPr="00A922DC" w:rsidRDefault="00665AED" w:rsidP="00DB32E6">
      <w:pPr>
        <w:pStyle w:val="Lijstalinea"/>
        <w:numPr>
          <w:ilvl w:val="0"/>
          <w:numId w:val="13"/>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0C790D">
        <w:rPr>
          <w:lang w:val="en-US"/>
        </w:rPr>
        <w:t>su</w:t>
      </w:r>
      <w:r w:rsidRPr="00A922DC">
        <w:rPr>
          <w:lang w:val="en-US"/>
        </w:rPr>
        <w:t>-</w:t>
      </w:r>
      <w:r w:rsidR="009B3D6E" w:rsidRPr="00A922DC">
        <w:rPr>
          <w:lang w:val="en-US"/>
        </w:rPr>
        <w:t>management</w:t>
      </w:r>
      <w:r w:rsidRPr="00A922DC">
        <w:rPr>
          <w:lang w:val="en-US"/>
        </w:rPr>
        <w:t>-01</w:t>
      </w:r>
      <w:r w:rsidR="00714ADB">
        <w:rPr>
          <w:lang w:val="en-US"/>
        </w:rPr>
        <w:t>&lt;uniqueID&gt;</w:t>
      </w:r>
      <w:r w:rsidRPr="00A922DC">
        <w:rPr>
          <w:lang w:val="en-US"/>
        </w:rPr>
        <w:t>”</w:t>
      </w:r>
    </w:p>
    <w:p w14:paraId="6F970516" w14:textId="19BEE720" w:rsidR="00665AED" w:rsidRPr="00A922DC" w:rsidRDefault="00665AED" w:rsidP="00DB32E6">
      <w:pPr>
        <w:pStyle w:val="Lijstalinea"/>
        <w:numPr>
          <w:ilvl w:val="0"/>
          <w:numId w:val="13"/>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9B3D6E" w:rsidRPr="00A922DC">
        <w:rPr>
          <w:lang w:val="en-US"/>
        </w:rPr>
        <w:t>Log Analytics workspace</w:t>
      </w:r>
      <w:r w:rsidRPr="00A922DC">
        <w:rPr>
          <w:lang w:val="en-US"/>
        </w:rPr>
        <w:t xml:space="preserve">, </w:t>
      </w:r>
      <w:r w:rsidR="00710338" w:rsidRPr="00A922DC">
        <w:rPr>
          <w:lang w:val="en-US"/>
        </w:rPr>
        <w:t>e.g.,</w:t>
      </w:r>
      <w:r w:rsidRPr="00A922DC">
        <w:rPr>
          <w:lang w:val="en-US"/>
        </w:rPr>
        <w:t xml:space="preserve"> “</w:t>
      </w:r>
      <w:r w:rsidR="009B3D6E" w:rsidRPr="00A922DC">
        <w:rPr>
          <w:lang w:val="en-US"/>
        </w:rPr>
        <w:t>law</w:t>
      </w:r>
      <w:r w:rsidRPr="00A922DC">
        <w:rPr>
          <w:lang w:val="en-US"/>
        </w:rPr>
        <w:t>-p-</w:t>
      </w:r>
      <w:r w:rsidR="000C790D">
        <w:rPr>
          <w:lang w:val="en-US"/>
        </w:rPr>
        <w:t>su</w:t>
      </w:r>
      <w:r w:rsidRPr="00A922DC">
        <w:rPr>
          <w:lang w:val="en-US"/>
        </w:rPr>
        <w:t>-01</w:t>
      </w:r>
      <w:r w:rsidR="00714ADB">
        <w:rPr>
          <w:lang w:val="en-US"/>
        </w:rPr>
        <w:t>&lt;uniqueID&gt;</w:t>
      </w:r>
      <w:r w:rsidRPr="00A922DC">
        <w:rPr>
          <w:lang w:val="en-US"/>
        </w:rPr>
        <w:t>”.</w:t>
      </w:r>
    </w:p>
    <w:p w14:paraId="0FAB16C1" w14:textId="73D787D8" w:rsidR="00665AED" w:rsidRPr="00A922DC" w:rsidRDefault="00665AED" w:rsidP="00DB32E6">
      <w:pPr>
        <w:pStyle w:val="Lijstalinea"/>
        <w:numPr>
          <w:ilvl w:val="0"/>
          <w:numId w:val="13"/>
        </w:numPr>
      </w:pPr>
      <w:r w:rsidRPr="5537E764">
        <w:t xml:space="preserve">Select the </w:t>
      </w:r>
      <w:r w:rsidRPr="5537E764">
        <w:rPr>
          <w:b/>
        </w:rPr>
        <w:t>Region</w:t>
      </w:r>
      <w:r w:rsidRPr="5537E764">
        <w:t xml:space="preserve"> in which the </w:t>
      </w:r>
      <w:r w:rsidR="000063EE" w:rsidRPr="5537E764">
        <w:t xml:space="preserve">Log Analytics workspace </w:t>
      </w:r>
      <w:r w:rsidRPr="5537E764">
        <w:t>will be created, “</w:t>
      </w:r>
      <w:r w:rsidR="006D4416" w:rsidRPr="5537E764">
        <w:t>South UK</w:t>
      </w:r>
      <w:r w:rsidRPr="5537E764">
        <w:t>”.</w:t>
      </w:r>
    </w:p>
    <w:p w14:paraId="67CD3511" w14:textId="0CB43134" w:rsidR="00665AED" w:rsidRPr="00A922DC" w:rsidRDefault="00665AED" w:rsidP="00DB32E6">
      <w:pPr>
        <w:pStyle w:val="Lijstalinea"/>
        <w:numPr>
          <w:ilvl w:val="0"/>
          <w:numId w:val="13"/>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t>
      </w:r>
      <w:r w:rsidR="00710338" w:rsidRPr="00A922DC">
        <w:rPr>
          <w:lang w:val="en-US"/>
        </w:rPr>
        <w:t>wizard.</w:t>
      </w:r>
    </w:p>
    <w:p w14:paraId="4679CB35" w14:textId="5A3D0BE7" w:rsidR="00665AED" w:rsidRPr="00A922DC" w:rsidRDefault="00665AED" w:rsidP="00DB32E6">
      <w:pPr>
        <w:pStyle w:val="Lijstalinea"/>
        <w:numPr>
          <w:ilvl w:val="0"/>
          <w:numId w:val="13"/>
        </w:numPr>
        <w:rPr>
          <w:lang w:val="en-US"/>
        </w:rPr>
      </w:pPr>
      <w:r w:rsidRPr="00A922DC">
        <w:rPr>
          <w:lang w:val="en-US"/>
        </w:rPr>
        <w:lastRenderedPageBreak/>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p>
    <w:p w14:paraId="497577A9" w14:textId="10C86CC4" w:rsidR="00665AED" w:rsidRPr="00A922DC" w:rsidRDefault="00665AED" w:rsidP="00DB32E6">
      <w:pPr>
        <w:pStyle w:val="Lijstalinea"/>
        <w:numPr>
          <w:ilvl w:val="0"/>
          <w:numId w:val="13"/>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3A7C6C35" w14:textId="11729AB7" w:rsidR="00665AED" w:rsidRPr="00A922DC" w:rsidRDefault="00665AED" w:rsidP="00DB32E6">
      <w:pPr>
        <w:pStyle w:val="Lijstalinea"/>
        <w:numPr>
          <w:ilvl w:val="0"/>
          <w:numId w:val="13"/>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20BC9" w:rsidRPr="00A922DC">
        <w:rPr>
          <w:lang w:val="en-US"/>
        </w:rPr>
        <w:t>Log Analytics workspace</w:t>
      </w:r>
      <w:r w:rsidRPr="00A922DC">
        <w:rPr>
          <w:lang w:val="en-US"/>
        </w:rPr>
        <w:t>.</w:t>
      </w:r>
    </w:p>
    <w:p w14:paraId="2098038C" w14:textId="3E4847FD" w:rsidR="005B1F32" w:rsidRPr="00A922DC" w:rsidRDefault="005B1F32" w:rsidP="00DB32E6">
      <w:pPr>
        <w:pStyle w:val="Lijstalinea"/>
        <w:numPr>
          <w:ilvl w:val="0"/>
          <w:numId w:val="13"/>
        </w:numPr>
        <w:rPr>
          <w:lang w:val="en-US"/>
        </w:rPr>
      </w:pPr>
      <w:r w:rsidRPr="00A922DC">
        <w:rPr>
          <w:lang w:val="en-US"/>
        </w:rPr>
        <w:t>A notification will be displayed when the deployment of the resource has been completed.</w:t>
      </w:r>
    </w:p>
    <w:p w14:paraId="64D0A77B" w14:textId="77777777" w:rsidR="00665AED" w:rsidRPr="00A922DC" w:rsidRDefault="00665AED" w:rsidP="00C77E0A">
      <w:pPr>
        <w:rPr>
          <w:lang w:val="en-US"/>
        </w:rPr>
      </w:pPr>
    </w:p>
    <w:p w14:paraId="3E3D490B" w14:textId="77777777" w:rsidR="00261072" w:rsidRPr="00A922DC" w:rsidRDefault="00261072" w:rsidP="00C77E0A">
      <w:pPr>
        <w:rPr>
          <w:lang w:val="en-US"/>
        </w:rPr>
      </w:pPr>
    </w:p>
    <w:p w14:paraId="392C1816" w14:textId="265CA0E5" w:rsidR="007B451E" w:rsidRDefault="00E93BED" w:rsidP="009A2A01">
      <w:pPr>
        <w:pStyle w:val="Kop1"/>
        <w:rPr>
          <w:lang w:val="en-US"/>
        </w:rPr>
      </w:pPr>
      <w:bookmarkStart w:id="30" w:name="_Toc156824788"/>
      <w:r w:rsidRPr="00A922DC">
        <w:rPr>
          <w:lang w:val="en-US"/>
        </w:rPr>
        <w:t xml:space="preserve">Pre-requisites - </w:t>
      </w:r>
      <w:r w:rsidR="007B451E" w:rsidRPr="00A922DC">
        <w:rPr>
          <w:lang w:val="en-US"/>
        </w:rPr>
        <w:t>Users and groups</w:t>
      </w:r>
      <w:bookmarkEnd w:id="30"/>
    </w:p>
    <w:p w14:paraId="6296F909" w14:textId="39443D90" w:rsidR="000D1568" w:rsidRPr="00A922DC" w:rsidRDefault="000D1568" w:rsidP="000D1568">
      <w:pPr>
        <w:pStyle w:val="Note"/>
        <w:rPr>
          <w:lang w:val="en-US"/>
        </w:rPr>
      </w:pPr>
      <w:r>
        <w:rPr>
          <w:lang w:val="en-US"/>
        </w:rPr>
        <w:t xml:space="preserve">To perform the steps in this chapter, make sure that the User </w:t>
      </w:r>
      <w:r w:rsidR="00D90E39">
        <w:rPr>
          <w:lang w:val="en-US"/>
        </w:rPr>
        <w:t>administrator</w:t>
      </w:r>
      <w:r>
        <w:rPr>
          <w:lang w:val="en-US"/>
        </w:rPr>
        <w:t xml:space="preserve"> role is enabled for your administrator account.</w:t>
      </w:r>
    </w:p>
    <w:p w14:paraId="20B88A1B" w14:textId="77777777" w:rsidR="000D1568" w:rsidRPr="000D1568" w:rsidRDefault="000D1568" w:rsidP="000D1568">
      <w:pPr>
        <w:rPr>
          <w:lang w:val="en-US"/>
        </w:rPr>
      </w:pPr>
    </w:p>
    <w:p w14:paraId="7F894343" w14:textId="16C199C9" w:rsidR="00B304EC" w:rsidRDefault="27DF9A79" w:rsidP="007B451E">
      <w:pPr>
        <w:rPr>
          <w:lang w:val="en-US"/>
        </w:rPr>
      </w:pPr>
      <w:r w:rsidRPr="00A922DC">
        <w:rPr>
          <w:lang w:val="en-US"/>
        </w:rPr>
        <w:t>When deploying a</w:t>
      </w:r>
      <w:r w:rsidR="007B451E" w:rsidRPr="00A922DC">
        <w:rPr>
          <w:lang w:val="en-US"/>
        </w:rPr>
        <w:t xml:space="preserve">n Azure Virtual Desktop </w:t>
      </w:r>
      <w:r w:rsidR="00710338" w:rsidRPr="00A922DC">
        <w:rPr>
          <w:lang w:val="en-US"/>
        </w:rPr>
        <w:t>environment,</w:t>
      </w:r>
      <w:r w:rsidR="007B451E" w:rsidRPr="00A922DC">
        <w:rPr>
          <w:lang w:val="en-US"/>
        </w:rPr>
        <w:t xml:space="preserve"> </w:t>
      </w:r>
      <w:r w:rsidR="05852920" w:rsidRPr="00A922DC">
        <w:rPr>
          <w:lang w:val="en-US"/>
        </w:rPr>
        <w:t xml:space="preserve">this usually is to </w:t>
      </w:r>
      <w:r w:rsidR="007B451E" w:rsidRPr="00A922DC">
        <w:rPr>
          <w:lang w:val="en-US"/>
        </w:rPr>
        <w:t xml:space="preserve">support a particular </w:t>
      </w:r>
      <w:r w:rsidR="26152F4A" w:rsidRPr="00A922DC">
        <w:rPr>
          <w:lang w:val="en-US"/>
        </w:rPr>
        <w:t xml:space="preserve">set of </w:t>
      </w:r>
      <w:r w:rsidR="007B451E" w:rsidRPr="00A922DC">
        <w:rPr>
          <w:lang w:val="en-US"/>
        </w:rPr>
        <w:t>user</w:t>
      </w:r>
      <w:r w:rsidR="6A57DBBA" w:rsidRPr="00A922DC">
        <w:rPr>
          <w:lang w:val="en-US"/>
        </w:rPr>
        <w:t>s</w:t>
      </w:r>
      <w:r w:rsidR="007B451E" w:rsidRPr="00A922DC">
        <w:rPr>
          <w:lang w:val="en-US"/>
        </w:rPr>
        <w:t xml:space="preserve"> within an organization. In a </w:t>
      </w:r>
      <w:r w:rsidR="004F4604" w:rsidRPr="00A922DC">
        <w:rPr>
          <w:lang w:val="en-US"/>
        </w:rPr>
        <w:t>real-life</w:t>
      </w:r>
      <w:r w:rsidR="007B451E" w:rsidRPr="00A922DC">
        <w:rPr>
          <w:lang w:val="en-US"/>
        </w:rPr>
        <w:t xml:space="preserve"> scenario, you will </w:t>
      </w:r>
      <w:r w:rsidR="438854F2" w:rsidRPr="00A922DC">
        <w:rPr>
          <w:lang w:val="en-US"/>
        </w:rPr>
        <w:t xml:space="preserve">need to </w:t>
      </w:r>
      <w:r w:rsidR="007B451E" w:rsidRPr="00A922DC">
        <w:rPr>
          <w:lang w:val="en-US"/>
        </w:rPr>
        <w:t xml:space="preserve">investigate which users </w:t>
      </w:r>
      <w:r w:rsidR="317E5C5F" w:rsidRPr="00A922DC">
        <w:rPr>
          <w:lang w:val="en-US"/>
        </w:rPr>
        <w:t xml:space="preserve">have </w:t>
      </w:r>
      <w:r w:rsidR="6F8B0E91" w:rsidRPr="00A922DC">
        <w:rPr>
          <w:lang w:val="en-US"/>
        </w:rPr>
        <w:t xml:space="preserve">what </w:t>
      </w:r>
      <w:r w:rsidR="7C35741C" w:rsidRPr="00A922DC">
        <w:rPr>
          <w:lang w:val="en-US"/>
        </w:rPr>
        <w:t xml:space="preserve">requirements and </w:t>
      </w:r>
      <w:r w:rsidR="007B451E" w:rsidRPr="00A922DC">
        <w:rPr>
          <w:lang w:val="en-US"/>
        </w:rPr>
        <w:t>specifications</w:t>
      </w:r>
      <w:r w:rsidR="20A193B2" w:rsidRPr="00A922DC">
        <w:rPr>
          <w:lang w:val="en-US"/>
        </w:rPr>
        <w:t xml:space="preserve"> </w:t>
      </w:r>
      <w:r w:rsidR="007B451E" w:rsidRPr="00A922DC">
        <w:rPr>
          <w:lang w:val="en-US"/>
        </w:rPr>
        <w:t xml:space="preserve">and </w:t>
      </w:r>
      <w:r w:rsidR="0C490876" w:rsidRPr="00A922DC">
        <w:rPr>
          <w:lang w:val="en-US"/>
        </w:rPr>
        <w:t xml:space="preserve">then </w:t>
      </w:r>
      <w:r w:rsidR="007B451E" w:rsidRPr="00A922DC">
        <w:rPr>
          <w:lang w:val="en-US"/>
        </w:rPr>
        <w:t xml:space="preserve">design </w:t>
      </w:r>
      <w:r w:rsidR="6D4DB5D9" w:rsidRPr="00A922DC">
        <w:rPr>
          <w:lang w:val="en-US"/>
        </w:rPr>
        <w:t xml:space="preserve">the solution for the different </w:t>
      </w:r>
      <w:r w:rsidR="007B451E" w:rsidRPr="00A922DC">
        <w:rPr>
          <w:lang w:val="en-US"/>
        </w:rPr>
        <w:t xml:space="preserve">user </w:t>
      </w:r>
      <w:r w:rsidR="4E535040" w:rsidRPr="00A922DC">
        <w:rPr>
          <w:lang w:val="en-US"/>
        </w:rPr>
        <w:t>types</w:t>
      </w:r>
      <w:r w:rsidR="007B451E" w:rsidRPr="00A922DC">
        <w:rPr>
          <w:lang w:val="en-US"/>
        </w:rPr>
        <w:t>. In this hands-on-lab we assume we will have a user base for a workspace environment and a user base for the availability of specific applications via Azure Virtual Desktop.</w:t>
      </w:r>
      <w:r w:rsidR="007D1214">
        <w:rPr>
          <w:lang w:val="en-US"/>
        </w:rPr>
        <w:t xml:space="preserve"> As there is a limited number of licenses available</w:t>
      </w:r>
      <w:r w:rsidR="00DF40E1">
        <w:rPr>
          <w:lang w:val="en-US"/>
        </w:rPr>
        <w:t xml:space="preserve">, you will create one user. </w:t>
      </w:r>
    </w:p>
    <w:p w14:paraId="6BA4E060" w14:textId="359F1046" w:rsidR="007B451E" w:rsidRPr="00A922DC" w:rsidRDefault="00B304EC" w:rsidP="007B451E">
      <w:pPr>
        <w:rPr>
          <w:lang w:val="en-US"/>
        </w:rPr>
      </w:pPr>
      <w:r w:rsidRPr="00A922DC">
        <w:rPr>
          <w:lang w:val="en-US"/>
        </w:rPr>
        <w:t>In this hands-on-lab, we will create 2 groups of users to represent this user base and grant access to the solution.</w:t>
      </w:r>
      <w:r>
        <w:rPr>
          <w:lang w:val="en-US"/>
        </w:rPr>
        <w:t xml:space="preserve"> </w:t>
      </w:r>
      <w:r w:rsidR="00DF40E1">
        <w:rPr>
          <w:lang w:val="en-US"/>
        </w:rPr>
        <w:t xml:space="preserve">Please make </w:t>
      </w:r>
      <w:r w:rsidR="00710338">
        <w:rPr>
          <w:lang w:val="en-US"/>
        </w:rPr>
        <w:t>use of</w:t>
      </w:r>
      <w:r w:rsidR="00DF40E1">
        <w:rPr>
          <w:lang w:val="en-US"/>
        </w:rPr>
        <w:t xml:space="preserve"> </w:t>
      </w:r>
      <w:r w:rsidR="003D318B">
        <w:rPr>
          <w:lang w:val="en-US"/>
        </w:rPr>
        <w:t>users created by other participants to pl</w:t>
      </w:r>
      <w:r w:rsidR="00F91A66">
        <w:rPr>
          <w:lang w:val="en-US"/>
        </w:rPr>
        <w:t>ay around by placing users in one of the two different security groups, or in both to notice the difference</w:t>
      </w:r>
      <w:r w:rsidR="000D1568">
        <w:rPr>
          <w:lang w:val="en-US"/>
        </w:rPr>
        <w:t>.</w:t>
      </w:r>
    </w:p>
    <w:p w14:paraId="13140D7C" w14:textId="57B529F0" w:rsidR="006013B2" w:rsidRDefault="006013B2" w:rsidP="009A2A01">
      <w:pPr>
        <w:pStyle w:val="Kop2"/>
        <w:rPr>
          <w:lang w:val="en-US"/>
        </w:rPr>
      </w:pPr>
      <w:bookmarkStart w:id="31" w:name="_Toc156824789"/>
      <w:bookmarkStart w:id="32" w:name="_Toc117766019"/>
      <w:bookmarkStart w:id="33" w:name="_Ref135766477"/>
      <w:bookmarkStart w:id="34" w:name="_Ref135766480"/>
      <w:r w:rsidRPr="00A922DC">
        <w:rPr>
          <w:lang w:val="en-US"/>
        </w:rPr>
        <w:t>Create user</w:t>
      </w:r>
      <w:bookmarkEnd w:id="31"/>
    </w:p>
    <w:p w14:paraId="7FEC6D16" w14:textId="77777777" w:rsidR="00F90271" w:rsidRPr="00A922DC" w:rsidRDefault="00F90271" w:rsidP="00F90271">
      <w:pPr>
        <w:rPr>
          <w:lang w:val="en-US"/>
        </w:rPr>
      </w:pPr>
      <w:r w:rsidRPr="00A922DC">
        <w:rPr>
          <w:lang w:val="en-US"/>
        </w:rPr>
        <w:t>Go to the Azure Portal (</w:t>
      </w:r>
      <w:hyperlink r:id="rId32"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A9D6586" w14:textId="298DF9AB" w:rsidR="00DD473E" w:rsidRPr="00A922DC" w:rsidRDefault="00DD473E" w:rsidP="00DB32E6">
      <w:pPr>
        <w:pStyle w:val="Lijstalinea"/>
        <w:numPr>
          <w:ilvl w:val="0"/>
          <w:numId w:val="36"/>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334CC476" w14:textId="155A7272" w:rsidR="00DD473E" w:rsidRPr="00A922DC" w:rsidRDefault="00DD473E" w:rsidP="00DB32E6">
      <w:pPr>
        <w:pStyle w:val="Lijstalinea"/>
        <w:numPr>
          <w:ilvl w:val="0"/>
          <w:numId w:val="36"/>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319A33C" w14:textId="7C92BBD2" w:rsidR="00DD473E" w:rsidRPr="00A922DC" w:rsidRDefault="00DD473E" w:rsidP="00DB32E6">
      <w:pPr>
        <w:pStyle w:val="Lijstalinea"/>
        <w:numPr>
          <w:ilvl w:val="0"/>
          <w:numId w:val="36"/>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0070456F" w:rsidRPr="5537E764">
        <w:rPr>
          <w:b/>
        </w:rPr>
        <w:t>Users</w:t>
      </w:r>
      <w:r w:rsidRPr="5537E764">
        <w:t>”.</w:t>
      </w:r>
    </w:p>
    <w:p w14:paraId="2997E966" w14:textId="35976FB9" w:rsidR="00DD473E" w:rsidRPr="00A922DC" w:rsidRDefault="00DD473E" w:rsidP="00DB32E6">
      <w:pPr>
        <w:numPr>
          <w:ilvl w:val="0"/>
          <w:numId w:val="36"/>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w:t>
      </w:r>
      <w:r w:rsidR="0070456F" w:rsidRPr="00A922DC">
        <w:rPr>
          <w:b/>
          <w:bCs/>
          <w:kern w:val="0"/>
          <w:lang w:val="en-US"/>
          <w14:ligatures w14:val="none"/>
        </w:rPr>
        <w:t>user</w:t>
      </w:r>
      <w:r w:rsidRPr="00A922DC">
        <w:rPr>
          <w:kern w:val="0"/>
          <w:lang w:val="en-US"/>
          <w14:ligatures w14:val="none"/>
        </w:rPr>
        <w:t>.</w:t>
      </w:r>
    </w:p>
    <w:p w14:paraId="25835ADE" w14:textId="25AA2E86" w:rsidR="00992E7B" w:rsidRPr="00A922DC" w:rsidRDefault="00490FB3" w:rsidP="00DB32E6">
      <w:pPr>
        <w:numPr>
          <w:ilvl w:val="1"/>
          <w:numId w:val="36"/>
        </w:numPr>
        <w:contextualSpacing/>
        <w:rPr>
          <w:kern w:val="0"/>
          <w:lang w:val="en-US"/>
          <w14:ligatures w14:val="none"/>
        </w:rPr>
      </w:pPr>
      <w:r w:rsidRPr="00A922DC">
        <w:rPr>
          <w:kern w:val="0"/>
          <w:lang w:val="en-US"/>
          <w14:ligatures w14:val="none"/>
        </w:rPr>
        <w:t>Username</w:t>
      </w:r>
      <w:r w:rsidR="00A23CD4" w:rsidRPr="00A922DC">
        <w:rPr>
          <w:kern w:val="0"/>
          <w:lang w:val="en-US"/>
          <w14:ligatures w14:val="none"/>
        </w:rPr>
        <w:t xml:space="preserve">: </w:t>
      </w:r>
      <w:r w:rsidR="00861036">
        <w:rPr>
          <w:kern w:val="0"/>
          <w:lang w:val="en-US"/>
          <w14:ligatures w14:val="none"/>
        </w:rPr>
        <w:t>j</w:t>
      </w:r>
      <w:r w:rsidR="00CE1CB4">
        <w:rPr>
          <w:kern w:val="0"/>
          <w:lang w:val="en-US"/>
          <w14:ligatures w14:val="none"/>
        </w:rPr>
        <w:t>ohn</w:t>
      </w:r>
      <w:r w:rsidR="00861036">
        <w:rPr>
          <w:kern w:val="0"/>
          <w:lang w:val="en-US"/>
          <w14:ligatures w14:val="none"/>
        </w:rPr>
        <w:t>d</w:t>
      </w:r>
      <w:r w:rsidR="00CE1CB4">
        <w:rPr>
          <w:kern w:val="0"/>
          <w:lang w:val="en-US"/>
          <w14:ligatures w14:val="none"/>
        </w:rPr>
        <w:t xml:space="preserve"> (or be creative)</w:t>
      </w:r>
    </w:p>
    <w:p w14:paraId="6E1808B8" w14:textId="3A6E83C2" w:rsidR="00A23CD4" w:rsidRPr="00A922DC" w:rsidRDefault="00DB4C60" w:rsidP="00DB32E6">
      <w:pPr>
        <w:numPr>
          <w:ilvl w:val="1"/>
          <w:numId w:val="36"/>
        </w:numPr>
        <w:contextualSpacing/>
        <w:rPr>
          <w:kern w:val="0"/>
          <w:lang w:val="en-US"/>
          <w14:ligatures w14:val="none"/>
        </w:rPr>
      </w:pPr>
      <w:r w:rsidRPr="00A922DC">
        <w:rPr>
          <w:kern w:val="0"/>
          <w:lang w:val="en-US"/>
          <w14:ligatures w14:val="none"/>
        </w:rPr>
        <w:t xml:space="preserve">Name: </w:t>
      </w:r>
      <w:r w:rsidR="00861036">
        <w:rPr>
          <w:kern w:val="0"/>
          <w:lang w:val="en-US"/>
          <w14:ligatures w14:val="none"/>
        </w:rPr>
        <w:t>John Doe (or be creative)</w:t>
      </w:r>
    </w:p>
    <w:p w14:paraId="67364158" w14:textId="44A30D9A" w:rsidR="0083203B" w:rsidRPr="00A922DC" w:rsidRDefault="007868B6" w:rsidP="00DB32E6">
      <w:pPr>
        <w:numPr>
          <w:ilvl w:val="1"/>
          <w:numId w:val="36"/>
        </w:numPr>
        <w:contextualSpacing/>
        <w:rPr>
          <w:kern w:val="0"/>
          <w:lang w:val="en-US"/>
          <w14:ligatures w14:val="none"/>
        </w:rPr>
      </w:pPr>
      <w:r w:rsidRPr="00A922DC">
        <w:rPr>
          <w:kern w:val="0"/>
          <w:lang w:val="en-US"/>
          <w14:ligatures w14:val="none"/>
        </w:rPr>
        <w:t xml:space="preserve">Configure password: </w:t>
      </w:r>
      <w:r w:rsidR="00BA29E1" w:rsidRPr="00A922DC">
        <w:rPr>
          <w:kern w:val="0"/>
          <w:lang w:val="en-US"/>
          <w14:ligatures w14:val="none"/>
        </w:rPr>
        <w:t xml:space="preserve">be creative </w:t>
      </w:r>
      <w:r w:rsidR="00DB54BA" w:rsidRPr="00A922DC">
        <w:rPr>
          <w:kern w:val="0"/>
          <w:lang w:val="en-US"/>
          <w14:ligatures w14:val="none"/>
        </w:rPr>
        <w:t>and</w:t>
      </w:r>
      <w:r w:rsidR="00BA29E1" w:rsidRPr="00A922DC">
        <w:rPr>
          <w:kern w:val="0"/>
          <w:lang w:val="en-US"/>
          <w14:ligatures w14:val="none"/>
        </w:rPr>
        <w:t xml:space="preserve"> write the password down</w:t>
      </w:r>
    </w:p>
    <w:p w14:paraId="143BDDEA" w14:textId="171AC1C4" w:rsidR="00F313AA" w:rsidRPr="00861036" w:rsidRDefault="00DB54BA" w:rsidP="00861036">
      <w:pPr>
        <w:numPr>
          <w:ilvl w:val="0"/>
          <w:numId w:val="36"/>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Pr="00A922DC">
        <w:rPr>
          <w:kern w:val="0"/>
          <w:lang w:val="en-US"/>
          <w14:ligatures w14:val="none"/>
        </w:rPr>
        <w:t>.</w:t>
      </w:r>
    </w:p>
    <w:p w14:paraId="25986503" w14:textId="7352DE65" w:rsidR="000E7615" w:rsidRDefault="000E7615" w:rsidP="000E7615">
      <w:pPr>
        <w:pStyle w:val="Kop2"/>
        <w:rPr>
          <w:lang w:val="en-US"/>
        </w:rPr>
      </w:pPr>
      <w:bookmarkStart w:id="35" w:name="_Toc156824790"/>
      <w:r>
        <w:rPr>
          <w:lang w:val="en-US"/>
        </w:rPr>
        <w:lastRenderedPageBreak/>
        <w:t>Onboard user</w:t>
      </w:r>
      <w:bookmarkEnd w:id="35"/>
    </w:p>
    <w:p w14:paraId="7DA62825" w14:textId="2D5DF7C4" w:rsidR="000E7615" w:rsidRDefault="000E7615" w:rsidP="000E7615">
      <w:pPr>
        <w:rPr>
          <w:lang w:val="en-US"/>
        </w:rPr>
      </w:pPr>
      <w:r>
        <w:rPr>
          <w:lang w:val="en-US"/>
        </w:rPr>
        <w:t xml:space="preserve">The newly created user in the previous section </w:t>
      </w:r>
      <w:r w:rsidR="00BC618D">
        <w:rPr>
          <w:lang w:val="en-US"/>
        </w:rPr>
        <w:t xml:space="preserve">will </w:t>
      </w:r>
      <w:r w:rsidR="00C76DA0">
        <w:rPr>
          <w:lang w:val="en-US"/>
        </w:rPr>
        <w:t>need t</w:t>
      </w:r>
      <w:r w:rsidR="00216DF4">
        <w:rPr>
          <w:lang w:val="en-US"/>
        </w:rPr>
        <w:t>o reset its password and configure MFA.</w:t>
      </w:r>
      <w:r w:rsidR="008A239D">
        <w:rPr>
          <w:lang w:val="en-US"/>
        </w:rPr>
        <w:t xml:space="preserve"> </w:t>
      </w:r>
      <w:r w:rsidR="00941708">
        <w:rPr>
          <w:lang w:val="en-US"/>
        </w:rPr>
        <w:t xml:space="preserve">To get this out of the way </w:t>
      </w:r>
      <w:r w:rsidR="002E2CB1">
        <w:rPr>
          <w:lang w:val="en-US"/>
        </w:rPr>
        <w:t>the newly created user will logon to the azure portal</w:t>
      </w:r>
      <w:r w:rsidR="00441644">
        <w:rPr>
          <w:lang w:val="en-US"/>
        </w:rPr>
        <w:t xml:space="preserve"> to kickstart this process.</w:t>
      </w:r>
    </w:p>
    <w:p w14:paraId="523B53E3" w14:textId="77777777" w:rsidR="00A438F2" w:rsidRDefault="00A438F2" w:rsidP="000E7615">
      <w:pPr>
        <w:rPr>
          <w:lang w:val="en-US"/>
        </w:rPr>
      </w:pPr>
    </w:p>
    <w:p w14:paraId="4196816C" w14:textId="77777777" w:rsidR="00A438F2" w:rsidRPr="00A922DC" w:rsidRDefault="00A438F2" w:rsidP="00A438F2">
      <w:pPr>
        <w:pStyle w:val="Lijstalinea"/>
        <w:numPr>
          <w:ilvl w:val="0"/>
          <w:numId w:val="30"/>
        </w:numPr>
        <w:rPr>
          <w:lang w:val="en-US"/>
        </w:rPr>
      </w:pPr>
      <w:r w:rsidRPr="00A922DC">
        <w:rPr>
          <w:lang w:val="en-US"/>
        </w:rPr>
        <w:t>Open an InPrivate browser session in Microsoft Edge.</w:t>
      </w:r>
    </w:p>
    <w:p w14:paraId="45EFE5C6" w14:textId="282ACEE0" w:rsidR="00A438F2" w:rsidRPr="00A922DC" w:rsidRDefault="00A438F2" w:rsidP="00A438F2">
      <w:pPr>
        <w:pStyle w:val="Lijstalinea"/>
        <w:numPr>
          <w:ilvl w:val="0"/>
          <w:numId w:val="30"/>
        </w:numPr>
        <w:rPr>
          <w:rStyle w:val="Hyperlink"/>
          <w:color w:val="auto"/>
          <w:u w:val="none"/>
          <w:lang w:val="en-US"/>
        </w:rPr>
      </w:pPr>
      <w:r w:rsidRPr="00A922DC">
        <w:rPr>
          <w:lang w:val="en-US"/>
        </w:rPr>
        <w:t xml:space="preserve">Open the </w:t>
      </w:r>
      <w:r w:rsidR="00C763B0" w:rsidRPr="00861036">
        <w:rPr>
          <w:lang w:val="en-US"/>
        </w:rPr>
        <w:t>Azure Portal (</w:t>
      </w:r>
      <w:hyperlink r:id="rId33" w:history="1">
        <w:r w:rsidR="00C763B0" w:rsidRPr="00861036">
          <w:rPr>
            <w:rStyle w:val="Hyperlink"/>
            <w:lang w:val="en-US"/>
          </w:rPr>
          <w:t>https://portal.azure.com</w:t>
        </w:r>
      </w:hyperlink>
      <w:r w:rsidR="00C763B0" w:rsidRPr="00861036">
        <w:rPr>
          <w:lang w:val="en-US"/>
        </w:rPr>
        <w:t>)</w:t>
      </w:r>
    </w:p>
    <w:p w14:paraId="1F4EB918" w14:textId="2B3C05FB" w:rsidR="00A438F2" w:rsidRDefault="00A438F2" w:rsidP="00A438F2">
      <w:pPr>
        <w:pStyle w:val="Lijstalinea"/>
        <w:numPr>
          <w:ilvl w:val="0"/>
          <w:numId w:val="30"/>
        </w:numPr>
        <w:rPr>
          <w:lang w:val="en-US"/>
        </w:rPr>
      </w:pPr>
      <w:r w:rsidRPr="00A922DC">
        <w:rPr>
          <w:lang w:val="en-US"/>
        </w:rPr>
        <w:t xml:space="preserve">Login with the email address of </w:t>
      </w:r>
      <w:r>
        <w:rPr>
          <w:lang w:val="en-US"/>
        </w:rPr>
        <w:t xml:space="preserve">&lt;your </w:t>
      </w:r>
      <w:r w:rsidR="009D2092">
        <w:rPr>
          <w:lang w:val="en-US"/>
        </w:rPr>
        <w:t>ne</w:t>
      </w:r>
      <w:r w:rsidR="00BA5A89">
        <w:rPr>
          <w:lang w:val="en-US"/>
        </w:rPr>
        <w:t>w</w:t>
      </w:r>
      <w:r w:rsidR="009D2092">
        <w:rPr>
          <w:lang w:val="en-US"/>
        </w:rPr>
        <w:t>ly</w:t>
      </w:r>
      <w:r>
        <w:rPr>
          <w:lang w:val="en-US"/>
        </w:rPr>
        <w:t xml:space="preserve"> created</w:t>
      </w:r>
      <w:r w:rsidRPr="00A922DC">
        <w:rPr>
          <w:lang w:val="en-US"/>
        </w:rPr>
        <w:t xml:space="preserve"> user</w:t>
      </w:r>
      <w:r>
        <w:rPr>
          <w:lang w:val="en-US"/>
        </w:rPr>
        <w:t xml:space="preserve">&gt; </w:t>
      </w:r>
      <w:r w:rsidRPr="00A922DC">
        <w:rPr>
          <w:lang w:val="en-US"/>
        </w:rPr>
        <w:t>and sign in.</w:t>
      </w:r>
    </w:p>
    <w:p w14:paraId="7320AAEA" w14:textId="5485CF25" w:rsidR="00BA5A89" w:rsidRDefault="00BA5A89" w:rsidP="00A438F2">
      <w:pPr>
        <w:pStyle w:val="Lijstalinea"/>
        <w:numPr>
          <w:ilvl w:val="0"/>
          <w:numId w:val="30"/>
        </w:numPr>
        <w:rPr>
          <w:lang w:val="en-US"/>
        </w:rPr>
      </w:pPr>
      <w:r>
        <w:rPr>
          <w:lang w:val="en-US"/>
        </w:rPr>
        <w:t>Update the password</w:t>
      </w:r>
    </w:p>
    <w:p w14:paraId="45B7BC08" w14:textId="7864932C" w:rsidR="00BA5A89" w:rsidRDefault="00BA5A89" w:rsidP="00A438F2">
      <w:pPr>
        <w:pStyle w:val="Lijstalinea"/>
        <w:numPr>
          <w:ilvl w:val="0"/>
          <w:numId w:val="30"/>
        </w:numPr>
        <w:rPr>
          <w:lang w:val="en-US"/>
        </w:rPr>
      </w:pPr>
      <w:r>
        <w:rPr>
          <w:lang w:val="en-US"/>
        </w:rPr>
        <w:t>Configure MFA</w:t>
      </w:r>
    </w:p>
    <w:p w14:paraId="4DED4A02" w14:textId="0A2DD5E3" w:rsidR="00BA5A89" w:rsidRPr="00A922DC" w:rsidRDefault="00BA5A89" w:rsidP="00A438F2">
      <w:pPr>
        <w:pStyle w:val="Lijstalinea"/>
        <w:numPr>
          <w:ilvl w:val="0"/>
          <w:numId w:val="30"/>
        </w:numPr>
        <w:rPr>
          <w:lang w:val="en-US"/>
        </w:rPr>
      </w:pPr>
      <w:r>
        <w:rPr>
          <w:lang w:val="en-US"/>
        </w:rPr>
        <w:t>Logoff</w:t>
      </w:r>
    </w:p>
    <w:p w14:paraId="3C91D49E" w14:textId="77777777" w:rsidR="00A438F2" w:rsidRPr="000E7615" w:rsidRDefault="00A438F2" w:rsidP="000E7615">
      <w:pPr>
        <w:rPr>
          <w:lang w:val="en-US"/>
        </w:rPr>
      </w:pPr>
    </w:p>
    <w:p w14:paraId="1A94392E" w14:textId="77777777" w:rsidR="004225E5" w:rsidRPr="00A922DC" w:rsidRDefault="004225E5" w:rsidP="004225E5">
      <w:pPr>
        <w:rPr>
          <w:lang w:val="en-US"/>
        </w:rPr>
      </w:pPr>
    </w:p>
    <w:p w14:paraId="62520A65" w14:textId="5511486B" w:rsidR="007B451E" w:rsidRPr="00A922DC" w:rsidRDefault="007B451E" w:rsidP="009A2A01">
      <w:pPr>
        <w:pStyle w:val="Kop2"/>
        <w:rPr>
          <w:lang w:val="en-US"/>
        </w:rPr>
      </w:pPr>
      <w:bookmarkStart w:id="36" w:name="_Ref147160084"/>
      <w:bookmarkStart w:id="37" w:name="_Ref147160088"/>
      <w:bookmarkStart w:id="38" w:name="_Toc156824791"/>
      <w:r w:rsidRPr="00A922DC">
        <w:rPr>
          <w:lang w:val="en-US"/>
        </w:rPr>
        <w:t>Create groups</w:t>
      </w:r>
      <w:bookmarkEnd w:id="32"/>
      <w:bookmarkEnd w:id="33"/>
      <w:bookmarkEnd w:id="34"/>
      <w:bookmarkEnd w:id="36"/>
      <w:bookmarkEnd w:id="37"/>
      <w:bookmarkEnd w:id="38"/>
    </w:p>
    <w:p w14:paraId="00659FA9" w14:textId="77777777" w:rsidR="007B451E" w:rsidRPr="00A922DC" w:rsidRDefault="007B451E" w:rsidP="007B451E">
      <w:pPr>
        <w:rPr>
          <w:lang w:val="en-US"/>
        </w:rPr>
      </w:pPr>
      <w:r w:rsidRPr="00A922DC">
        <w:rPr>
          <w:lang w:val="en-US"/>
        </w:rPr>
        <w:t>In this section 2 groups which will be created which each represent a user base.</w:t>
      </w:r>
    </w:p>
    <w:p w14:paraId="55AAB723" w14:textId="5734EC76" w:rsidR="007B451E" w:rsidRPr="00A922DC" w:rsidRDefault="007B451E" w:rsidP="00DB32E6">
      <w:pPr>
        <w:pStyle w:val="Lijstalinea"/>
        <w:numPr>
          <w:ilvl w:val="0"/>
          <w:numId w:val="18"/>
        </w:numPr>
        <w:rPr>
          <w:lang w:val="en-US"/>
        </w:rPr>
      </w:pPr>
      <w:r w:rsidRPr="00A922DC">
        <w:rPr>
          <w:lang w:val="en-US"/>
        </w:rPr>
        <w:t>SG-AVD workspace users</w:t>
      </w:r>
      <w:r w:rsidR="00BB2D08">
        <w:rPr>
          <w:lang w:val="en-US"/>
        </w:rPr>
        <w:t>&lt;uniqueID&gt;</w:t>
      </w:r>
    </w:p>
    <w:p w14:paraId="1140A205" w14:textId="4DE454BD" w:rsidR="007B451E" w:rsidRPr="00A922DC" w:rsidRDefault="007B451E" w:rsidP="00DB32E6">
      <w:pPr>
        <w:pStyle w:val="Lijstalinea"/>
        <w:numPr>
          <w:ilvl w:val="0"/>
          <w:numId w:val="18"/>
        </w:numPr>
        <w:rPr>
          <w:lang w:val="en-US"/>
        </w:rPr>
      </w:pPr>
      <w:r w:rsidRPr="00A922DC">
        <w:rPr>
          <w:lang w:val="en-US"/>
        </w:rPr>
        <w:t>SG-AVD application users</w:t>
      </w:r>
      <w:r w:rsidR="00BB2D08">
        <w:rPr>
          <w:lang w:val="en-US"/>
        </w:rPr>
        <w:t>&lt;uniqueID&gt;</w:t>
      </w:r>
    </w:p>
    <w:p w14:paraId="2D026F25" w14:textId="77777777" w:rsidR="007B451E" w:rsidRPr="00A922DC" w:rsidRDefault="007B451E" w:rsidP="007B451E">
      <w:pPr>
        <w:rPr>
          <w:lang w:val="en-US"/>
        </w:rPr>
      </w:pPr>
    </w:p>
    <w:p w14:paraId="5BDEAD3E" w14:textId="77777777" w:rsidR="0094008B" w:rsidRPr="0094008B" w:rsidRDefault="0094008B" w:rsidP="0094008B">
      <w:pPr>
        <w:rPr>
          <w:lang w:val="en-US"/>
        </w:rPr>
      </w:pPr>
      <w:r w:rsidRPr="0094008B">
        <w:rPr>
          <w:lang w:val="en-US"/>
        </w:rPr>
        <w:t>Go to the Azure Portal (</w:t>
      </w:r>
      <w:hyperlink r:id="rId34" w:history="1">
        <w:r w:rsidRPr="0094008B">
          <w:rPr>
            <w:rStyle w:val="Hyperlink"/>
            <w:lang w:val="en-US"/>
          </w:rPr>
          <w:t>https://portal.azure.com</w:t>
        </w:r>
      </w:hyperlink>
      <w:r w:rsidRPr="0094008B">
        <w:rPr>
          <w:lang w:val="en-US"/>
        </w:rPr>
        <w:t xml:space="preserve"> ) with your administrator account using an InPrivate Edge session or using the Edge browser profile attached to as created in paragraph “</w:t>
      </w:r>
      <w:r w:rsidRPr="0094008B">
        <w:rPr>
          <w:lang w:val="en-US"/>
        </w:rPr>
        <w:fldChar w:fldCharType="begin"/>
      </w:r>
      <w:r w:rsidRPr="0094008B">
        <w:rPr>
          <w:lang w:val="en-US"/>
        </w:rPr>
        <w:instrText xml:space="preserve"> REF _Ref147139638 \r \h </w:instrText>
      </w:r>
      <w:r w:rsidRPr="0094008B">
        <w:rPr>
          <w:lang w:val="en-US"/>
        </w:rPr>
      </w:r>
      <w:r w:rsidRPr="0094008B">
        <w:rPr>
          <w:lang w:val="en-US"/>
        </w:rPr>
        <w:fldChar w:fldCharType="separate"/>
      </w:r>
      <w:r w:rsidRPr="0094008B">
        <w:rPr>
          <w:lang w:val="en-US"/>
        </w:rPr>
        <w:t>7.2</w:t>
      </w:r>
      <w:r w:rsidRPr="0094008B">
        <w:rPr>
          <w:lang w:val="en-US"/>
        </w:rPr>
        <w:fldChar w:fldCharType="end"/>
      </w:r>
      <w:r w:rsidRPr="0094008B">
        <w:rPr>
          <w:lang w:val="en-US"/>
        </w:rPr>
        <w:t xml:space="preserve"> </w:t>
      </w:r>
      <w:r w:rsidRPr="0094008B">
        <w:rPr>
          <w:lang w:val="en-US"/>
        </w:rPr>
        <w:fldChar w:fldCharType="begin"/>
      </w:r>
      <w:r w:rsidRPr="0094008B">
        <w:rPr>
          <w:lang w:val="en-US"/>
        </w:rPr>
        <w:instrText xml:space="preserve"> REF _Ref147139638 \h </w:instrText>
      </w:r>
      <w:r w:rsidRPr="0094008B">
        <w:rPr>
          <w:lang w:val="en-US"/>
        </w:rPr>
      </w:r>
      <w:r w:rsidRPr="0094008B">
        <w:rPr>
          <w:lang w:val="en-US"/>
        </w:rPr>
        <w:fldChar w:fldCharType="separate"/>
      </w:r>
      <w:r w:rsidRPr="0094008B">
        <w:rPr>
          <w:lang w:val="en-US"/>
        </w:rPr>
        <w:t>Create a Microsoft Edge profile for your administrator account</w:t>
      </w:r>
      <w:r w:rsidRPr="0094008B">
        <w:rPr>
          <w:lang w:val="en-US"/>
        </w:rPr>
        <w:fldChar w:fldCharType="end"/>
      </w:r>
      <w:r w:rsidRPr="0094008B">
        <w:rPr>
          <w:lang w:val="en-US"/>
        </w:rPr>
        <w:t>”.</w:t>
      </w:r>
    </w:p>
    <w:p w14:paraId="1D6D0D2E" w14:textId="46AFDD47" w:rsidR="007B451E" w:rsidRPr="00A922DC" w:rsidRDefault="007B451E" w:rsidP="00DB32E6">
      <w:pPr>
        <w:pStyle w:val="Lijstalinea"/>
        <w:numPr>
          <w:ilvl w:val="0"/>
          <w:numId w:val="43"/>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7B9F52D5" w14:textId="65C5167A" w:rsidR="007B451E" w:rsidRPr="00A922DC" w:rsidRDefault="007B451E" w:rsidP="00DB32E6">
      <w:pPr>
        <w:pStyle w:val="Lijstalinea"/>
        <w:numPr>
          <w:ilvl w:val="0"/>
          <w:numId w:val="43"/>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w:t>
      </w:r>
      <w:r w:rsidR="00710338" w:rsidRPr="00A922DC">
        <w:rPr>
          <w:lang w:val="en-US"/>
        </w:rPr>
        <w:t>open.</w:t>
      </w:r>
    </w:p>
    <w:p w14:paraId="2A39AD44" w14:textId="690E43AF" w:rsidR="007B451E" w:rsidRPr="00A922DC" w:rsidRDefault="007B451E" w:rsidP="00DB32E6">
      <w:pPr>
        <w:pStyle w:val="Lijstalinea"/>
        <w:numPr>
          <w:ilvl w:val="0"/>
          <w:numId w:val="43"/>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01B8D529" w14:textId="6989857B"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w:t>
      </w:r>
      <w:r w:rsidRPr="00A922DC">
        <w:rPr>
          <w:kern w:val="0"/>
          <w:lang w:val="en-US"/>
          <w14:ligatures w14:val="none"/>
        </w:rPr>
        <w:t>.</w:t>
      </w:r>
    </w:p>
    <w:p w14:paraId="2AD63600"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workspace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Security group for all users which use the Azure Virtual Desktop workspace</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76E26901"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66E33563" w14:textId="3E4F02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3C4899" w:rsidRPr="00A922DC">
        <w:rPr>
          <w:kern w:val="0"/>
          <w:lang w:val="en-US"/>
          <w14:ligatures w14:val="none"/>
        </w:rPr>
        <w:t>.</w:t>
      </w:r>
    </w:p>
    <w:p w14:paraId="2C7D4D37" w14:textId="60E4EFBF" w:rsidR="007B451E" w:rsidRPr="00A922DC" w:rsidRDefault="007B451E" w:rsidP="00DB32E6">
      <w:pPr>
        <w:numPr>
          <w:ilvl w:val="0"/>
          <w:numId w:val="43"/>
        </w:numPr>
        <w:contextualSpacing/>
        <w:rPr>
          <w:color w:val="000000" w:themeColor="text1"/>
          <w:kern w:val="0"/>
          <w:lang w:val="en-US"/>
          <w14:ligatures w14:val="none"/>
        </w:rPr>
      </w:pPr>
      <w:r w:rsidRPr="00A922DC">
        <w:rPr>
          <w:kern w:val="0"/>
          <w:lang w:val="en-US"/>
          <w14:ligatures w14:val="none"/>
        </w:rPr>
        <w:t>Members: Select the users</w:t>
      </w:r>
      <w:r w:rsidR="7D91C844" w:rsidRPr="00A922DC">
        <w:rPr>
          <w:kern w:val="0"/>
          <w:lang w:val="en-US"/>
          <w14:ligatures w14:val="none"/>
        </w:rPr>
        <w:t>:</w:t>
      </w:r>
      <w:r w:rsidRPr="00A922DC">
        <w:rPr>
          <w:lang w:val="en-US"/>
        </w:rPr>
        <w:br/>
      </w:r>
      <w:r w:rsidR="004B04DC">
        <w:rPr>
          <w:rFonts w:eastAsia="Segoe UI"/>
          <w:b/>
          <w:bCs/>
          <w:color w:val="000000" w:themeColor="text1"/>
          <w:lang w:val="en-US"/>
        </w:rPr>
        <w:t>&lt;Your own created user&gt;</w:t>
      </w:r>
      <w:r w:rsidRPr="00A922DC">
        <w:rPr>
          <w:lang w:val="en-US"/>
        </w:rPr>
        <w:br/>
      </w:r>
      <w:r w:rsidR="004B04DC">
        <w:rPr>
          <w:rFonts w:eastAsia="Segoe UI"/>
          <w:b/>
          <w:bCs/>
          <w:color w:val="000000" w:themeColor="text1"/>
          <w:lang w:val="en-US"/>
        </w:rPr>
        <w:t>&lt;User created by the participant at your left</w:t>
      </w:r>
      <w:r w:rsidR="009D0F01">
        <w:rPr>
          <w:rFonts w:eastAsia="Segoe UI"/>
          <w:b/>
          <w:bCs/>
          <w:color w:val="000000" w:themeColor="text1"/>
          <w:lang w:val="en-US"/>
        </w:rPr>
        <w:t>-hand</w:t>
      </w:r>
      <w:r w:rsidR="004B04DC">
        <w:rPr>
          <w:rFonts w:eastAsia="Segoe UI"/>
          <w:b/>
          <w:bCs/>
          <w:color w:val="000000" w:themeColor="text1"/>
          <w:lang w:val="en-US"/>
        </w:rPr>
        <w:t xml:space="preserve"> side</w:t>
      </w:r>
      <w:r w:rsidR="009D0F01">
        <w:rPr>
          <w:rFonts w:eastAsia="Segoe UI"/>
          <w:b/>
          <w:bCs/>
          <w:color w:val="000000" w:themeColor="text1"/>
          <w:lang w:val="en-US"/>
        </w:rPr>
        <w:t>&gt;</w:t>
      </w:r>
    </w:p>
    <w:p w14:paraId="21DC5EF5" w14:textId="486A073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kern w:val="0"/>
          <w:lang w:val="en-US"/>
          <w14:ligatures w14:val="none"/>
        </w:rPr>
        <w:t>.</w:t>
      </w:r>
    </w:p>
    <w:p w14:paraId="1E33AB4E"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Click</w:t>
      </w:r>
      <w:r w:rsidRPr="00A922DC">
        <w:rPr>
          <w:b/>
          <w:bCs/>
          <w:kern w:val="0"/>
          <w:lang w:val="en-US"/>
          <w14:ligatures w14:val="none"/>
        </w:rPr>
        <w:t xml:space="preserve"> New group </w:t>
      </w:r>
      <w:r w:rsidRPr="00A922DC">
        <w:rPr>
          <w:kern w:val="0"/>
          <w:lang w:val="en-US"/>
          <w14:ligatures w14:val="none"/>
        </w:rPr>
        <w:t>.</w:t>
      </w:r>
    </w:p>
    <w:p w14:paraId="3F3FA20F" w14:textId="77777777"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Group type: </w:t>
      </w:r>
      <w:r w:rsidRPr="00A922DC">
        <w:rPr>
          <w:b/>
          <w:bCs/>
          <w:kern w:val="0"/>
          <w:lang w:val="en-US"/>
          <w14:ligatures w14:val="none"/>
        </w:rPr>
        <w:t>Security</w:t>
      </w:r>
      <w:r w:rsidRPr="00A922DC">
        <w:rPr>
          <w:i/>
          <w:iCs/>
          <w:kern w:val="0"/>
          <w:lang w:val="en-US"/>
          <w14:ligatures w14:val="none"/>
        </w:rPr>
        <w:t xml:space="preserve"> </w:t>
      </w:r>
      <w:r w:rsidRPr="00A922DC">
        <w:rPr>
          <w:kern w:val="0"/>
          <w:lang w:val="en-US"/>
          <w14:ligatures w14:val="none"/>
        </w:rPr>
        <w:br/>
        <w:t xml:space="preserve">Group name: </w:t>
      </w:r>
      <w:r w:rsidRPr="00A922DC">
        <w:rPr>
          <w:b/>
          <w:bCs/>
          <w:lang w:val="en-US"/>
        </w:rPr>
        <w:t>SG-AVD application users</w:t>
      </w:r>
      <w:r w:rsidRPr="00A922DC">
        <w:rPr>
          <w:i/>
          <w:iCs/>
          <w:kern w:val="0"/>
          <w:lang w:val="en-US"/>
          <w14:ligatures w14:val="none"/>
        </w:rPr>
        <w:t xml:space="preserve"> </w:t>
      </w:r>
      <w:r w:rsidRPr="00A922DC">
        <w:rPr>
          <w:kern w:val="0"/>
          <w:lang w:val="en-US"/>
          <w14:ligatures w14:val="none"/>
        </w:rPr>
        <w:br/>
        <w:t xml:space="preserve">Group description: </w:t>
      </w:r>
      <w:r w:rsidRPr="00A922DC">
        <w:rPr>
          <w:b/>
          <w:bCs/>
          <w:kern w:val="0"/>
          <w:lang w:val="en-US"/>
          <w14:ligatures w14:val="none"/>
        </w:rPr>
        <w:t xml:space="preserve">Security group for all users which use the Azure Virtual </w:t>
      </w:r>
      <w:r w:rsidRPr="00A922DC">
        <w:rPr>
          <w:b/>
          <w:bCs/>
          <w:kern w:val="0"/>
          <w:lang w:val="en-US"/>
          <w14:ligatures w14:val="none"/>
        </w:rPr>
        <w:lastRenderedPageBreak/>
        <w:t>Desktop applications</w:t>
      </w:r>
      <w:r w:rsidRPr="00A922DC">
        <w:rPr>
          <w:i/>
          <w:iCs/>
          <w:kern w:val="0"/>
          <w:lang w:val="en-US"/>
          <w14:ligatures w14:val="none"/>
        </w:rPr>
        <w:t xml:space="preserve"> </w:t>
      </w:r>
      <w:r w:rsidRPr="00A922DC">
        <w:rPr>
          <w:kern w:val="0"/>
          <w:lang w:val="en-US"/>
          <w14:ligatures w14:val="none"/>
        </w:rPr>
        <w:br/>
        <w:t xml:space="preserve">Azure AD roles can be assigned to the group: </w:t>
      </w:r>
      <w:r w:rsidRPr="00A922DC">
        <w:rPr>
          <w:b/>
          <w:bCs/>
          <w:kern w:val="0"/>
          <w:lang w:val="en-US"/>
          <w14:ligatures w14:val="none"/>
        </w:rPr>
        <w:t>No</w:t>
      </w:r>
    </w:p>
    <w:p w14:paraId="0738E14F" w14:textId="77777777" w:rsidR="007B451E" w:rsidRPr="00A922DC" w:rsidRDefault="007B451E" w:rsidP="007B451E">
      <w:pPr>
        <w:ind w:left="720"/>
        <w:contextualSpacing/>
        <w:rPr>
          <w:kern w:val="0"/>
          <w:lang w:val="en-US"/>
          <w14:ligatures w14:val="none"/>
        </w:rPr>
      </w:pPr>
      <w:r w:rsidRPr="00A922DC">
        <w:rPr>
          <w:kern w:val="0"/>
          <w:lang w:val="en-US"/>
          <w14:ligatures w14:val="none"/>
        </w:rPr>
        <w:t xml:space="preserve">Membership type: </w:t>
      </w:r>
      <w:r w:rsidRPr="00A922DC">
        <w:rPr>
          <w:b/>
          <w:bCs/>
          <w:kern w:val="0"/>
          <w:lang w:val="en-US"/>
          <w14:ligatures w14:val="none"/>
        </w:rPr>
        <w:t>Assigned</w:t>
      </w:r>
    </w:p>
    <w:p w14:paraId="2C284E98" w14:textId="26A2D0A6"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Owner: Select yourself as an owner</w:t>
      </w:r>
      <w:r w:rsidR="00210CBE" w:rsidRPr="00A922DC">
        <w:rPr>
          <w:kern w:val="0"/>
          <w:lang w:val="en-US"/>
          <w14:ligatures w14:val="none"/>
        </w:rPr>
        <w:t>.</w:t>
      </w:r>
    </w:p>
    <w:p w14:paraId="097F4FB8" w14:textId="5D20256A"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Members: Select the users </w:t>
      </w:r>
      <w:r w:rsidRPr="00A922DC">
        <w:rPr>
          <w:lang w:val="en-US"/>
        </w:rPr>
        <w:br/>
      </w:r>
      <w:r w:rsidR="009D0F01">
        <w:rPr>
          <w:rFonts w:eastAsia="Segoe UI"/>
          <w:b/>
          <w:bCs/>
          <w:color w:val="000000" w:themeColor="text1"/>
          <w:lang w:val="en-US"/>
        </w:rPr>
        <w:t>&lt;Your own created user&gt;</w:t>
      </w:r>
      <w:r w:rsidR="009D0F01" w:rsidRPr="00A922DC">
        <w:rPr>
          <w:lang w:val="en-US"/>
        </w:rPr>
        <w:br/>
      </w:r>
      <w:r w:rsidR="009D0F01">
        <w:rPr>
          <w:rFonts w:eastAsia="Segoe UI"/>
          <w:b/>
          <w:bCs/>
          <w:color w:val="000000" w:themeColor="text1"/>
          <w:lang w:val="en-US"/>
        </w:rPr>
        <w:t>&lt;User created by the participant at your right-hand side&gt;</w:t>
      </w:r>
    </w:p>
    <w:p w14:paraId="5ECE9B61" w14:textId="46AC2E72"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Create</w:t>
      </w:r>
      <w:r w:rsidR="00210CBE" w:rsidRPr="00A922DC">
        <w:rPr>
          <w:b/>
          <w:bCs/>
          <w:kern w:val="0"/>
          <w:lang w:val="en-US"/>
          <w14:ligatures w14:val="none"/>
        </w:rPr>
        <w:t>.</w:t>
      </w:r>
    </w:p>
    <w:p w14:paraId="372BCB8E" w14:textId="567EB0F1" w:rsidR="007B451E" w:rsidRPr="00A922DC" w:rsidRDefault="007B451E" w:rsidP="00DB32E6">
      <w:pPr>
        <w:numPr>
          <w:ilvl w:val="0"/>
          <w:numId w:val="43"/>
        </w:numPr>
        <w:contextualSpacing/>
        <w:rPr>
          <w:kern w:val="0"/>
          <w:lang w:val="en-US"/>
          <w14:ligatures w14:val="none"/>
        </w:rPr>
      </w:pPr>
      <w:r w:rsidRPr="00A922DC">
        <w:rPr>
          <w:kern w:val="0"/>
          <w:lang w:val="en-US"/>
          <w14:ligatures w14:val="none"/>
        </w:rPr>
        <w:t xml:space="preserve">Click </w:t>
      </w:r>
      <w:r w:rsidRPr="00A922DC">
        <w:rPr>
          <w:b/>
          <w:bCs/>
          <w:kern w:val="0"/>
          <w:lang w:val="en-US"/>
          <w14:ligatures w14:val="none"/>
        </w:rPr>
        <w:t>Refresh</w:t>
      </w:r>
      <w:r w:rsidRPr="00A922DC">
        <w:rPr>
          <w:kern w:val="0"/>
          <w:lang w:val="en-US"/>
          <w14:ligatures w14:val="none"/>
        </w:rPr>
        <w:t xml:space="preserve"> to view the 2 newly created Security groups</w:t>
      </w:r>
      <w:r w:rsidR="00210CBE" w:rsidRPr="00A922DC">
        <w:rPr>
          <w:kern w:val="0"/>
          <w:lang w:val="en-US"/>
          <w14:ligatures w14:val="none"/>
        </w:rPr>
        <w:t>.</w:t>
      </w:r>
    </w:p>
    <w:p w14:paraId="262CCEF8" w14:textId="77777777" w:rsidR="007B451E" w:rsidRPr="00A922DC" w:rsidRDefault="007B451E" w:rsidP="007B451E">
      <w:pPr>
        <w:rPr>
          <w:noProof/>
          <w:lang w:val="en-US"/>
          <w14:ligatures w14:val="none"/>
        </w:rPr>
      </w:pPr>
      <w:r w:rsidRPr="00A922DC">
        <w:rPr>
          <w:noProof/>
          <w:lang w:val="en-US"/>
          <w14:ligatures w14:val="none"/>
        </w:rPr>
        <w:drawing>
          <wp:inline distT="0" distB="0" distL="0" distR="0" wp14:anchorId="200CC568" wp14:editId="3CC717DB">
            <wp:extent cx="5984875" cy="2120900"/>
            <wp:effectExtent l="0" t="0" r="0" b="0"/>
            <wp:docPr id="1831234694" name="Picture 1831234694" descr="Screenshot of the 2 SG AVD groups in the Azure Active Directory section of the Azure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34694" name="Picture 1" descr="Screenshot of the 2 SG AVD groups in the Azure Active Directory section of the Azure Portal"/>
                    <pic:cNvPicPr/>
                  </pic:nvPicPr>
                  <pic:blipFill>
                    <a:blip r:embed="rId35"/>
                    <a:stretch>
                      <a:fillRect/>
                    </a:stretch>
                  </pic:blipFill>
                  <pic:spPr>
                    <a:xfrm>
                      <a:off x="0" y="0"/>
                      <a:ext cx="5984875" cy="2120900"/>
                    </a:xfrm>
                    <a:prstGeom prst="rect">
                      <a:avLst/>
                    </a:prstGeom>
                  </pic:spPr>
                </pic:pic>
              </a:graphicData>
            </a:graphic>
          </wp:inline>
        </w:drawing>
      </w:r>
      <w:r w:rsidRPr="00A922DC">
        <w:rPr>
          <w:noProof/>
          <w:lang w:val="en-US"/>
          <w14:ligatures w14:val="none"/>
        </w:rPr>
        <w:t xml:space="preserve"> </w:t>
      </w:r>
    </w:p>
    <w:p w14:paraId="51266967" w14:textId="77777777" w:rsidR="004F4604" w:rsidRPr="00A922DC" w:rsidRDefault="004F4604" w:rsidP="007B451E">
      <w:pPr>
        <w:rPr>
          <w:lang w:val="en-US"/>
        </w:rPr>
      </w:pPr>
    </w:p>
    <w:p w14:paraId="077F6959" w14:textId="4B154361" w:rsidR="005B1F32" w:rsidRDefault="005B1F32" w:rsidP="009A2A01">
      <w:pPr>
        <w:pStyle w:val="Kop1"/>
        <w:rPr>
          <w:lang w:val="en-US"/>
        </w:rPr>
      </w:pPr>
      <w:bookmarkStart w:id="39" w:name="_Toc156824792"/>
      <w:r w:rsidRPr="00A922DC">
        <w:rPr>
          <w:lang w:val="en-US"/>
        </w:rPr>
        <w:t>Azure Virtual Desktop</w:t>
      </w:r>
      <w:bookmarkEnd w:id="39"/>
    </w:p>
    <w:p w14:paraId="3FF308EE" w14:textId="77777777" w:rsidR="00742121" w:rsidRPr="00A922DC" w:rsidRDefault="00742121" w:rsidP="00742121">
      <w:pPr>
        <w:pStyle w:val="Note"/>
        <w:rPr>
          <w:lang w:val="en-US"/>
        </w:rPr>
      </w:pPr>
      <w:r>
        <w:rPr>
          <w:lang w:val="en-US"/>
        </w:rPr>
        <w:t>To perform the steps in this chapter, make sure that the Owner role for your Management Group is enabled for your administrator account.</w:t>
      </w:r>
    </w:p>
    <w:p w14:paraId="3350DB1F" w14:textId="77777777" w:rsidR="00742121" w:rsidRPr="00742121" w:rsidRDefault="00742121" w:rsidP="00742121">
      <w:pPr>
        <w:rPr>
          <w:lang w:val="en-US"/>
        </w:rPr>
      </w:pPr>
    </w:p>
    <w:p w14:paraId="6663DE5A" w14:textId="48DB1EBE" w:rsidR="00003EF4" w:rsidRPr="00A922DC" w:rsidRDefault="00753FA0" w:rsidP="00003EF4">
      <w:pPr>
        <w:rPr>
          <w:lang w:val="en-US"/>
        </w:rPr>
      </w:pPr>
      <w:r w:rsidRPr="00A922DC">
        <w:rPr>
          <w:lang w:val="en-US"/>
        </w:rPr>
        <w:t xml:space="preserve">A host pool </w:t>
      </w:r>
      <w:r w:rsidR="00A80C37" w:rsidRPr="00A922DC">
        <w:rPr>
          <w:lang w:val="en-US"/>
        </w:rPr>
        <w:t xml:space="preserve">holds the compute power necessary for Azure Virtual Desktop. It </w:t>
      </w:r>
      <w:r w:rsidRPr="00A922DC">
        <w:rPr>
          <w:lang w:val="en-US"/>
        </w:rPr>
        <w:t>is a collection of Azure virtual machines that register to Azure Virtual Desktop as session hosts when you run the Azure Virtual Desktop agent. All session host virtual machines in a host pool should be sourced from the same image for a consistent user experience. You control the resources published to users through application groups.</w:t>
      </w:r>
    </w:p>
    <w:p w14:paraId="6230FF57" w14:textId="77777777" w:rsidR="00430A3E" w:rsidRPr="00A922DC" w:rsidRDefault="00430A3E" w:rsidP="00003EF4">
      <w:pPr>
        <w:rPr>
          <w:lang w:val="en-US"/>
        </w:rPr>
      </w:pPr>
    </w:p>
    <w:p w14:paraId="1563E122" w14:textId="77777777" w:rsidR="00430A3E" w:rsidRPr="00A922DC" w:rsidRDefault="00430A3E" w:rsidP="00430A3E">
      <w:pPr>
        <w:rPr>
          <w:lang w:val="en-US"/>
        </w:rPr>
      </w:pPr>
      <w:r w:rsidRPr="00A922DC">
        <w:rPr>
          <w:lang w:val="en-US"/>
        </w:rPr>
        <w:t>A host pool can be one of two types:</w:t>
      </w:r>
    </w:p>
    <w:p w14:paraId="33C081EF" w14:textId="77777777" w:rsidR="00430A3E" w:rsidRPr="00A922DC" w:rsidRDefault="00430A3E" w:rsidP="00430A3E">
      <w:pPr>
        <w:rPr>
          <w:lang w:val="en-US"/>
        </w:rPr>
      </w:pPr>
    </w:p>
    <w:p w14:paraId="7B458A95" w14:textId="5C042FEA" w:rsidR="00430A3E" w:rsidRPr="00A922DC" w:rsidRDefault="00430A3E" w:rsidP="00DB32E6">
      <w:pPr>
        <w:pStyle w:val="Lijstalinea"/>
        <w:numPr>
          <w:ilvl w:val="0"/>
          <w:numId w:val="38"/>
        </w:numPr>
        <w:rPr>
          <w:lang w:val="en-US"/>
        </w:rPr>
      </w:pPr>
      <w:r w:rsidRPr="00A922DC">
        <w:rPr>
          <w:lang w:val="en-US"/>
        </w:rPr>
        <w:t xml:space="preserve">Personal, where each session host </w:t>
      </w:r>
      <w:r w:rsidR="008E13DB" w:rsidRPr="00A922DC">
        <w:rPr>
          <w:lang w:val="en-US"/>
        </w:rPr>
        <w:t xml:space="preserve">(Virtual Machine) </w:t>
      </w:r>
      <w:r w:rsidRPr="00A922DC">
        <w:rPr>
          <w:lang w:val="en-US"/>
        </w:rPr>
        <w:t>is assigned to an individual user. Personal host pools provide dedicated desktops to end-users that optimize environments for performance and data separation.</w:t>
      </w:r>
    </w:p>
    <w:p w14:paraId="52E6BE95" w14:textId="7437EB7E" w:rsidR="00430A3E" w:rsidRPr="00A922DC" w:rsidRDefault="00430A3E" w:rsidP="00DB32E6">
      <w:pPr>
        <w:pStyle w:val="Lijstalinea"/>
        <w:numPr>
          <w:ilvl w:val="0"/>
          <w:numId w:val="38"/>
        </w:numPr>
        <w:rPr>
          <w:lang w:val="en-US"/>
        </w:rPr>
      </w:pPr>
      <w:r w:rsidRPr="00A922DC">
        <w:rPr>
          <w:lang w:val="en-US"/>
        </w:rPr>
        <w:t>Pooled, where user sessions can be load balanced to any session host</w:t>
      </w:r>
      <w:r w:rsidR="008E13DB" w:rsidRPr="00A922DC">
        <w:rPr>
          <w:lang w:val="en-US"/>
        </w:rPr>
        <w:t xml:space="preserve"> (Virtual Machine)</w:t>
      </w:r>
      <w:r w:rsidRPr="00A922DC">
        <w:rPr>
          <w:lang w:val="en-US"/>
        </w:rPr>
        <w:t xml:space="preserve"> in the host pool. There can be multiple different users on a single session host at the same time. Pooled host pools provide a shared remote experience to end-users, which ensures lower costs and greater efficiency.</w:t>
      </w:r>
    </w:p>
    <w:p w14:paraId="160603BB" w14:textId="77777777" w:rsidR="00FF5031" w:rsidRPr="00A922DC" w:rsidRDefault="00FF5031" w:rsidP="00FF5031">
      <w:pPr>
        <w:rPr>
          <w:lang w:val="en-US"/>
        </w:rPr>
      </w:pPr>
    </w:p>
    <w:p w14:paraId="31B96B91" w14:textId="1399F8EB" w:rsidR="00625E52" w:rsidRPr="00A922DC" w:rsidRDefault="00625E52" w:rsidP="009A2A01">
      <w:pPr>
        <w:pStyle w:val="Kop2"/>
        <w:rPr>
          <w:lang w:val="en-US"/>
        </w:rPr>
      </w:pPr>
      <w:bookmarkStart w:id="40" w:name="_Ref135765537"/>
      <w:bookmarkStart w:id="41" w:name="_Toc156824793"/>
      <w:r w:rsidRPr="009A2A01">
        <w:lastRenderedPageBreak/>
        <w:t>Create</w:t>
      </w:r>
      <w:r w:rsidRPr="00A922DC">
        <w:rPr>
          <w:lang w:val="en-US"/>
        </w:rPr>
        <w:t xml:space="preserve"> </w:t>
      </w:r>
      <w:r w:rsidR="002C5849" w:rsidRPr="00A922DC">
        <w:rPr>
          <w:lang w:val="en-US"/>
        </w:rPr>
        <w:t>a Host pool</w:t>
      </w:r>
      <w:bookmarkEnd w:id="40"/>
      <w:bookmarkEnd w:id="41"/>
    </w:p>
    <w:p w14:paraId="63ACDF0E" w14:textId="77777777" w:rsidR="006437BD" w:rsidRPr="00A922DC" w:rsidRDefault="006437BD" w:rsidP="006437BD">
      <w:pPr>
        <w:rPr>
          <w:lang w:val="en-US"/>
        </w:rPr>
      </w:pPr>
      <w:r w:rsidRPr="00A922DC">
        <w:rPr>
          <w:lang w:val="en-US"/>
        </w:rPr>
        <w:t>Go to the Azure Portal (</w:t>
      </w:r>
      <w:hyperlink r:id="rId36"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7F0C4BF" w14:textId="4A6F116B" w:rsidR="00625E52" w:rsidRPr="00A922DC" w:rsidRDefault="00625E52" w:rsidP="00DB32E6">
      <w:pPr>
        <w:pStyle w:val="Lijstalinea"/>
        <w:numPr>
          <w:ilvl w:val="0"/>
          <w:numId w:val="16"/>
        </w:numPr>
      </w:pPr>
      <w:r w:rsidRPr="5537E764">
        <w:t xml:space="preserve">In the </w:t>
      </w:r>
      <w:r w:rsidRPr="5537E764">
        <w:rPr>
          <w:b/>
        </w:rPr>
        <w:t>search bar</w:t>
      </w:r>
      <w:r w:rsidRPr="5537E764">
        <w:t xml:space="preserve"> at the top of the Azure Portal, type “</w:t>
      </w:r>
      <w:r w:rsidR="002C5849" w:rsidRPr="5537E764">
        <w:t>avd</w:t>
      </w:r>
      <w:r w:rsidRPr="5537E764">
        <w:t>”.</w:t>
      </w:r>
    </w:p>
    <w:p w14:paraId="1AB8B446" w14:textId="0B1037EB" w:rsidR="00625E52" w:rsidRPr="00A922DC" w:rsidRDefault="00625E52" w:rsidP="00DB32E6">
      <w:pPr>
        <w:pStyle w:val="Lijstalinea"/>
        <w:numPr>
          <w:ilvl w:val="0"/>
          <w:numId w:val="16"/>
        </w:numPr>
        <w:rPr>
          <w:lang w:val="en-US"/>
        </w:rPr>
      </w:pPr>
      <w:r w:rsidRPr="00A922DC">
        <w:rPr>
          <w:lang w:val="en-US"/>
        </w:rPr>
        <w:t xml:space="preserve">In the </w:t>
      </w:r>
      <w:r w:rsidRPr="00A922DC">
        <w:rPr>
          <w:b/>
          <w:bCs/>
          <w:lang w:val="en-US"/>
        </w:rPr>
        <w:t>search results</w:t>
      </w:r>
      <w:r w:rsidRPr="00A922DC">
        <w:rPr>
          <w:lang w:val="en-US"/>
        </w:rPr>
        <w:t>, click “</w:t>
      </w:r>
      <w:r w:rsidR="002C5849" w:rsidRPr="00A922DC">
        <w:rPr>
          <w:b/>
          <w:bCs/>
          <w:lang w:val="en-US"/>
        </w:rPr>
        <w:t>Azure Virtual Desktop</w:t>
      </w:r>
      <w:r w:rsidRPr="00A922DC">
        <w:rPr>
          <w:lang w:val="en-US"/>
        </w:rPr>
        <w:t xml:space="preserve">” under “Services”, the </w:t>
      </w:r>
      <w:r w:rsidR="002533F9" w:rsidRPr="00A922DC">
        <w:rPr>
          <w:lang w:val="en-US"/>
        </w:rPr>
        <w:t xml:space="preserve">Azure Virtual Desktop </w:t>
      </w:r>
      <w:r w:rsidRPr="00A922DC">
        <w:rPr>
          <w:lang w:val="en-US"/>
        </w:rPr>
        <w:t>page will open</w:t>
      </w:r>
      <w:r w:rsidR="00B169B1" w:rsidRPr="00A922DC">
        <w:rPr>
          <w:lang w:val="en-US"/>
        </w:rPr>
        <w:t>.</w:t>
      </w:r>
    </w:p>
    <w:p w14:paraId="3AE88F96" w14:textId="659641F3" w:rsidR="00625E52" w:rsidRPr="00A922DC" w:rsidRDefault="00625E52" w:rsidP="00DB32E6">
      <w:pPr>
        <w:pStyle w:val="Lijstalinea"/>
        <w:numPr>
          <w:ilvl w:val="0"/>
          <w:numId w:val="16"/>
        </w:numPr>
        <w:rPr>
          <w:lang w:val="en-US"/>
        </w:rPr>
      </w:pPr>
      <w:r w:rsidRPr="00A922DC">
        <w:rPr>
          <w:lang w:val="en-US"/>
        </w:rPr>
        <w:t xml:space="preserve">On the </w:t>
      </w:r>
      <w:r w:rsidR="002533F9" w:rsidRPr="00A922DC">
        <w:rPr>
          <w:lang w:val="en-US"/>
        </w:rPr>
        <w:t xml:space="preserve">Azure Virtual Desktop </w:t>
      </w:r>
      <w:r w:rsidRPr="00A922DC">
        <w:rPr>
          <w:lang w:val="en-US"/>
        </w:rPr>
        <w:t xml:space="preserve">page, click </w:t>
      </w:r>
      <w:r w:rsidR="0037676D" w:rsidRPr="00A922DC">
        <w:rPr>
          <w:lang w:val="en-US"/>
        </w:rPr>
        <w:t xml:space="preserve">the </w:t>
      </w:r>
      <w:r w:rsidRPr="00A922DC">
        <w:rPr>
          <w:lang w:val="en-US"/>
        </w:rPr>
        <w:t>“</w:t>
      </w:r>
      <w:r w:rsidRPr="00A922DC">
        <w:rPr>
          <w:b/>
          <w:bCs/>
          <w:lang w:val="en-US"/>
        </w:rPr>
        <w:t>Create</w:t>
      </w:r>
      <w:r w:rsidR="0037676D" w:rsidRPr="00A922DC">
        <w:rPr>
          <w:b/>
          <w:bCs/>
          <w:lang w:val="en-US"/>
        </w:rPr>
        <w:t xml:space="preserve"> a host pool</w:t>
      </w:r>
      <w:r w:rsidRPr="00A922DC">
        <w:rPr>
          <w:lang w:val="en-US"/>
        </w:rPr>
        <w:t xml:space="preserve">” </w:t>
      </w:r>
      <w:r w:rsidR="0037676D" w:rsidRPr="00A922DC">
        <w:rPr>
          <w:lang w:val="en-US"/>
        </w:rPr>
        <w:t>button</w:t>
      </w:r>
      <w:r w:rsidRPr="00A922DC">
        <w:rPr>
          <w:lang w:val="en-US"/>
        </w:rPr>
        <w:t xml:space="preserve"> to start the creation of a new </w:t>
      </w:r>
      <w:r w:rsidR="00C2184C" w:rsidRPr="00A922DC">
        <w:rPr>
          <w:lang w:val="en-US"/>
        </w:rPr>
        <w:t>Host pool</w:t>
      </w:r>
      <w:r w:rsidRPr="00A922DC">
        <w:rPr>
          <w:lang w:val="en-US"/>
        </w:rPr>
        <w:t>.</w:t>
      </w:r>
    </w:p>
    <w:p w14:paraId="06D94324" w14:textId="7E048CB3" w:rsidR="00625E52" w:rsidRPr="00A922DC" w:rsidRDefault="00625E52" w:rsidP="00DB32E6">
      <w:pPr>
        <w:pStyle w:val="Lijstalinea"/>
        <w:numPr>
          <w:ilvl w:val="0"/>
          <w:numId w:val="16"/>
        </w:numPr>
        <w:rPr>
          <w:lang w:val="en-US"/>
        </w:rPr>
      </w:pPr>
      <w:r w:rsidRPr="00A922DC">
        <w:rPr>
          <w:lang w:val="en-US"/>
        </w:rPr>
        <w:t xml:space="preserve">In the “Create </w:t>
      </w:r>
      <w:r w:rsidR="00897FF8" w:rsidRPr="00A922DC">
        <w:rPr>
          <w:lang w:val="en-US"/>
        </w:rPr>
        <w:t>a h</w:t>
      </w:r>
      <w:r w:rsidR="00C2184C" w:rsidRPr="00A922DC">
        <w:rPr>
          <w:lang w:val="en-US"/>
        </w:rPr>
        <w:t>ost pool</w:t>
      </w:r>
      <w:r w:rsidRPr="00A922DC">
        <w:rPr>
          <w:lang w:val="en-US"/>
        </w:rPr>
        <w:t xml:space="preserve"> wizard” select the </w:t>
      </w:r>
      <w:r w:rsidRPr="00A922DC">
        <w:rPr>
          <w:b/>
          <w:bCs/>
          <w:lang w:val="en-US"/>
        </w:rPr>
        <w:t>subscription</w:t>
      </w:r>
      <w:r w:rsidRPr="00A922DC">
        <w:rPr>
          <w:lang w:val="en-US"/>
        </w:rPr>
        <w:t xml:space="preserve"> in which this </w:t>
      </w:r>
      <w:r w:rsidR="00897FF8" w:rsidRPr="00A922DC">
        <w:rPr>
          <w:lang w:val="en-US"/>
        </w:rPr>
        <w:t>Azure Virtual Desktop Host pool</w:t>
      </w:r>
      <w:r w:rsidRPr="00A922DC">
        <w:rPr>
          <w:lang w:val="en-US"/>
        </w:rPr>
        <w:t xml:space="preserve"> will reside. </w:t>
      </w:r>
    </w:p>
    <w:p w14:paraId="57F160CB" w14:textId="59F90F6D" w:rsidR="00625E52" w:rsidRPr="00A922DC" w:rsidRDefault="00625E52" w:rsidP="00DB32E6">
      <w:pPr>
        <w:pStyle w:val="Lijstalinea"/>
        <w:numPr>
          <w:ilvl w:val="0"/>
          <w:numId w:val="16"/>
        </w:numPr>
        <w:rPr>
          <w:lang w:val="en-US"/>
        </w:rPr>
      </w:pPr>
      <w:r w:rsidRPr="00A922DC">
        <w:rPr>
          <w:lang w:val="en-US"/>
        </w:rPr>
        <w:t>For the Resource group, select “</w:t>
      </w:r>
      <w:r w:rsidRPr="00A922DC">
        <w:rPr>
          <w:b/>
          <w:bCs/>
          <w:lang w:val="en-US"/>
        </w:rPr>
        <w:t>Create new</w:t>
      </w:r>
      <w:r w:rsidRPr="00A922DC">
        <w:rPr>
          <w:lang w:val="en-US"/>
        </w:rPr>
        <w:t xml:space="preserve">” and fill in the name of the Resource Group, </w:t>
      </w:r>
      <w:r w:rsidR="00710338" w:rsidRPr="00A922DC">
        <w:rPr>
          <w:lang w:val="en-US"/>
        </w:rPr>
        <w:t>e.g.,</w:t>
      </w:r>
      <w:r w:rsidRPr="00A922DC">
        <w:rPr>
          <w:lang w:val="en-US"/>
        </w:rPr>
        <w:t xml:space="preserve"> “rg-p-</w:t>
      </w:r>
      <w:r w:rsidR="008D3FA2">
        <w:rPr>
          <w:lang w:val="en-US"/>
        </w:rPr>
        <w:t>su</w:t>
      </w:r>
      <w:r w:rsidRPr="00A922DC">
        <w:rPr>
          <w:lang w:val="en-US"/>
        </w:rPr>
        <w:t>-</w:t>
      </w:r>
      <w:r w:rsidR="00EA12AD" w:rsidRPr="00A922DC">
        <w:rPr>
          <w:lang w:val="en-US"/>
        </w:rPr>
        <w:t>avd</w:t>
      </w:r>
      <w:r w:rsidRPr="00A922DC">
        <w:rPr>
          <w:lang w:val="en-US"/>
        </w:rPr>
        <w:t>-01</w:t>
      </w:r>
      <w:r w:rsidR="004F5B3F">
        <w:rPr>
          <w:lang w:val="en-US"/>
        </w:rPr>
        <w:t>&lt;uniqueID&gt;</w:t>
      </w:r>
      <w:r w:rsidRPr="00A922DC">
        <w:rPr>
          <w:lang w:val="en-US"/>
        </w:rPr>
        <w:t>”</w:t>
      </w:r>
      <w:r w:rsidR="00B169B1" w:rsidRPr="00A922DC">
        <w:rPr>
          <w:lang w:val="en-US"/>
        </w:rPr>
        <w:t>.</w:t>
      </w:r>
    </w:p>
    <w:p w14:paraId="621B25BC" w14:textId="7FEC6AA7" w:rsidR="00625E52" w:rsidRPr="00A922DC" w:rsidRDefault="00625E52" w:rsidP="00DB32E6">
      <w:pPr>
        <w:pStyle w:val="Lijstalinea"/>
        <w:numPr>
          <w:ilvl w:val="0"/>
          <w:numId w:val="16"/>
        </w:numPr>
        <w:rPr>
          <w:lang w:val="en-US"/>
        </w:rPr>
      </w:pPr>
      <w:r w:rsidRPr="00A922DC">
        <w:rPr>
          <w:lang w:val="en-US"/>
        </w:rPr>
        <w:t xml:space="preserve">On the Instance details, fill in the </w:t>
      </w:r>
      <w:r w:rsidRPr="00A922DC">
        <w:rPr>
          <w:b/>
          <w:bCs/>
          <w:lang w:val="en-US"/>
        </w:rPr>
        <w:t>Name</w:t>
      </w:r>
      <w:r w:rsidRPr="00A922DC">
        <w:rPr>
          <w:lang w:val="en-US"/>
        </w:rPr>
        <w:t xml:space="preserve"> of the </w:t>
      </w:r>
      <w:r w:rsidR="002135E8" w:rsidRPr="00A922DC">
        <w:rPr>
          <w:lang w:val="en-US"/>
        </w:rPr>
        <w:t>host pool</w:t>
      </w:r>
      <w:r w:rsidRPr="00A922DC">
        <w:rPr>
          <w:lang w:val="en-US"/>
        </w:rPr>
        <w:t xml:space="preserve">, </w:t>
      </w:r>
      <w:r w:rsidR="00710338" w:rsidRPr="00A922DC">
        <w:rPr>
          <w:lang w:val="en-US"/>
        </w:rPr>
        <w:t>e.g.,</w:t>
      </w:r>
      <w:r w:rsidRPr="00A922DC">
        <w:rPr>
          <w:lang w:val="en-US"/>
        </w:rPr>
        <w:t xml:space="preserve"> “</w:t>
      </w:r>
      <w:r w:rsidR="00237C1C" w:rsidRPr="00A922DC">
        <w:rPr>
          <w:lang w:val="en-US"/>
        </w:rPr>
        <w:t>hp</w:t>
      </w:r>
      <w:r w:rsidRPr="00A922DC">
        <w:rPr>
          <w:lang w:val="en-US"/>
        </w:rPr>
        <w:t>-p-</w:t>
      </w:r>
      <w:r w:rsidR="006D4416">
        <w:rPr>
          <w:lang w:val="en-US"/>
        </w:rPr>
        <w:t>su</w:t>
      </w:r>
      <w:r w:rsidRPr="00A922DC">
        <w:rPr>
          <w:lang w:val="en-US"/>
        </w:rPr>
        <w:t>-01</w:t>
      </w:r>
      <w:r w:rsidR="000B1FE0">
        <w:rPr>
          <w:lang w:val="en-US"/>
        </w:rPr>
        <w:t>&lt;uniqueID&gt;</w:t>
      </w:r>
      <w:r w:rsidRPr="00A922DC">
        <w:rPr>
          <w:lang w:val="en-US"/>
        </w:rPr>
        <w:t>”.</w:t>
      </w:r>
    </w:p>
    <w:p w14:paraId="46837CE8" w14:textId="7746C8CE" w:rsidR="00625E52" w:rsidRPr="00A922DC" w:rsidRDefault="00625E52" w:rsidP="00DB32E6">
      <w:pPr>
        <w:pStyle w:val="Lijstalinea"/>
        <w:numPr>
          <w:ilvl w:val="0"/>
          <w:numId w:val="16"/>
        </w:numPr>
      </w:pPr>
      <w:r w:rsidRPr="5537E764">
        <w:t xml:space="preserve">Select the </w:t>
      </w:r>
      <w:r w:rsidRPr="5537E764">
        <w:rPr>
          <w:b/>
        </w:rPr>
        <w:t>Region</w:t>
      </w:r>
      <w:r w:rsidRPr="5537E764">
        <w:t xml:space="preserve"> in which the Virtual Network will be created, “</w:t>
      </w:r>
      <w:r w:rsidR="008D3FA2" w:rsidRPr="5537E764">
        <w:t>South UK</w:t>
      </w:r>
      <w:r w:rsidRPr="5537E764">
        <w:t>”.</w:t>
      </w:r>
    </w:p>
    <w:p w14:paraId="0996F0D8" w14:textId="652AD4AC" w:rsidR="002135E8" w:rsidRPr="00A922DC" w:rsidRDefault="003A7408" w:rsidP="00DB32E6">
      <w:pPr>
        <w:pStyle w:val="Lijstalinea"/>
        <w:numPr>
          <w:ilvl w:val="0"/>
          <w:numId w:val="16"/>
        </w:numPr>
        <w:rPr>
          <w:lang w:val="en-US"/>
        </w:rPr>
      </w:pPr>
      <w:r w:rsidRPr="00A922DC">
        <w:rPr>
          <w:lang w:val="en-US"/>
        </w:rPr>
        <w:t>Validation environment</w:t>
      </w:r>
      <w:r w:rsidR="7024EC19" w:rsidRPr="00A922DC">
        <w:rPr>
          <w:lang w:val="en-US"/>
        </w:rPr>
        <w:t>: T</w:t>
      </w:r>
      <w:r w:rsidR="00EE0129" w:rsidRPr="00A922DC">
        <w:rPr>
          <w:lang w:val="en-US"/>
        </w:rPr>
        <w:t xml:space="preserve">his setting is used for testing configuration changes </w:t>
      </w:r>
      <w:r w:rsidR="00710338" w:rsidRPr="00A922DC">
        <w:rPr>
          <w:lang w:val="en-US"/>
        </w:rPr>
        <w:t>i.e.</w:t>
      </w:r>
      <w:r w:rsidR="58FC3FEB" w:rsidRPr="00A922DC">
        <w:rPr>
          <w:lang w:val="en-US"/>
        </w:rPr>
        <w:t xml:space="preserve">. </w:t>
      </w:r>
      <w:r w:rsidR="00EE0129" w:rsidRPr="00A922DC">
        <w:rPr>
          <w:lang w:val="en-US"/>
        </w:rPr>
        <w:t>a production environment. As this is an initial deployment</w:t>
      </w:r>
      <w:r w:rsidR="00EC5626" w:rsidRPr="00A922DC">
        <w:rPr>
          <w:lang w:val="en-US"/>
        </w:rPr>
        <w:t xml:space="preserve">, Select </w:t>
      </w:r>
      <w:r w:rsidR="00EC5626" w:rsidRPr="00A922DC">
        <w:rPr>
          <w:b/>
          <w:bCs/>
          <w:lang w:val="en-US"/>
        </w:rPr>
        <w:t>No</w:t>
      </w:r>
      <w:r w:rsidR="00D23144" w:rsidRPr="00A922DC">
        <w:rPr>
          <w:lang w:val="en-US"/>
        </w:rPr>
        <w:t>.</w:t>
      </w:r>
    </w:p>
    <w:p w14:paraId="72B1BCB7" w14:textId="347A7BEF" w:rsidR="00D23144" w:rsidRPr="00A922DC" w:rsidRDefault="00D23144" w:rsidP="00DB32E6">
      <w:pPr>
        <w:pStyle w:val="Lijstalinea"/>
        <w:numPr>
          <w:ilvl w:val="0"/>
          <w:numId w:val="16"/>
        </w:numPr>
        <w:rPr>
          <w:lang w:val="en-US"/>
        </w:rPr>
      </w:pPr>
      <w:r w:rsidRPr="00A922DC">
        <w:rPr>
          <w:lang w:val="en-US"/>
        </w:rPr>
        <w:t xml:space="preserve">Preferred app group type: </w:t>
      </w:r>
      <w:r w:rsidR="432E640C" w:rsidRPr="00A922DC">
        <w:rPr>
          <w:lang w:val="en-US"/>
        </w:rPr>
        <w:t xml:space="preserve">You can choose here whether you want a full </w:t>
      </w:r>
      <w:r w:rsidRPr="00A922DC">
        <w:rPr>
          <w:lang w:val="en-US"/>
        </w:rPr>
        <w:t xml:space="preserve">Azure Virtual Desktop </w:t>
      </w:r>
      <w:r w:rsidR="70A91E3B" w:rsidRPr="00A922DC">
        <w:rPr>
          <w:lang w:val="en-US"/>
        </w:rPr>
        <w:t xml:space="preserve">available to your users on only want to make </w:t>
      </w:r>
      <w:r w:rsidR="00210673" w:rsidRPr="00A922DC">
        <w:rPr>
          <w:lang w:val="en-US"/>
        </w:rPr>
        <w:t>applications</w:t>
      </w:r>
      <w:r w:rsidR="595E622D" w:rsidRPr="00A922DC">
        <w:rPr>
          <w:lang w:val="en-US"/>
        </w:rPr>
        <w:t xml:space="preserve"> available. </w:t>
      </w:r>
      <w:r w:rsidR="00BA761E" w:rsidRPr="00A922DC">
        <w:rPr>
          <w:lang w:val="en-US"/>
        </w:rPr>
        <w:t xml:space="preserve">In this </w:t>
      </w:r>
      <w:r w:rsidR="226E4E04" w:rsidRPr="00A922DC">
        <w:rPr>
          <w:lang w:val="en-US"/>
        </w:rPr>
        <w:t>lab</w:t>
      </w:r>
      <w:r w:rsidR="00BA761E" w:rsidRPr="00A922DC">
        <w:rPr>
          <w:lang w:val="en-US"/>
        </w:rPr>
        <w:t xml:space="preserve"> we start with a </w:t>
      </w:r>
      <w:r w:rsidR="1FCA275F" w:rsidRPr="00A922DC">
        <w:rPr>
          <w:lang w:val="en-US"/>
        </w:rPr>
        <w:t xml:space="preserve">Azure Virtual </w:t>
      </w:r>
      <w:r w:rsidR="00BA761E" w:rsidRPr="00A922DC">
        <w:rPr>
          <w:lang w:val="en-US"/>
        </w:rPr>
        <w:t xml:space="preserve">desktop, so select </w:t>
      </w:r>
      <w:r w:rsidR="00210673" w:rsidRPr="00A922DC">
        <w:rPr>
          <w:b/>
          <w:bCs/>
          <w:lang w:val="en-US"/>
        </w:rPr>
        <w:t>Desk</w:t>
      </w:r>
      <w:r w:rsidR="00BA761E" w:rsidRPr="00A922DC">
        <w:rPr>
          <w:b/>
          <w:bCs/>
          <w:lang w:val="en-US"/>
        </w:rPr>
        <w:t>top</w:t>
      </w:r>
      <w:r w:rsidR="00C0507C" w:rsidRPr="00A922DC">
        <w:rPr>
          <w:lang w:val="en-US"/>
        </w:rPr>
        <w:t>.</w:t>
      </w:r>
    </w:p>
    <w:p w14:paraId="30FF64B8" w14:textId="46F07D18" w:rsidR="00C0507C" w:rsidRPr="00A922DC" w:rsidRDefault="00C0507C" w:rsidP="00DB32E6">
      <w:pPr>
        <w:pStyle w:val="Lijstalinea"/>
        <w:numPr>
          <w:ilvl w:val="0"/>
          <w:numId w:val="16"/>
        </w:numPr>
        <w:rPr>
          <w:lang w:val="en-US"/>
        </w:rPr>
      </w:pPr>
      <w:r w:rsidRPr="00A922DC">
        <w:rPr>
          <w:lang w:val="en-US"/>
        </w:rPr>
        <w:t xml:space="preserve">Host pool type, in most SMB cases you want users to share the </w:t>
      </w:r>
      <w:r w:rsidR="007F2065" w:rsidRPr="00A922DC">
        <w:rPr>
          <w:lang w:val="en-US"/>
        </w:rPr>
        <w:t xml:space="preserve">host pool to be as efficient with the resources as possible. In some </w:t>
      </w:r>
      <w:r w:rsidR="00710338" w:rsidRPr="00A922DC">
        <w:rPr>
          <w:lang w:val="en-US"/>
        </w:rPr>
        <w:t>cases,</w:t>
      </w:r>
      <w:r w:rsidR="007F2065" w:rsidRPr="00A922DC">
        <w:rPr>
          <w:lang w:val="en-US"/>
        </w:rPr>
        <w:t xml:space="preserve"> you need dedicated resources for users and in that case you can decide</w:t>
      </w:r>
      <w:r w:rsidR="00441731" w:rsidRPr="00A922DC">
        <w:rPr>
          <w:lang w:val="en-US"/>
        </w:rPr>
        <w:t xml:space="preserve"> to use a personal host pool. For this hands-on-lab, select </w:t>
      </w:r>
      <w:r w:rsidR="00441731" w:rsidRPr="00A922DC">
        <w:rPr>
          <w:b/>
          <w:bCs/>
          <w:lang w:val="en-US"/>
        </w:rPr>
        <w:t>Pooled</w:t>
      </w:r>
      <w:r w:rsidR="00B169B1" w:rsidRPr="00A922DC">
        <w:rPr>
          <w:lang w:val="en-US"/>
        </w:rPr>
        <w:t>.</w:t>
      </w:r>
    </w:p>
    <w:p w14:paraId="004F9B68" w14:textId="4F547F3D" w:rsidR="009176D1" w:rsidRPr="00A922DC" w:rsidRDefault="00BA2FEE" w:rsidP="00DB32E6">
      <w:pPr>
        <w:pStyle w:val="Lijstalinea"/>
        <w:numPr>
          <w:ilvl w:val="0"/>
          <w:numId w:val="16"/>
        </w:numPr>
        <w:rPr>
          <w:lang w:val="en-US"/>
        </w:rPr>
      </w:pPr>
      <w:r w:rsidRPr="00A922DC">
        <w:rPr>
          <w:lang w:val="en-US"/>
        </w:rPr>
        <w:t>Load balancing algorithm, keep the selected</w:t>
      </w:r>
      <w:r w:rsidR="00CB4A2E" w:rsidRPr="00A922DC">
        <w:rPr>
          <w:lang w:val="en-US"/>
        </w:rPr>
        <w:t xml:space="preserve"> </w:t>
      </w:r>
      <w:r w:rsidR="00CB4A2E" w:rsidRPr="00A922DC">
        <w:rPr>
          <w:b/>
          <w:bCs/>
          <w:lang w:val="en-US"/>
        </w:rPr>
        <w:t>Brea</w:t>
      </w:r>
      <w:r w:rsidR="00CA4A80" w:rsidRPr="00A922DC">
        <w:rPr>
          <w:b/>
          <w:bCs/>
          <w:lang w:val="en-US"/>
        </w:rPr>
        <w:t>d</w:t>
      </w:r>
      <w:r w:rsidR="00CB4A2E" w:rsidRPr="00A922DC">
        <w:rPr>
          <w:b/>
          <w:bCs/>
          <w:lang w:val="en-US"/>
        </w:rPr>
        <w:t>th-first</w:t>
      </w:r>
      <w:r w:rsidR="00CB4A2E" w:rsidRPr="00A922DC">
        <w:rPr>
          <w:lang w:val="en-US"/>
        </w:rPr>
        <w:t>.</w:t>
      </w:r>
    </w:p>
    <w:p w14:paraId="5E24E701" w14:textId="77777777" w:rsidR="001F43FE" w:rsidRPr="00A922DC" w:rsidRDefault="001F43FE" w:rsidP="001F43FE">
      <w:pPr>
        <w:pStyle w:val="Note"/>
        <w:rPr>
          <w:lang w:val="en-US"/>
        </w:rPr>
      </w:pPr>
      <w:r w:rsidRPr="00A922DC">
        <w:rPr>
          <w:lang w:val="en-US"/>
        </w:rPr>
        <w:t>The following load-balancing algorithms are available in Azure Virtual Desktop:</w:t>
      </w:r>
    </w:p>
    <w:p w14:paraId="48BF038E" w14:textId="77777777" w:rsidR="001F43FE" w:rsidRPr="00A922DC" w:rsidRDefault="001F43FE" w:rsidP="001F43FE">
      <w:pPr>
        <w:pStyle w:val="Note"/>
        <w:rPr>
          <w:lang w:val="en-US"/>
        </w:rPr>
      </w:pPr>
    </w:p>
    <w:p w14:paraId="62F83188" w14:textId="77777777" w:rsidR="001F43FE" w:rsidRPr="00A922DC" w:rsidRDefault="001F43FE" w:rsidP="001F43FE">
      <w:pPr>
        <w:pStyle w:val="Note"/>
        <w:rPr>
          <w:lang w:val="en-US"/>
        </w:rPr>
      </w:pPr>
      <w:r w:rsidRPr="00A922DC">
        <w:rPr>
          <w:i/>
          <w:iCs/>
          <w:lang w:val="en-US"/>
        </w:rPr>
        <w:t>Breadth-first load balancing</w:t>
      </w:r>
      <w:r w:rsidRPr="00A922DC">
        <w:rPr>
          <w:lang w:val="en-US"/>
        </w:rPr>
        <w:t xml:space="preserve"> allows you to evenly distribute user sessions across the session hosts in a host pool. You don't have to specify a maximum session limit for the number of sessions.</w:t>
      </w:r>
    </w:p>
    <w:p w14:paraId="6272E110" w14:textId="66910B2A" w:rsidR="0060635E" w:rsidRPr="00A922DC" w:rsidRDefault="001F43FE" w:rsidP="001F43FE">
      <w:pPr>
        <w:pStyle w:val="Note"/>
        <w:rPr>
          <w:lang w:val="en-US"/>
        </w:rPr>
      </w:pPr>
      <w:r w:rsidRPr="00A922DC">
        <w:rPr>
          <w:i/>
          <w:iCs/>
          <w:lang w:val="en-US"/>
        </w:rPr>
        <w:t>Depth-first load balancing</w:t>
      </w:r>
      <w:r w:rsidRPr="00A922DC">
        <w:rPr>
          <w:lang w:val="en-US"/>
        </w:rPr>
        <w:t xml:space="preserve"> allows you to saturate a session host with user sessions in a host pool. You have to specify a maximum session limit for the number of sessions. Once the first session host reaches its session limit threshold, the load balancer directs any new user connections to the next session host in the host pool until it reaches its limit, and so on.</w:t>
      </w:r>
    </w:p>
    <w:p w14:paraId="06B03768" w14:textId="2FF9D80A" w:rsidR="00CB4A2E" w:rsidRPr="00A922DC" w:rsidRDefault="00343F4D" w:rsidP="00DB32E6">
      <w:pPr>
        <w:pStyle w:val="Lijstalinea"/>
        <w:numPr>
          <w:ilvl w:val="0"/>
          <w:numId w:val="16"/>
        </w:numPr>
        <w:rPr>
          <w:lang w:val="en-US"/>
        </w:rPr>
      </w:pPr>
      <w:r w:rsidRPr="00A922DC">
        <w:rPr>
          <w:lang w:val="en-US"/>
        </w:rPr>
        <w:t xml:space="preserve">Max session limit, set to </w:t>
      </w:r>
      <w:r w:rsidRPr="00A922DC">
        <w:rPr>
          <w:b/>
          <w:bCs/>
          <w:lang w:val="en-US"/>
        </w:rPr>
        <w:t>2</w:t>
      </w:r>
      <w:r w:rsidRPr="00A922DC">
        <w:rPr>
          <w:lang w:val="en-US"/>
        </w:rPr>
        <w:t xml:space="preserve"> users per session host</w:t>
      </w:r>
      <w:r w:rsidR="00B169B1" w:rsidRPr="00A922DC">
        <w:rPr>
          <w:lang w:val="en-US"/>
        </w:rPr>
        <w:t>.</w:t>
      </w:r>
    </w:p>
    <w:p w14:paraId="56E132B0" w14:textId="04650F65" w:rsidR="00352DDD" w:rsidRPr="00A922DC" w:rsidRDefault="00352DDD" w:rsidP="00DB32E6">
      <w:pPr>
        <w:pStyle w:val="Lijstalinea"/>
        <w:numPr>
          <w:ilvl w:val="0"/>
          <w:numId w:val="16"/>
        </w:numPr>
        <w:rPr>
          <w:lang w:val="en-US"/>
        </w:rPr>
      </w:pPr>
      <w:r w:rsidRPr="00A922DC">
        <w:rPr>
          <w:lang w:val="en-US"/>
        </w:rPr>
        <w:t xml:space="preserve">Click </w:t>
      </w:r>
      <w:r w:rsidRPr="00A922DC">
        <w:rPr>
          <w:b/>
          <w:bCs/>
          <w:lang w:val="en-US"/>
        </w:rPr>
        <w:t xml:space="preserve">Next : </w:t>
      </w:r>
      <w:r w:rsidR="00FB7C95" w:rsidRPr="00A922DC">
        <w:rPr>
          <w:b/>
          <w:bCs/>
          <w:lang w:val="en-US"/>
        </w:rPr>
        <w:t>Virtual Machines</w:t>
      </w:r>
      <w:r w:rsidRPr="00A922DC">
        <w:rPr>
          <w:lang w:val="en-US"/>
        </w:rPr>
        <w:t xml:space="preserve"> to continue to the next tab in the wizard</w:t>
      </w:r>
      <w:r w:rsidR="00B169B1" w:rsidRPr="00A922DC">
        <w:rPr>
          <w:lang w:val="en-US"/>
        </w:rPr>
        <w:t>.</w:t>
      </w:r>
    </w:p>
    <w:p w14:paraId="51EEF2B0" w14:textId="0879198C" w:rsidR="00352DDD" w:rsidRPr="00A922DC" w:rsidRDefault="00A72876" w:rsidP="00DB32E6">
      <w:pPr>
        <w:pStyle w:val="Lijstalinea"/>
        <w:numPr>
          <w:ilvl w:val="0"/>
          <w:numId w:val="16"/>
        </w:numPr>
        <w:rPr>
          <w:lang w:val="en-US"/>
        </w:rPr>
      </w:pPr>
      <w:r w:rsidRPr="00A922DC">
        <w:rPr>
          <w:lang w:val="en-US"/>
        </w:rPr>
        <w:t xml:space="preserve">On the Virtual Machines page in the wizard, there is the ability to configure the </w:t>
      </w:r>
      <w:r w:rsidR="00ED6075" w:rsidRPr="00A922DC">
        <w:rPr>
          <w:lang w:val="en-US"/>
        </w:rPr>
        <w:t xml:space="preserve">Virtual Machines used in the host pool. The advantage of adding the Virtual Machines here is that the Azure Virtual Desktop agent will already be installed on the </w:t>
      </w:r>
      <w:r w:rsidR="009A1028" w:rsidRPr="00A922DC">
        <w:rPr>
          <w:lang w:val="en-US"/>
        </w:rPr>
        <w:t xml:space="preserve">Virtual Machines. </w:t>
      </w:r>
      <w:r w:rsidR="00C65012">
        <w:rPr>
          <w:lang w:val="en-US"/>
        </w:rPr>
        <w:t xml:space="preserve">But as joining the Microsoft Entra will </w:t>
      </w:r>
      <w:r w:rsidR="000D62EF">
        <w:rPr>
          <w:lang w:val="en-US"/>
        </w:rPr>
        <w:t xml:space="preserve">sometimes fail as not </w:t>
      </w:r>
      <w:r w:rsidR="000D62EF">
        <w:rPr>
          <w:lang w:val="en-US"/>
        </w:rPr>
        <w:lastRenderedPageBreak/>
        <w:t xml:space="preserve">all resources are fully provisioned yet, we will skip this stap for now. </w:t>
      </w:r>
      <w:r w:rsidR="009A1028" w:rsidRPr="00A922DC">
        <w:rPr>
          <w:lang w:val="en-US"/>
        </w:rPr>
        <w:t xml:space="preserve">For </w:t>
      </w:r>
      <w:r w:rsidR="009A1028" w:rsidRPr="00A922DC">
        <w:rPr>
          <w:b/>
          <w:bCs/>
          <w:lang w:val="en-US"/>
        </w:rPr>
        <w:t>Add Azure virtual machines</w:t>
      </w:r>
      <w:r w:rsidR="00C4520A" w:rsidRPr="00A922DC">
        <w:rPr>
          <w:lang w:val="en-US"/>
        </w:rPr>
        <w:t>, s</w:t>
      </w:r>
      <w:r w:rsidR="009A1028" w:rsidRPr="00A922DC">
        <w:rPr>
          <w:lang w:val="en-US"/>
        </w:rPr>
        <w:t>elect</w:t>
      </w:r>
      <w:r w:rsidR="00C4520A" w:rsidRPr="00A922DC">
        <w:rPr>
          <w:lang w:val="en-US"/>
        </w:rPr>
        <w:t xml:space="preserve"> </w:t>
      </w:r>
      <w:r w:rsidR="000D62EF">
        <w:rPr>
          <w:b/>
          <w:bCs/>
          <w:lang w:val="en-US"/>
        </w:rPr>
        <w:t>N</w:t>
      </w:r>
      <w:r w:rsidR="005F46E0">
        <w:rPr>
          <w:b/>
          <w:bCs/>
          <w:lang w:val="en-US"/>
        </w:rPr>
        <w:t>o</w:t>
      </w:r>
      <w:r w:rsidR="00A37C92" w:rsidRPr="00A922DC">
        <w:rPr>
          <w:lang w:val="en-US"/>
        </w:rPr>
        <w:t>.</w:t>
      </w:r>
    </w:p>
    <w:p w14:paraId="3D5BA16E" w14:textId="1C7AA525" w:rsidR="00625E52" w:rsidRPr="00A922DC" w:rsidRDefault="00625E52" w:rsidP="00DB32E6">
      <w:pPr>
        <w:pStyle w:val="Lijstalinea"/>
        <w:numPr>
          <w:ilvl w:val="0"/>
          <w:numId w:val="16"/>
        </w:numPr>
        <w:rPr>
          <w:lang w:val="en-US"/>
        </w:rPr>
      </w:pPr>
      <w:r w:rsidRPr="00A922DC">
        <w:rPr>
          <w:lang w:val="en-US"/>
        </w:rPr>
        <w:t xml:space="preserve">Click </w:t>
      </w:r>
      <w:r w:rsidRPr="00A922DC">
        <w:rPr>
          <w:b/>
          <w:bCs/>
          <w:lang w:val="en-US"/>
        </w:rPr>
        <w:t xml:space="preserve">Next : </w:t>
      </w:r>
      <w:r w:rsidR="008B5EE7" w:rsidRPr="00A922DC">
        <w:rPr>
          <w:b/>
          <w:bCs/>
          <w:lang w:val="en-US"/>
        </w:rPr>
        <w:t>Workspace</w:t>
      </w:r>
      <w:r w:rsidRPr="00A922DC">
        <w:rPr>
          <w:lang w:val="en-US"/>
        </w:rPr>
        <w:t xml:space="preserve"> to continue to the next tab in the wizard</w:t>
      </w:r>
      <w:r w:rsidR="008C341C" w:rsidRPr="00A922DC">
        <w:rPr>
          <w:lang w:val="en-US"/>
        </w:rPr>
        <w:t>.</w:t>
      </w:r>
    </w:p>
    <w:p w14:paraId="5E3D529E" w14:textId="231C2F1C" w:rsidR="0072617D" w:rsidRPr="00A922DC" w:rsidRDefault="0072617D" w:rsidP="00DB32E6">
      <w:pPr>
        <w:pStyle w:val="Lijstalinea"/>
        <w:numPr>
          <w:ilvl w:val="0"/>
          <w:numId w:val="16"/>
        </w:numPr>
        <w:rPr>
          <w:lang w:val="en-US"/>
        </w:rPr>
      </w:pPr>
      <w:r w:rsidRPr="00A922DC">
        <w:rPr>
          <w:lang w:val="en-US"/>
        </w:rPr>
        <w:t xml:space="preserve">On the workspace page, select </w:t>
      </w:r>
      <w:r w:rsidRPr="00A922DC">
        <w:rPr>
          <w:b/>
          <w:bCs/>
          <w:lang w:val="en-US"/>
        </w:rPr>
        <w:t>Yes</w:t>
      </w:r>
      <w:r w:rsidRPr="00A922DC">
        <w:rPr>
          <w:lang w:val="en-US"/>
        </w:rPr>
        <w:t xml:space="preserve"> for Register desktop app group</w:t>
      </w:r>
      <w:r w:rsidR="003C758E" w:rsidRPr="00A922DC">
        <w:rPr>
          <w:lang w:val="en-US"/>
        </w:rPr>
        <w:t>.</w:t>
      </w:r>
    </w:p>
    <w:p w14:paraId="3241D1CB" w14:textId="77D0ED7F" w:rsidR="0072617D" w:rsidRPr="00A922DC" w:rsidRDefault="00332EF7" w:rsidP="00DB32E6">
      <w:pPr>
        <w:pStyle w:val="Lijstalinea"/>
        <w:numPr>
          <w:ilvl w:val="0"/>
          <w:numId w:val="16"/>
        </w:numPr>
        <w:rPr>
          <w:lang w:val="en-US"/>
        </w:rPr>
      </w:pPr>
      <w:r w:rsidRPr="00A922DC">
        <w:rPr>
          <w:lang w:val="en-US"/>
        </w:rPr>
        <w:t xml:space="preserve">To this workspace, click </w:t>
      </w:r>
      <w:r w:rsidRPr="00A922DC">
        <w:rPr>
          <w:b/>
          <w:bCs/>
          <w:lang w:val="en-US"/>
        </w:rPr>
        <w:t>Create new</w:t>
      </w:r>
      <w:r w:rsidRPr="00A922DC">
        <w:rPr>
          <w:lang w:val="en-US"/>
        </w:rPr>
        <w:t xml:space="preserve"> and</w:t>
      </w:r>
      <w:r w:rsidR="001E1E81" w:rsidRPr="00A922DC">
        <w:rPr>
          <w:lang w:val="en-US"/>
        </w:rPr>
        <w:t xml:space="preserve"> type a name, </w:t>
      </w:r>
      <w:r w:rsidR="00710338" w:rsidRPr="00A922DC">
        <w:rPr>
          <w:lang w:val="en-US"/>
        </w:rPr>
        <w:t>e.g.,</w:t>
      </w:r>
      <w:r w:rsidR="001E1E81" w:rsidRPr="00A922DC">
        <w:rPr>
          <w:lang w:val="en-US"/>
        </w:rPr>
        <w:t xml:space="preserve"> </w:t>
      </w:r>
      <w:r w:rsidR="002B0A38" w:rsidRPr="00A922DC">
        <w:rPr>
          <w:lang w:val="en-US"/>
        </w:rPr>
        <w:t>wsp</w:t>
      </w:r>
      <w:r w:rsidR="000E4909" w:rsidRPr="00A922DC">
        <w:rPr>
          <w:lang w:val="en-US"/>
        </w:rPr>
        <w:t>-p-</w:t>
      </w:r>
      <w:r w:rsidR="008D3FA2">
        <w:rPr>
          <w:lang w:val="en-US"/>
        </w:rPr>
        <w:t>su</w:t>
      </w:r>
      <w:r w:rsidR="000E4909" w:rsidRPr="00A922DC">
        <w:rPr>
          <w:lang w:val="en-US"/>
        </w:rPr>
        <w:t>-01</w:t>
      </w:r>
      <w:r w:rsidR="00F136D6">
        <w:rPr>
          <w:lang w:val="en-US"/>
        </w:rPr>
        <w:t>&lt;uniqueID&gt;</w:t>
      </w:r>
    </w:p>
    <w:p w14:paraId="75EEA8A2" w14:textId="28FCECED" w:rsidR="008B5EE7" w:rsidRPr="00A922DC" w:rsidRDefault="008B5EE7" w:rsidP="00DB32E6">
      <w:pPr>
        <w:pStyle w:val="Lijstalinea"/>
        <w:numPr>
          <w:ilvl w:val="0"/>
          <w:numId w:val="16"/>
        </w:numPr>
        <w:rPr>
          <w:lang w:val="en-US"/>
        </w:rPr>
      </w:pPr>
      <w:r w:rsidRPr="00A922DC">
        <w:rPr>
          <w:lang w:val="en-US"/>
        </w:rPr>
        <w:t xml:space="preserve">Click </w:t>
      </w:r>
      <w:r w:rsidRPr="00A922DC">
        <w:rPr>
          <w:b/>
          <w:bCs/>
          <w:lang w:val="en-US"/>
        </w:rPr>
        <w:t xml:space="preserve">Next : </w:t>
      </w:r>
      <w:r w:rsidR="00A2506F" w:rsidRPr="00A922DC">
        <w:rPr>
          <w:b/>
          <w:bCs/>
          <w:lang w:val="en-US"/>
        </w:rPr>
        <w:t>Advanced</w:t>
      </w:r>
      <w:r w:rsidRPr="00A922DC">
        <w:rPr>
          <w:lang w:val="en-US"/>
        </w:rPr>
        <w:t xml:space="preserve"> to continue to the next tab in the wizard</w:t>
      </w:r>
      <w:r w:rsidR="00812C96" w:rsidRPr="00A922DC">
        <w:rPr>
          <w:lang w:val="en-US"/>
        </w:rPr>
        <w:t>.</w:t>
      </w:r>
    </w:p>
    <w:p w14:paraId="3472AD9D" w14:textId="67AD7649" w:rsidR="00A2506F" w:rsidRPr="00A922DC" w:rsidRDefault="00AC18E5" w:rsidP="00DB32E6">
      <w:pPr>
        <w:pStyle w:val="Lijstalinea"/>
        <w:numPr>
          <w:ilvl w:val="0"/>
          <w:numId w:val="16"/>
        </w:numPr>
        <w:rPr>
          <w:lang w:val="en-US"/>
        </w:rPr>
      </w:pPr>
      <w:r w:rsidRPr="00A922DC">
        <w:rPr>
          <w:lang w:val="en-US"/>
        </w:rPr>
        <w:t>Enable diagnostic settings</w:t>
      </w:r>
      <w:r w:rsidR="00A94511" w:rsidRPr="00A922DC">
        <w:rPr>
          <w:lang w:val="en-US"/>
        </w:rPr>
        <w:t xml:space="preserve">, for this hands-on-lab, keep the box </w:t>
      </w:r>
      <w:r w:rsidR="00A94511" w:rsidRPr="00A922DC">
        <w:rPr>
          <w:b/>
          <w:bCs/>
          <w:lang w:val="en-US"/>
        </w:rPr>
        <w:t>unchecked</w:t>
      </w:r>
      <w:r w:rsidR="00575465" w:rsidRPr="00A922DC">
        <w:rPr>
          <w:lang w:val="en-US"/>
        </w:rPr>
        <w:t xml:space="preserve">. In a </w:t>
      </w:r>
      <w:r w:rsidR="004F4604" w:rsidRPr="00A922DC">
        <w:rPr>
          <w:lang w:val="en-US"/>
        </w:rPr>
        <w:t>real-life</w:t>
      </w:r>
      <w:r w:rsidR="004B59B2" w:rsidRPr="00A922DC">
        <w:rPr>
          <w:lang w:val="en-US"/>
        </w:rPr>
        <w:t xml:space="preserve"> scenario</w:t>
      </w:r>
      <w:r w:rsidR="0067508C" w:rsidRPr="00A922DC">
        <w:rPr>
          <w:lang w:val="en-US"/>
        </w:rPr>
        <w:t xml:space="preserve"> these diagnostics logs can be stored in the Log Analytics workspace. </w:t>
      </w:r>
      <w:r w:rsidR="00710338" w:rsidRPr="00A922DC">
        <w:rPr>
          <w:lang w:val="en-US"/>
        </w:rPr>
        <w:t>However,</w:t>
      </w:r>
      <w:r w:rsidR="629A73D3" w:rsidRPr="00A922DC">
        <w:rPr>
          <w:lang w:val="en-US"/>
        </w:rPr>
        <w:t xml:space="preserve"> you need to b</w:t>
      </w:r>
      <w:r w:rsidR="0067508C" w:rsidRPr="00A922DC">
        <w:rPr>
          <w:lang w:val="en-US"/>
        </w:rPr>
        <w:t xml:space="preserve">e </w:t>
      </w:r>
      <w:r w:rsidR="44261A45" w:rsidRPr="00A922DC">
        <w:rPr>
          <w:lang w:val="en-US"/>
        </w:rPr>
        <w:t xml:space="preserve">aware </w:t>
      </w:r>
      <w:r w:rsidR="5A4BE570" w:rsidRPr="00A922DC">
        <w:rPr>
          <w:lang w:val="en-US"/>
        </w:rPr>
        <w:t xml:space="preserve">that data that you store will have a </w:t>
      </w:r>
      <w:r w:rsidR="254B1138" w:rsidRPr="00A922DC">
        <w:rPr>
          <w:lang w:val="en-US"/>
        </w:rPr>
        <w:t>cost</w:t>
      </w:r>
      <w:r w:rsidR="0486FB43" w:rsidRPr="00A922DC">
        <w:rPr>
          <w:lang w:val="en-US"/>
        </w:rPr>
        <w:t xml:space="preserve"> associated with that. </w:t>
      </w:r>
    </w:p>
    <w:p w14:paraId="38A756D4" w14:textId="68BB4954" w:rsidR="00A2506F" w:rsidRPr="00A922DC" w:rsidRDefault="00A2506F" w:rsidP="00DB32E6">
      <w:pPr>
        <w:pStyle w:val="Lijstalinea"/>
        <w:numPr>
          <w:ilvl w:val="0"/>
          <w:numId w:val="16"/>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2C76E4" w:rsidRPr="00A922DC">
        <w:rPr>
          <w:lang w:val="en-US"/>
        </w:rPr>
        <w:t>.</w:t>
      </w:r>
    </w:p>
    <w:p w14:paraId="7F4CC7EF" w14:textId="494A93A6" w:rsidR="00625E52" w:rsidRPr="00A922DC" w:rsidRDefault="00625E52" w:rsidP="00DB32E6">
      <w:pPr>
        <w:pStyle w:val="Lijstalinea"/>
        <w:numPr>
          <w:ilvl w:val="0"/>
          <w:numId w:val="16"/>
        </w:numPr>
        <w:rPr>
          <w:lang w:val="en-US"/>
        </w:rPr>
      </w:pPr>
      <w:r w:rsidRPr="00A922DC">
        <w:rPr>
          <w:lang w:val="en-US"/>
        </w:rPr>
        <w:t xml:space="preserve">Optionally add one or more tags to this resource. Tags can be used for all </w:t>
      </w:r>
      <w:r w:rsidR="00710338" w:rsidRPr="00A922DC">
        <w:rPr>
          <w:lang w:val="en-US"/>
        </w:rPr>
        <w:t>kinds</w:t>
      </w:r>
      <w:r w:rsidRPr="00A922DC">
        <w:rPr>
          <w:lang w:val="en-US"/>
        </w:rPr>
        <w:t xml:space="preserve"> of purposes but are mostly configured to associate resources to a cost center to enable the split of costs</w:t>
      </w:r>
      <w:r w:rsidR="004C31F7">
        <w:rPr>
          <w:lang w:val="en-US"/>
        </w:rPr>
        <w:t>, e.g. Name: workload, Value: Azure Virtual Desktop-tailspintoys</w:t>
      </w:r>
      <w:r w:rsidRPr="00A922DC">
        <w:rPr>
          <w:lang w:val="en-US"/>
        </w:rPr>
        <w:t>.</w:t>
      </w:r>
    </w:p>
    <w:p w14:paraId="3F9F06E6" w14:textId="76D7446D" w:rsidR="00625E52" w:rsidRPr="00A922DC" w:rsidRDefault="00625E52" w:rsidP="00DB32E6">
      <w:pPr>
        <w:pStyle w:val="Lijstalinea"/>
        <w:numPr>
          <w:ilvl w:val="0"/>
          <w:numId w:val="16"/>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t>
      </w:r>
      <w:r w:rsidR="00710338" w:rsidRPr="00A922DC">
        <w:rPr>
          <w:lang w:val="en-US"/>
        </w:rPr>
        <w:t>wizard.</w:t>
      </w:r>
    </w:p>
    <w:p w14:paraId="52D86EC2" w14:textId="4B57ED3C" w:rsidR="00625E52" w:rsidRPr="00A922DC" w:rsidRDefault="00625E52" w:rsidP="00DB32E6">
      <w:pPr>
        <w:pStyle w:val="Lijstalinea"/>
        <w:numPr>
          <w:ilvl w:val="0"/>
          <w:numId w:val="16"/>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64178D" w:rsidRPr="00A922DC">
        <w:rPr>
          <w:lang w:val="en-US"/>
        </w:rPr>
        <w:t xml:space="preserve">host pool and </w:t>
      </w:r>
      <w:r w:rsidRPr="00A922DC">
        <w:rPr>
          <w:lang w:val="en-US"/>
        </w:rPr>
        <w:t>workspace.</w:t>
      </w:r>
    </w:p>
    <w:p w14:paraId="7FE27FF7" w14:textId="5DD66DD9" w:rsidR="00A47C0F" w:rsidRPr="00A922DC" w:rsidRDefault="00625E52" w:rsidP="00DB32E6">
      <w:pPr>
        <w:pStyle w:val="Lijstalinea"/>
        <w:numPr>
          <w:ilvl w:val="0"/>
          <w:numId w:val="16"/>
        </w:numPr>
        <w:rPr>
          <w:lang w:val="en-US"/>
        </w:rPr>
      </w:pPr>
      <w:r w:rsidRPr="00A922DC">
        <w:rPr>
          <w:lang w:val="en-US"/>
        </w:rPr>
        <w:t>A notification will be displayed when the deployment of the resource</w:t>
      </w:r>
      <w:r w:rsidR="000A0166" w:rsidRPr="00A922DC">
        <w:rPr>
          <w:lang w:val="en-US"/>
        </w:rPr>
        <w:t>s</w:t>
      </w:r>
      <w:r w:rsidRPr="00A922DC">
        <w:rPr>
          <w:lang w:val="en-US"/>
        </w:rPr>
        <w:t xml:space="preserve"> has been completed.</w:t>
      </w:r>
      <w:r w:rsidR="00A47C0F" w:rsidRPr="00A922DC">
        <w:rPr>
          <w:lang w:val="en-US"/>
        </w:rPr>
        <w:t xml:space="preserve"> </w:t>
      </w:r>
      <w:r w:rsidR="00A47C0F" w:rsidRPr="00A922DC">
        <w:rPr>
          <w:b/>
          <w:bCs/>
          <w:lang w:val="en-US"/>
        </w:rPr>
        <w:t>Please wait until the deployment succeeds before moving to the next step.</w:t>
      </w:r>
    </w:p>
    <w:p w14:paraId="39613639" w14:textId="77777777" w:rsidR="00D01C19" w:rsidRPr="00A922DC" w:rsidRDefault="00D01C19" w:rsidP="00D01C19">
      <w:pPr>
        <w:rPr>
          <w:lang w:val="en-US"/>
        </w:rPr>
      </w:pPr>
    </w:p>
    <w:p w14:paraId="2D24188D" w14:textId="39257A0A" w:rsidR="00B075B7" w:rsidRDefault="00B075B7" w:rsidP="008B7AA7">
      <w:pPr>
        <w:pStyle w:val="Kop2"/>
        <w:rPr>
          <w:lang w:val="en-US"/>
        </w:rPr>
      </w:pPr>
      <w:bookmarkStart w:id="42" w:name="_Toc156824794"/>
      <w:r>
        <w:rPr>
          <w:lang w:val="en-US"/>
        </w:rPr>
        <w:t>Create VMs for Hostpool</w:t>
      </w:r>
      <w:bookmarkEnd w:id="42"/>
    </w:p>
    <w:p w14:paraId="1F59E83C" w14:textId="77777777" w:rsidR="006437BD" w:rsidRPr="00A922DC" w:rsidRDefault="006437BD" w:rsidP="006437BD">
      <w:pPr>
        <w:rPr>
          <w:lang w:val="en-US"/>
        </w:rPr>
      </w:pPr>
      <w:r w:rsidRPr="00A922DC">
        <w:rPr>
          <w:lang w:val="en-US"/>
        </w:rPr>
        <w:t>Go to the Azure Portal (</w:t>
      </w:r>
      <w:hyperlink r:id="rId37"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2CC47204" w14:textId="66BB7A42" w:rsidR="00F5114E" w:rsidRDefault="005F46E0" w:rsidP="00F5114E">
      <w:pPr>
        <w:pStyle w:val="Lijstalinea"/>
        <w:numPr>
          <w:ilvl w:val="0"/>
          <w:numId w:val="50"/>
        </w:numPr>
      </w:pPr>
      <w:r w:rsidRPr="5537E764">
        <w:t xml:space="preserve">In the </w:t>
      </w:r>
      <w:r w:rsidRPr="5537E764">
        <w:rPr>
          <w:b/>
        </w:rPr>
        <w:t>search bar</w:t>
      </w:r>
      <w:r w:rsidRPr="5537E764">
        <w:t xml:space="preserve"> at the top of the Azure Portal, type “</w:t>
      </w:r>
      <w:r w:rsidR="00F5114E" w:rsidRPr="5537E764">
        <w:t>host pool</w:t>
      </w:r>
      <w:r w:rsidR="00B76FE1" w:rsidRPr="5537E764">
        <w:t>s</w:t>
      </w:r>
      <w:r w:rsidRPr="5537E764">
        <w:t>”.</w:t>
      </w:r>
    </w:p>
    <w:p w14:paraId="75B4E329" w14:textId="5EEA89F6" w:rsidR="00F5114E" w:rsidRPr="00F5114E" w:rsidRDefault="005F46E0" w:rsidP="00F5114E">
      <w:pPr>
        <w:pStyle w:val="Lijstalinea"/>
        <w:numPr>
          <w:ilvl w:val="0"/>
          <w:numId w:val="50"/>
        </w:numPr>
        <w:rPr>
          <w:lang w:val="en-US"/>
        </w:rPr>
      </w:pPr>
      <w:r w:rsidRPr="00F5114E">
        <w:rPr>
          <w:lang w:val="en-US"/>
        </w:rPr>
        <w:t xml:space="preserve">In the </w:t>
      </w:r>
      <w:r w:rsidRPr="00F5114E">
        <w:rPr>
          <w:b/>
          <w:bCs/>
          <w:lang w:val="en-US"/>
        </w:rPr>
        <w:t>search results</w:t>
      </w:r>
      <w:r w:rsidRPr="00F5114E">
        <w:rPr>
          <w:lang w:val="en-US"/>
        </w:rPr>
        <w:t>, click “</w:t>
      </w:r>
      <w:r w:rsidR="00F5114E" w:rsidRPr="00F5114E">
        <w:rPr>
          <w:b/>
          <w:bCs/>
          <w:lang w:val="en-US"/>
        </w:rPr>
        <w:t>Host pool</w:t>
      </w:r>
      <w:r w:rsidR="00B76FE1">
        <w:rPr>
          <w:b/>
          <w:bCs/>
          <w:lang w:val="en-US"/>
        </w:rPr>
        <w:t>s</w:t>
      </w:r>
      <w:r w:rsidRPr="00F5114E">
        <w:rPr>
          <w:lang w:val="en-US"/>
        </w:rPr>
        <w:t xml:space="preserve">” under “Services”, the Azure </w:t>
      </w:r>
      <w:r w:rsidR="00F5114E" w:rsidRPr="00F5114E">
        <w:rPr>
          <w:lang w:val="en-US"/>
        </w:rPr>
        <w:t>Host pool</w:t>
      </w:r>
      <w:r w:rsidRPr="00F5114E">
        <w:rPr>
          <w:lang w:val="en-US"/>
        </w:rPr>
        <w:t xml:space="preserve"> page will open.</w:t>
      </w:r>
    </w:p>
    <w:p w14:paraId="1F19BE54" w14:textId="3319F413" w:rsidR="005F2C69" w:rsidRDefault="005F2C69" w:rsidP="00F5114E">
      <w:pPr>
        <w:pStyle w:val="Lijstalinea"/>
        <w:numPr>
          <w:ilvl w:val="0"/>
          <w:numId w:val="50"/>
        </w:numPr>
        <w:rPr>
          <w:lang w:val="en-US"/>
        </w:rPr>
      </w:pPr>
      <w:r>
        <w:rPr>
          <w:lang w:val="en-US"/>
        </w:rPr>
        <w:t>Click</w:t>
      </w:r>
      <w:r w:rsidR="00E3777E">
        <w:rPr>
          <w:lang w:val="en-US"/>
        </w:rPr>
        <w:t xml:space="preserve"> the Host pool created in </w:t>
      </w:r>
      <w:r w:rsidR="005C2BBB">
        <w:rPr>
          <w:lang w:val="en-US"/>
        </w:rPr>
        <w:t>the previous section.</w:t>
      </w:r>
      <w:r>
        <w:rPr>
          <w:lang w:val="en-US"/>
        </w:rPr>
        <w:t xml:space="preserve"> The details </w:t>
      </w:r>
      <w:r w:rsidR="00032429">
        <w:rPr>
          <w:lang w:val="en-US"/>
        </w:rPr>
        <w:t>page will open.</w:t>
      </w:r>
      <w:r>
        <w:rPr>
          <w:lang w:val="en-US"/>
        </w:rPr>
        <w:t xml:space="preserve"> </w:t>
      </w:r>
    </w:p>
    <w:p w14:paraId="10CCC01E" w14:textId="3568F3BC" w:rsidR="00032429" w:rsidRDefault="00032429" w:rsidP="00F5114E">
      <w:pPr>
        <w:pStyle w:val="Lijstalinea"/>
        <w:numPr>
          <w:ilvl w:val="0"/>
          <w:numId w:val="50"/>
        </w:numPr>
        <w:rPr>
          <w:lang w:val="en-US"/>
        </w:rPr>
      </w:pPr>
      <w:r>
        <w:rPr>
          <w:lang w:val="en-US"/>
        </w:rPr>
        <w:t xml:space="preserve">Click under the section </w:t>
      </w:r>
      <w:r w:rsidR="00A95408">
        <w:rPr>
          <w:lang w:val="en-US"/>
        </w:rPr>
        <w:t>Virtual Machines on the “</w:t>
      </w:r>
      <w:r w:rsidR="00A95408" w:rsidRPr="00886B35">
        <w:rPr>
          <w:b/>
          <w:bCs/>
          <w:lang w:val="en-US"/>
        </w:rPr>
        <w:t>Total machi</w:t>
      </w:r>
      <w:r w:rsidR="00A0568A" w:rsidRPr="00886B35">
        <w:rPr>
          <w:b/>
          <w:bCs/>
          <w:lang w:val="en-US"/>
        </w:rPr>
        <w:t>nes</w:t>
      </w:r>
      <w:r w:rsidR="00A95408">
        <w:rPr>
          <w:lang w:val="en-US"/>
        </w:rPr>
        <w:t>”</w:t>
      </w:r>
      <w:r w:rsidR="009A5748">
        <w:rPr>
          <w:lang w:val="en-US"/>
        </w:rPr>
        <w:t xml:space="preserve"> </w:t>
      </w:r>
      <w:r w:rsidR="00807F92">
        <w:rPr>
          <w:lang w:val="en-US"/>
        </w:rPr>
        <w:t>box</w:t>
      </w:r>
      <w:r w:rsidR="009A5748">
        <w:rPr>
          <w:lang w:val="en-US"/>
        </w:rPr>
        <w:t xml:space="preserve"> to go the </w:t>
      </w:r>
      <w:r w:rsidR="00807F92">
        <w:rPr>
          <w:lang w:val="en-US"/>
        </w:rPr>
        <w:t>Session hosts overview.</w:t>
      </w:r>
      <w:r>
        <w:rPr>
          <w:lang w:val="en-US"/>
        </w:rPr>
        <w:t xml:space="preserve"> </w:t>
      </w:r>
    </w:p>
    <w:p w14:paraId="525DE9BF" w14:textId="09E4252E" w:rsidR="00576561" w:rsidRPr="00F5114E" w:rsidRDefault="00576561" w:rsidP="00F5114E">
      <w:pPr>
        <w:pStyle w:val="Lijstalinea"/>
        <w:numPr>
          <w:ilvl w:val="0"/>
          <w:numId w:val="50"/>
        </w:numPr>
        <w:rPr>
          <w:lang w:val="en-US"/>
        </w:rPr>
      </w:pPr>
      <w:r w:rsidRPr="00F5114E">
        <w:rPr>
          <w:lang w:val="en-US"/>
        </w:rPr>
        <w:t xml:space="preserve">Click </w:t>
      </w:r>
      <w:r w:rsidR="00764C2A">
        <w:rPr>
          <w:b/>
          <w:bCs/>
          <w:lang w:val="en-US"/>
        </w:rPr>
        <w:t>Add</w:t>
      </w:r>
      <w:r w:rsidRPr="00F5114E">
        <w:rPr>
          <w:lang w:val="en-US"/>
        </w:rPr>
        <w:t xml:space="preserve"> to </w:t>
      </w:r>
      <w:r w:rsidR="00764C2A">
        <w:rPr>
          <w:lang w:val="en-US"/>
        </w:rPr>
        <w:t>add new hosts (virtual machines) to the host pool</w:t>
      </w:r>
      <w:r w:rsidRPr="00F5114E">
        <w:rPr>
          <w:lang w:val="en-US"/>
        </w:rPr>
        <w:t>.</w:t>
      </w:r>
    </w:p>
    <w:p w14:paraId="06E6B736" w14:textId="77777777" w:rsidR="00A76585" w:rsidRPr="00A922DC" w:rsidRDefault="009E62CA" w:rsidP="005A14C2">
      <w:pPr>
        <w:pStyle w:val="Lijstalinea"/>
        <w:numPr>
          <w:ilvl w:val="0"/>
          <w:numId w:val="50"/>
        </w:numPr>
        <w:rPr>
          <w:lang w:val="en-US"/>
        </w:rPr>
      </w:pPr>
      <w:r>
        <w:rPr>
          <w:lang w:val="en-US"/>
        </w:rPr>
        <w:t>On the Basics tab</w:t>
      </w:r>
      <w:r w:rsidR="00A76585">
        <w:rPr>
          <w:lang w:val="en-US"/>
        </w:rPr>
        <w:t xml:space="preserve">, all options are greyed out. </w:t>
      </w:r>
      <w:r w:rsidR="00A76585" w:rsidRPr="00A922DC">
        <w:rPr>
          <w:lang w:val="en-US"/>
        </w:rPr>
        <w:t xml:space="preserve">Click </w:t>
      </w:r>
      <w:r w:rsidR="00A76585" w:rsidRPr="00A922DC">
        <w:rPr>
          <w:b/>
          <w:bCs/>
          <w:lang w:val="en-US"/>
        </w:rPr>
        <w:t>Next : Virtual Machines</w:t>
      </w:r>
      <w:r w:rsidR="00A76585" w:rsidRPr="00A922DC">
        <w:rPr>
          <w:lang w:val="en-US"/>
        </w:rPr>
        <w:t xml:space="preserve"> to continue to the next tab in the wizard.</w:t>
      </w:r>
    </w:p>
    <w:p w14:paraId="77DD1F46" w14:textId="07E08981" w:rsidR="00576561" w:rsidRPr="00A922DC" w:rsidRDefault="00576561" w:rsidP="00F5114E">
      <w:pPr>
        <w:pStyle w:val="Lijstalinea"/>
        <w:numPr>
          <w:ilvl w:val="0"/>
          <w:numId w:val="50"/>
        </w:numPr>
        <w:rPr>
          <w:lang w:val="en-US"/>
        </w:rPr>
      </w:pPr>
      <w:r w:rsidRPr="00A922DC">
        <w:rPr>
          <w:lang w:val="en-US"/>
        </w:rPr>
        <w:t xml:space="preserve">On the Virtual Machines page in the wizard, there is the ability to configure the Virtual Machines used in the host pool. </w:t>
      </w:r>
      <w:r w:rsidR="007A1025">
        <w:rPr>
          <w:lang w:val="en-US"/>
        </w:rPr>
        <w:t xml:space="preserve">The option </w:t>
      </w:r>
      <w:r w:rsidRPr="00A922DC">
        <w:rPr>
          <w:b/>
          <w:bCs/>
          <w:lang w:val="en-US"/>
        </w:rPr>
        <w:t>Add Azure virtual machines</w:t>
      </w:r>
      <w:r w:rsidR="007A1025">
        <w:rPr>
          <w:b/>
          <w:bCs/>
          <w:lang w:val="en-US"/>
        </w:rPr>
        <w:t xml:space="preserve"> </w:t>
      </w:r>
      <w:r w:rsidR="007A1025">
        <w:rPr>
          <w:lang w:val="en-US"/>
        </w:rPr>
        <w:t xml:space="preserve">has already been set to </w:t>
      </w:r>
      <w:r w:rsidRPr="00A922DC">
        <w:rPr>
          <w:b/>
          <w:bCs/>
          <w:lang w:val="en-US"/>
        </w:rPr>
        <w:t>Yes</w:t>
      </w:r>
      <w:r w:rsidRPr="00A922DC">
        <w:rPr>
          <w:lang w:val="en-US"/>
        </w:rPr>
        <w:t>.</w:t>
      </w:r>
    </w:p>
    <w:p w14:paraId="7905A6EE" w14:textId="4D1F8522" w:rsidR="00576561" w:rsidRPr="00A922DC" w:rsidRDefault="00576561" w:rsidP="00F5114E">
      <w:pPr>
        <w:pStyle w:val="Lijstalinea"/>
        <w:numPr>
          <w:ilvl w:val="0"/>
          <w:numId w:val="50"/>
        </w:numPr>
        <w:rPr>
          <w:lang w:val="en-US"/>
        </w:rPr>
      </w:pPr>
      <w:r w:rsidRPr="00A922DC">
        <w:rPr>
          <w:lang w:val="en-US"/>
        </w:rPr>
        <w:t xml:space="preserve">Resource group for the virtual machines, </w:t>
      </w:r>
      <w:r w:rsidR="00F05B12">
        <w:rPr>
          <w:lang w:val="en-US"/>
        </w:rPr>
        <w:t>here is the resource group of the host pool prefilled</w:t>
      </w:r>
      <w:r w:rsidR="00367C59">
        <w:rPr>
          <w:lang w:val="en-US"/>
        </w:rPr>
        <w:t>. K</w:t>
      </w:r>
      <w:r w:rsidRPr="00A922DC">
        <w:rPr>
          <w:lang w:val="en-US"/>
        </w:rPr>
        <w:t xml:space="preserve">eep </w:t>
      </w:r>
      <w:r w:rsidR="00367C59">
        <w:rPr>
          <w:lang w:val="en-US"/>
        </w:rPr>
        <w:t>this</w:t>
      </w:r>
      <w:r w:rsidRPr="00A922DC">
        <w:rPr>
          <w:lang w:val="en-US"/>
        </w:rPr>
        <w:t xml:space="preserve"> value </w:t>
      </w:r>
      <w:r w:rsidR="00367C59">
        <w:rPr>
          <w:lang w:val="en-US"/>
        </w:rPr>
        <w:t>unless you</w:t>
      </w:r>
      <w:r w:rsidR="00F109A0">
        <w:rPr>
          <w:lang w:val="en-US"/>
        </w:rPr>
        <w:t xml:space="preserve"> are in favor of hosting the Virtual Machines in another resource group</w:t>
      </w:r>
      <w:r w:rsidRPr="00A922DC">
        <w:rPr>
          <w:lang w:val="en-US"/>
        </w:rPr>
        <w:t>.</w:t>
      </w:r>
    </w:p>
    <w:p w14:paraId="68E1E4E1" w14:textId="77777777" w:rsidR="00576561" w:rsidRPr="00A922DC" w:rsidRDefault="00576561" w:rsidP="00F5114E">
      <w:pPr>
        <w:pStyle w:val="Lijstalinea"/>
        <w:numPr>
          <w:ilvl w:val="0"/>
          <w:numId w:val="50"/>
        </w:numPr>
      </w:pPr>
      <w:r w:rsidRPr="5537E764">
        <w:lastRenderedPageBreak/>
        <w:t>Name prefix, type the prefix which will be used for these virtual machines, e.g., “avd&lt;uniqueID&gt;”.</w:t>
      </w:r>
    </w:p>
    <w:p w14:paraId="3D1685A6" w14:textId="77777777" w:rsidR="00576561" w:rsidRPr="00A922DC" w:rsidRDefault="00576561" w:rsidP="00F5114E">
      <w:pPr>
        <w:pStyle w:val="Lijstalinea"/>
        <w:numPr>
          <w:ilvl w:val="0"/>
          <w:numId w:val="50"/>
        </w:numPr>
        <w:rPr>
          <w:lang w:val="en-US"/>
        </w:rPr>
      </w:pPr>
      <w:r w:rsidRPr="00A922DC">
        <w:rPr>
          <w:lang w:val="en-US"/>
        </w:rPr>
        <w:t xml:space="preserve">Virtual machine location, select </w:t>
      </w:r>
      <w:r>
        <w:rPr>
          <w:b/>
          <w:bCs/>
          <w:lang w:val="en-US"/>
        </w:rPr>
        <w:t>South UK</w:t>
      </w:r>
      <w:r w:rsidRPr="00A922DC">
        <w:rPr>
          <w:lang w:val="en-US"/>
        </w:rPr>
        <w:t>.</w:t>
      </w:r>
    </w:p>
    <w:p w14:paraId="2411F917" w14:textId="56DC8E08" w:rsidR="00576561" w:rsidRDefault="00576561" w:rsidP="00F5114E">
      <w:pPr>
        <w:pStyle w:val="Lijstalinea"/>
        <w:numPr>
          <w:ilvl w:val="0"/>
          <w:numId w:val="50"/>
        </w:numPr>
        <w:rPr>
          <w:lang w:val="en-US"/>
        </w:rPr>
      </w:pPr>
      <w:r w:rsidRPr="00A922DC">
        <w:rPr>
          <w:lang w:val="en-US"/>
        </w:rPr>
        <w:t xml:space="preserve">Availability options, select for this hands-on-lab </w:t>
      </w:r>
      <w:r w:rsidRPr="00A922DC">
        <w:rPr>
          <w:b/>
          <w:bCs/>
          <w:lang w:val="en-US"/>
        </w:rPr>
        <w:t>No infrastructure redundancy required</w:t>
      </w:r>
      <w:r w:rsidRPr="00A922DC">
        <w:rPr>
          <w:lang w:val="en-US"/>
        </w:rPr>
        <w:t>. In a real-life scenario, this setting will depend on the level of availability necessary.</w:t>
      </w:r>
      <w:r w:rsidR="00FE0371">
        <w:rPr>
          <w:lang w:val="en-US"/>
        </w:rPr>
        <w:t xml:space="preserve"> </w:t>
      </w:r>
      <w:r w:rsidRPr="00A922DC">
        <w:rPr>
          <w:lang w:val="en-US"/>
        </w:rPr>
        <w:t>A higher level of availability will impact the costs.</w:t>
      </w:r>
    </w:p>
    <w:p w14:paraId="014C3133" w14:textId="3E68A981" w:rsidR="00FE0371" w:rsidRPr="00A922DC" w:rsidRDefault="00FE0371" w:rsidP="00FE0371">
      <w:pPr>
        <w:pStyle w:val="NoteImportant"/>
        <w:rPr>
          <w:lang w:val="en-US"/>
        </w:rPr>
      </w:pPr>
      <w:r>
        <w:rPr>
          <w:lang w:val="en-US"/>
        </w:rPr>
        <w:t xml:space="preserve">For West Europe, where not all zones are freely available for every Virtual Machine type, it is highly recommended to use the “No Infrastructure redundancy” setting. This </w:t>
      </w:r>
      <w:r w:rsidR="00B75435">
        <w:rPr>
          <w:lang w:val="en-US"/>
        </w:rPr>
        <w:t>allows the hypervisor to select the most appropriate zone for every Virtual Machine and will result (for every region) in a higher SLA.</w:t>
      </w:r>
    </w:p>
    <w:p w14:paraId="608D9B47" w14:textId="77777777" w:rsidR="00576561" w:rsidRPr="00A922DC" w:rsidRDefault="00576561" w:rsidP="00F5114E">
      <w:pPr>
        <w:pStyle w:val="Lijstalinea"/>
        <w:numPr>
          <w:ilvl w:val="0"/>
          <w:numId w:val="50"/>
        </w:numPr>
        <w:rPr>
          <w:lang w:val="en-US"/>
        </w:rPr>
      </w:pPr>
      <w:r w:rsidRPr="00A922DC">
        <w:rPr>
          <w:lang w:val="en-US"/>
        </w:rPr>
        <w:t xml:space="preserve">Security type, select for this hands-on-lab </w:t>
      </w:r>
      <w:r w:rsidRPr="00A922DC">
        <w:rPr>
          <w:b/>
          <w:bCs/>
          <w:lang w:val="en-US"/>
        </w:rPr>
        <w:t>Standard</w:t>
      </w:r>
      <w:r w:rsidRPr="00A922DC">
        <w:rPr>
          <w:lang w:val="en-US"/>
        </w:rPr>
        <w:t>. In a real-life scenario, this setting will depend on the level of security the service needs to enforce.</w:t>
      </w:r>
    </w:p>
    <w:p w14:paraId="338AEE47" w14:textId="48228E08" w:rsidR="00576561" w:rsidRPr="00A922DC" w:rsidRDefault="00576561" w:rsidP="00F5114E">
      <w:pPr>
        <w:pStyle w:val="Lijstalinea"/>
        <w:numPr>
          <w:ilvl w:val="0"/>
          <w:numId w:val="50"/>
        </w:numPr>
        <w:rPr>
          <w:lang w:val="en-US"/>
        </w:rPr>
      </w:pPr>
      <w:r w:rsidRPr="00A922DC">
        <w:rPr>
          <w:lang w:val="en-US"/>
        </w:rPr>
        <w:t xml:space="preserve">Image, select the most recent image for this hands-on-lab,  </w:t>
      </w:r>
      <w:r w:rsidRPr="00A922DC">
        <w:rPr>
          <w:b/>
          <w:bCs/>
          <w:lang w:val="en-US"/>
        </w:rPr>
        <w:t>Windows 1</w:t>
      </w:r>
      <w:r w:rsidR="00542981">
        <w:rPr>
          <w:b/>
          <w:bCs/>
          <w:lang w:val="en-US"/>
        </w:rPr>
        <w:t>0</w:t>
      </w:r>
      <w:r w:rsidRPr="00A922DC">
        <w:rPr>
          <w:b/>
          <w:bCs/>
          <w:lang w:val="en-US"/>
        </w:rPr>
        <w:t xml:space="preserve"> Enterprise multi-session</w:t>
      </w:r>
      <w:r w:rsidR="001C67C6">
        <w:rPr>
          <w:b/>
          <w:bCs/>
          <w:lang w:val="en-US"/>
        </w:rPr>
        <w:t>,</w:t>
      </w:r>
      <w:r w:rsidRPr="00A922DC">
        <w:rPr>
          <w:b/>
          <w:bCs/>
          <w:lang w:val="en-US"/>
        </w:rPr>
        <w:t xml:space="preserve"> version 22H2</w:t>
      </w:r>
      <w:r w:rsidR="00A47790">
        <w:rPr>
          <w:b/>
          <w:bCs/>
          <w:lang w:val="en-US"/>
        </w:rPr>
        <w:t xml:space="preserve"> + Microsoft 365 Apps - Gen 2</w:t>
      </w:r>
      <w:r w:rsidRPr="00A922DC">
        <w:rPr>
          <w:lang w:val="en-US"/>
        </w:rPr>
        <w:t xml:space="preserve">. </w:t>
      </w:r>
      <w:r w:rsidRPr="00A922DC">
        <w:rPr>
          <w:lang w:val="en-US"/>
        </w:rPr>
        <w:br/>
        <w:t>Note: Because you have the Microsoft Business Premium licenses in your tenant, the Windows 11 Enterprise license is available to you.</w:t>
      </w:r>
    </w:p>
    <w:p w14:paraId="73E3DA74" w14:textId="77777777" w:rsidR="00576561" w:rsidRPr="00A922DC" w:rsidRDefault="00576561" w:rsidP="00F5114E">
      <w:pPr>
        <w:pStyle w:val="Lijstalinea"/>
        <w:numPr>
          <w:ilvl w:val="0"/>
          <w:numId w:val="50"/>
        </w:numPr>
        <w:rPr>
          <w:lang w:val="en-US"/>
        </w:rPr>
      </w:pPr>
      <w:r w:rsidRPr="00A922DC">
        <w:rPr>
          <w:lang w:val="en-US"/>
        </w:rPr>
        <w:t xml:space="preserve">Select the required Virtual Machine size: e.g., </w:t>
      </w:r>
      <w:r w:rsidRPr="00A922DC">
        <w:rPr>
          <w:b/>
          <w:bCs/>
          <w:lang w:val="en-US"/>
        </w:rPr>
        <w:t>D4as_v5</w:t>
      </w:r>
      <w:r w:rsidRPr="00A922DC">
        <w:rPr>
          <w:lang w:val="en-US"/>
        </w:rPr>
        <w:t>. Please note that by default quotas are applied to your Azure tenant, also with regards to the amount of CPUs per region per subscription. In many cases this quota can be adjusted when there is a need for more than the current quota allows.  Some quotas can be adjusted by the global administrator of your tenant, but for others a support ticket is needed.</w:t>
      </w:r>
    </w:p>
    <w:p w14:paraId="07408AFB" w14:textId="77777777" w:rsidR="00576561" w:rsidRPr="00A922DC" w:rsidRDefault="00576561" w:rsidP="00F5114E">
      <w:pPr>
        <w:pStyle w:val="Lijstalinea"/>
        <w:numPr>
          <w:ilvl w:val="0"/>
          <w:numId w:val="50"/>
        </w:numPr>
        <w:rPr>
          <w:lang w:val="en-US"/>
        </w:rPr>
      </w:pPr>
      <w:r w:rsidRPr="00A922DC">
        <w:rPr>
          <w:lang w:val="en-US"/>
        </w:rPr>
        <w:t xml:space="preserve">Number of VMs, type </w:t>
      </w:r>
      <w:r w:rsidRPr="00A922DC">
        <w:rPr>
          <w:b/>
          <w:bCs/>
          <w:lang w:val="en-US"/>
        </w:rPr>
        <w:t>2</w:t>
      </w:r>
      <w:r w:rsidRPr="00A922DC">
        <w:rPr>
          <w:lang w:val="en-US"/>
        </w:rPr>
        <w:t xml:space="preserve"> for this hands-on-lab.</w:t>
      </w:r>
    </w:p>
    <w:p w14:paraId="522075F5" w14:textId="77777777" w:rsidR="00576561" w:rsidRDefault="00576561" w:rsidP="00F5114E">
      <w:pPr>
        <w:pStyle w:val="Lijstalinea"/>
        <w:numPr>
          <w:ilvl w:val="0"/>
          <w:numId w:val="50"/>
        </w:numPr>
        <w:rPr>
          <w:lang w:val="en-US"/>
        </w:rPr>
      </w:pPr>
      <w:r w:rsidRPr="00A922DC">
        <w:rPr>
          <w:lang w:val="en-US"/>
        </w:rPr>
        <w:t xml:space="preserve">OS disk type, keep the preselected </w:t>
      </w:r>
      <w:r w:rsidRPr="00A922DC">
        <w:rPr>
          <w:b/>
          <w:bCs/>
          <w:lang w:val="en-US"/>
        </w:rPr>
        <w:t>Standard SSD</w:t>
      </w:r>
      <w:r w:rsidRPr="00A922DC">
        <w:rPr>
          <w:lang w:val="en-US"/>
        </w:rPr>
        <w:t>.</w:t>
      </w:r>
    </w:p>
    <w:p w14:paraId="683BAD9B" w14:textId="20D5580E" w:rsidR="00475E83" w:rsidRPr="00A922DC" w:rsidRDefault="00475E83" w:rsidP="00F5114E">
      <w:pPr>
        <w:pStyle w:val="Lijstalinea"/>
        <w:numPr>
          <w:ilvl w:val="0"/>
          <w:numId w:val="50"/>
        </w:numPr>
        <w:rPr>
          <w:lang w:val="en-US"/>
        </w:rPr>
      </w:pPr>
      <w:r>
        <w:rPr>
          <w:lang w:val="en-US"/>
        </w:rPr>
        <w:t xml:space="preserve">OS disk size, keep the preselected </w:t>
      </w:r>
      <w:r w:rsidR="007C5761" w:rsidRPr="007C5761">
        <w:rPr>
          <w:b/>
          <w:bCs/>
          <w:lang w:val="en-US"/>
        </w:rPr>
        <w:t>Default size (128GiB)</w:t>
      </w:r>
      <w:r w:rsidR="007C5761">
        <w:rPr>
          <w:lang w:val="en-US"/>
        </w:rPr>
        <w:t>.</w:t>
      </w:r>
    </w:p>
    <w:p w14:paraId="425A0960" w14:textId="77777777" w:rsidR="00576561" w:rsidRPr="00A922DC" w:rsidRDefault="00576561" w:rsidP="00F5114E">
      <w:pPr>
        <w:pStyle w:val="Lijstalinea"/>
        <w:numPr>
          <w:ilvl w:val="0"/>
          <w:numId w:val="50"/>
        </w:numPr>
        <w:rPr>
          <w:lang w:val="en-US"/>
        </w:rPr>
      </w:pPr>
      <w:r w:rsidRPr="00A922DC">
        <w:rPr>
          <w:lang w:val="en-US"/>
        </w:rPr>
        <w:t xml:space="preserve">Boot diagnostics, for this hands-on-lab, select </w:t>
      </w:r>
      <w:r w:rsidRPr="00A922DC">
        <w:rPr>
          <w:b/>
          <w:bCs/>
          <w:lang w:val="en-US"/>
        </w:rPr>
        <w:t>Disable</w:t>
      </w:r>
      <w:r w:rsidRPr="00A922DC">
        <w:rPr>
          <w:lang w:val="en-US"/>
        </w:rPr>
        <w:t>.</w:t>
      </w:r>
    </w:p>
    <w:p w14:paraId="13268BC2" w14:textId="6DD735F9" w:rsidR="00576561" w:rsidRPr="00A922DC" w:rsidRDefault="00576561" w:rsidP="00F5114E">
      <w:pPr>
        <w:pStyle w:val="Lijstalinea"/>
        <w:numPr>
          <w:ilvl w:val="0"/>
          <w:numId w:val="50"/>
        </w:numPr>
        <w:rPr>
          <w:lang w:val="en-US"/>
        </w:rPr>
      </w:pPr>
      <w:r w:rsidRPr="00A922DC">
        <w:rPr>
          <w:lang w:val="en-US"/>
        </w:rPr>
        <w:t xml:space="preserve">Virtual Network, select here the Virtual Network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48CC49D3" w14:textId="7A623E02" w:rsidR="00576561" w:rsidRPr="00A922DC" w:rsidRDefault="00576561" w:rsidP="00F5114E">
      <w:pPr>
        <w:pStyle w:val="Lijstalinea"/>
        <w:numPr>
          <w:ilvl w:val="0"/>
          <w:numId w:val="50"/>
        </w:numPr>
        <w:rPr>
          <w:lang w:val="en-US"/>
        </w:rPr>
      </w:pPr>
      <w:r w:rsidRPr="00A922DC">
        <w:rPr>
          <w:lang w:val="en-US"/>
        </w:rPr>
        <w:t xml:space="preserve">Subnet, select here the subnet created in paragraph </w:t>
      </w:r>
      <w:r w:rsidRPr="00A922DC">
        <w:rPr>
          <w:lang w:val="en-US"/>
        </w:rPr>
        <w:fldChar w:fldCharType="begin"/>
      </w:r>
      <w:r w:rsidRPr="00A922DC">
        <w:rPr>
          <w:lang w:val="en-US"/>
        </w:rPr>
        <w:instrText xml:space="preserve"> REF _Ref135741470 \r \h </w:instrText>
      </w:r>
      <w:r w:rsidRPr="00A922DC">
        <w:rPr>
          <w:lang w:val="en-US"/>
        </w:rPr>
      </w:r>
      <w:r w:rsidRPr="00A922DC">
        <w:rPr>
          <w:lang w:val="en-US"/>
        </w:rPr>
        <w:fldChar w:fldCharType="separate"/>
      </w:r>
      <w:r w:rsidR="00D26432">
        <w:rPr>
          <w:lang w:val="en-US"/>
        </w:rPr>
        <w:t>9.1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_Ref135741470 \h </w:instrText>
      </w:r>
      <w:r w:rsidRPr="00A922DC">
        <w:rPr>
          <w:lang w:val="en-US"/>
        </w:rPr>
      </w:r>
      <w:r w:rsidRPr="00A922DC">
        <w:rPr>
          <w:lang w:val="en-US"/>
        </w:rPr>
        <w:fldChar w:fldCharType="separate"/>
      </w:r>
      <w:r w:rsidR="00D26432" w:rsidRPr="00A922DC">
        <w:rPr>
          <w:lang w:val="en-US"/>
        </w:rPr>
        <w:t>Create an Azure Virtual Network</w:t>
      </w:r>
      <w:r w:rsidRPr="00A922DC">
        <w:rPr>
          <w:lang w:val="en-US"/>
        </w:rPr>
        <w:fldChar w:fldCharType="end"/>
      </w:r>
      <w:r w:rsidRPr="00A922DC">
        <w:rPr>
          <w:lang w:val="en-US"/>
        </w:rPr>
        <w:t>.</w:t>
      </w:r>
    </w:p>
    <w:p w14:paraId="6038EDE8" w14:textId="77777777" w:rsidR="00576561" w:rsidRPr="00A922DC" w:rsidRDefault="00576561" w:rsidP="00F5114E">
      <w:pPr>
        <w:pStyle w:val="Lijstalinea"/>
        <w:numPr>
          <w:ilvl w:val="0"/>
          <w:numId w:val="50"/>
        </w:numPr>
        <w:rPr>
          <w:lang w:val="en-US"/>
        </w:rPr>
      </w:pPr>
      <w:r w:rsidRPr="00A922DC">
        <w:rPr>
          <w:lang w:val="en-US"/>
        </w:rPr>
        <w:t xml:space="preserve">Network Security Group, for this hands-on-lab, select </w:t>
      </w:r>
      <w:r w:rsidRPr="00A922DC">
        <w:rPr>
          <w:b/>
          <w:bCs/>
          <w:lang w:val="en-US"/>
        </w:rPr>
        <w:t>None</w:t>
      </w:r>
      <w:r w:rsidRPr="00A922DC">
        <w:rPr>
          <w:lang w:val="en-US"/>
        </w:rPr>
        <w:t>. In a real-life scenario, plan for security using Network Security Groups, Firewalls etcetera.</w:t>
      </w:r>
    </w:p>
    <w:p w14:paraId="030BB759" w14:textId="4FD034C0" w:rsidR="00576561" w:rsidRPr="00A922DC" w:rsidRDefault="00576561" w:rsidP="00F5114E">
      <w:pPr>
        <w:pStyle w:val="Lijstalinea"/>
        <w:numPr>
          <w:ilvl w:val="0"/>
          <w:numId w:val="50"/>
        </w:numPr>
        <w:rPr>
          <w:lang w:val="en-US"/>
        </w:rPr>
      </w:pPr>
      <w:r w:rsidRPr="00A922DC">
        <w:rPr>
          <w:lang w:val="en-US"/>
        </w:rPr>
        <w:t xml:space="preserve">Select which directory you would like to join, select </w:t>
      </w:r>
      <w:r w:rsidR="005B3995">
        <w:rPr>
          <w:b/>
          <w:bCs/>
          <w:lang w:val="en-US"/>
        </w:rPr>
        <w:t>Microsoft Entra ID</w:t>
      </w:r>
      <w:r w:rsidRPr="00A922DC">
        <w:rPr>
          <w:lang w:val="en-US"/>
        </w:rPr>
        <w:t>.</w:t>
      </w:r>
    </w:p>
    <w:p w14:paraId="7385918B" w14:textId="77777777" w:rsidR="00576561" w:rsidRPr="00A922DC" w:rsidRDefault="00576561" w:rsidP="00F5114E">
      <w:pPr>
        <w:pStyle w:val="Lijstalinea"/>
        <w:numPr>
          <w:ilvl w:val="0"/>
          <w:numId w:val="50"/>
        </w:numPr>
        <w:rPr>
          <w:lang w:val="en-US"/>
        </w:rPr>
      </w:pPr>
      <w:r w:rsidRPr="00A922DC">
        <w:rPr>
          <w:lang w:val="en-US"/>
        </w:rPr>
        <w:t xml:space="preserve">Enroll VM in Intune, for this hands-on-lab, select </w:t>
      </w:r>
      <w:r w:rsidRPr="00A922DC">
        <w:rPr>
          <w:b/>
          <w:bCs/>
          <w:lang w:val="en-US"/>
        </w:rPr>
        <w:t>No</w:t>
      </w:r>
      <w:r w:rsidRPr="00A922DC">
        <w:rPr>
          <w:lang w:val="en-US"/>
        </w:rPr>
        <w:t>, in a real-life scenario enrolling the VMs in Intune is a cloud native way to manage these devices.</w:t>
      </w:r>
    </w:p>
    <w:p w14:paraId="662D74E3" w14:textId="77777777" w:rsidR="00576561" w:rsidRPr="00A922DC" w:rsidRDefault="00576561" w:rsidP="00F5114E">
      <w:pPr>
        <w:pStyle w:val="Lijstalinea"/>
        <w:numPr>
          <w:ilvl w:val="0"/>
          <w:numId w:val="50"/>
        </w:numPr>
        <w:rPr>
          <w:lang w:val="en-US"/>
        </w:rPr>
      </w:pPr>
      <w:r w:rsidRPr="00A922DC">
        <w:rPr>
          <w:lang w:val="en-US"/>
        </w:rPr>
        <w:t xml:space="preserve">Fill in your own Virtual Machine Administrator account and password, e.g. account avdadmin and make a note of the username and password. </w:t>
      </w:r>
    </w:p>
    <w:p w14:paraId="78EA0EE3" w14:textId="77777777" w:rsidR="00576561" w:rsidRDefault="00576561" w:rsidP="00F5114E">
      <w:pPr>
        <w:pStyle w:val="Lijstalinea"/>
        <w:numPr>
          <w:ilvl w:val="0"/>
          <w:numId w:val="50"/>
        </w:numPr>
        <w:rPr>
          <w:lang w:val="en-US"/>
        </w:rPr>
      </w:pPr>
      <w:r w:rsidRPr="00A922DC">
        <w:rPr>
          <w:lang w:val="en-US"/>
        </w:rPr>
        <w:t>Custom Configuration script URL, is not applicable for this hands-on-lab.</w:t>
      </w:r>
    </w:p>
    <w:p w14:paraId="70E5CBCB" w14:textId="77777777" w:rsidR="00860C17" w:rsidRPr="00A922DC" w:rsidRDefault="00860C17" w:rsidP="00860C17">
      <w:pPr>
        <w:pStyle w:val="Lijstalinea"/>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p>
    <w:p w14:paraId="1B463ED9" w14:textId="33ECD255" w:rsidR="00860C17" w:rsidRPr="00860C17" w:rsidRDefault="00860C17" w:rsidP="00860C17">
      <w:pPr>
        <w:pStyle w:val="Lijstalinea"/>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to deploy the Virtual Machines</w:t>
      </w:r>
      <w:r>
        <w:rPr>
          <w:lang w:val="en-US"/>
        </w:rPr>
        <w:t xml:space="preserve"> in the host pool</w:t>
      </w:r>
      <w:r w:rsidRPr="00A922DC">
        <w:rPr>
          <w:lang w:val="en-US"/>
        </w:rPr>
        <w:t>.</w:t>
      </w:r>
    </w:p>
    <w:p w14:paraId="199ABA46" w14:textId="77777777" w:rsidR="00576561" w:rsidRDefault="00576561" w:rsidP="00B075B7">
      <w:pPr>
        <w:rPr>
          <w:lang w:val="en-US"/>
        </w:rPr>
      </w:pPr>
    </w:p>
    <w:p w14:paraId="035E43DB" w14:textId="77777777" w:rsidR="00576561" w:rsidRPr="00B075B7" w:rsidRDefault="00576561" w:rsidP="00B075B7">
      <w:pPr>
        <w:rPr>
          <w:lang w:val="en-US"/>
        </w:rPr>
      </w:pPr>
    </w:p>
    <w:p w14:paraId="4285D66D" w14:textId="763A1427" w:rsidR="00D01C19" w:rsidRPr="00A922DC" w:rsidRDefault="00A30400" w:rsidP="008B7AA7">
      <w:pPr>
        <w:pStyle w:val="Kop2"/>
        <w:rPr>
          <w:lang w:val="en-US"/>
        </w:rPr>
      </w:pPr>
      <w:bookmarkStart w:id="43" w:name="_Toc156824795"/>
      <w:r w:rsidRPr="00A922DC">
        <w:rPr>
          <w:lang w:val="en-US"/>
        </w:rPr>
        <w:lastRenderedPageBreak/>
        <w:t xml:space="preserve">Configure </w:t>
      </w:r>
      <w:r w:rsidR="005577D3" w:rsidRPr="00A922DC">
        <w:rPr>
          <w:lang w:val="en-US"/>
        </w:rPr>
        <w:t>the</w:t>
      </w:r>
      <w:r w:rsidR="00D01C19" w:rsidRPr="00A922DC">
        <w:rPr>
          <w:lang w:val="en-US"/>
        </w:rPr>
        <w:t xml:space="preserve"> </w:t>
      </w:r>
      <w:r w:rsidR="005577D3" w:rsidRPr="00A922DC">
        <w:rPr>
          <w:lang w:val="en-US"/>
        </w:rPr>
        <w:t>A</w:t>
      </w:r>
      <w:r w:rsidR="00D01C19" w:rsidRPr="00A922DC">
        <w:rPr>
          <w:lang w:val="en-US"/>
        </w:rPr>
        <w:t>pplication group</w:t>
      </w:r>
      <w:r w:rsidR="005577D3" w:rsidRPr="00A922DC">
        <w:rPr>
          <w:lang w:val="en-US"/>
        </w:rPr>
        <w:t xml:space="preserve"> for the workspace</w:t>
      </w:r>
      <w:bookmarkEnd w:id="43"/>
    </w:p>
    <w:p w14:paraId="1A3BBF4E" w14:textId="77777777" w:rsidR="005D4A8C" w:rsidRPr="00A922DC" w:rsidRDefault="005D4A8C" w:rsidP="005D4A8C">
      <w:pPr>
        <w:rPr>
          <w:lang w:val="en-US"/>
        </w:rPr>
      </w:pPr>
      <w:r w:rsidRPr="00A922DC">
        <w:rPr>
          <w:lang w:val="en-US"/>
        </w:rPr>
        <w:t>An application group is a logical grouping of applications installed on session hosts in the host pool.</w:t>
      </w:r>
    </w:p>
    <w:p w14:paraId="0126E217" w14:textId="77777777" w:rsidR="005D4A8C" w:rsidRPr="00A922DC" w:rsidRDefault="005D4A8C" w:rsidP="005D4A8C">
      <w:pPr>
        <w:rPr>
          <w:lang w:val="en-US"/>
        </w:rPr>
      </w:pPr>
    </w:p>
    <w:p w14:paraId="0F5CC664" w14:textId="6D26E8E2" w:rsidR="005D4A8C" w:rsidRPr="00A922DC" w:rsidRDefault="005D4A8C" w:rsidP="005D4A8C">
      <w:pPr>
        <w:rPr>
          <w:lang w:val="en-US"/>
        </w:rPr>
      </w:pPr>
      <w:r w:rsidRPr="00A922DC">
        <w:rPr>
          <w:lang w:val="en-US"/>
        </w:rPr>
        <w:t>An application group can be one of two types:</w:t>
      </w:r>
    </w:p>
    <w:p w14:paraId="5B645509" w14:textId="7DA5D986" w:rsidR="005D4A8C" w:rsidRPr="00A922DC" w:rsidRDefault="005D4A8C" w:rsidP="00DB32E6">
      <w:pPr>
        <w:pStyle w:val="Lijstalinea"/>
        <w:numPr>
          <w:ilvl w:val="0"/>
          <w:numId w:val="39"/>
        </w:numPr>
        <w:rPr>
          <w:lang w:val="en-US"/>
        </w:rPr>
      </w:pPr>
      <w:r w:rsidRPr="00A922DC">
        <w:rPr>
          <w:lang w:val="en-US"/>
        </w:rPr>
        <w:t>RemoteApp, where users access the RemoteApps you individually select and publish to the application group. Available with pooled host pools only.</w:t>
      </w:r>
    </w:p>
    <w:p w14:paraId="727DD59A" w14:textId="331F2EC9" w:rsidR="005D4A8C" w:rsidRPr="00A922DC" w:rsidRDefault="005D4A8C" w:rsidP="00DB32E6">
      <w:pPr>
        <w:pStyle w:val="Lijstalinea"/>
        <w:numPr>
          <w:ilvl w:val="0"/>
          <w:numId w:val="39"/>
        </w:numPr>
        <w:rPr>
          <w:lang w:val="en-US"/>
        </w:rPr>
      </w:pPr>
      <w:r w:rsidRPr="00A922DC">
        <w:rPr>
          <w:lang w:val="en-US"/>
        </w:rPr>
        <w:t>Desktop, where users access the full desktop. Available with pooled or personal host pools.</w:t>
      </w:r>
    </w:p>
    <w:p w14:paraId="5E01DB92" w14:textId="77777777" w:rsidR="005D4A8C" w:rsidRPr="00A922DC" w:rsidRDefault="005D4A8C" w:rsidP="005D4A8C">
      <w:pPr>
        <w:rPr>
          <w:lang w:val="en-US"/>
        </w:rPr>
      </w:pPr>
    </w:p>
    <w:p w14:paraId="55FF6BDD" w14:textId="77777777" w:rsidR="00BC33AD" w:rsidRPr="00A922DC" w:rsidRDefault="00BC33AD" w:rsidP="00BC33AD">
      <w:pPr>
        <w:rPr>
          <w:lang w:val="en-US"/>
        </w:rPr>
      </w:pPr>
      <w:r w:rsidRPr="00A922DC">
        <w:rPr>
          <w:lang w:val="en-US"/>
        </w:rPr>
        <w:t>Users/groups will be assigned to an application group. As an application group is part of a workspace, in this way, by assigning users/groups to an application group users will be assigned to workspaces.</w:t>
      </w:r>
    </w:p>
    <w:p w14:paraId="643ED223" w14:textId="77777777" w:rsidR="00BC33AD" w:rsidRPr="00A922DC" w:rsidRDefault="00BC33AD" w:rsidP="00DF37DB">
      <w:pPr>
        <w:rPr>
          <w:lang w:val="en-US"/>
        </w:rPr>
      </w:pPr>
    </w:p>
    <w:p w14:paraId="389A2D17" w14:textId="26766EEB" w:rsidR="002A6630" w:rsidRPr="00A922DC" w:rsidRDefault="002A6630" w:rsidP="00DF37DB">
      <w:pPr>
        <w:rPr>
          <w:lang w:val="en-US"/>
        </w:rPr>
      </w:pPr>
      <w:r w:rsidRPr="00A922DC">
        <w:rPr>
          <w:lang w:val="en-US"/>
        </w:rPr>
        <w:t xml:space="preserve">In the previous step </w:t>
      </w:r>
      <w:r w:rsidR="00BC33AD" w:rsidRPr="00A922DC">
        <w:rPr>
          <w:lang w:val="en-US"/>
        </w:rPr>
        <w:t xml:space="preserve">where you </w:t>
      </w:r>
      <w:r w:rsidRPr="00A922DC">
        <w:rPr>
          <w:lang w:val="en-US"/>
        </w:rPr>
        <w:t>create</w:t>
      </w:r>
      <w:r w:rsidR="00BC33AD" w:rsidRPr="00A922DC">
        <w:rPr>
          <w:lang w:val="en-US"/>
        </w:rPr>
        <w:t>d</w:t>
      </w:r>
      <w:r w:rsidRPr="00A922DC">
        <w:rPr>
          <w:lang w:val="en-US"/>
        </w:rPr>
        <w:t xml:space="preserve"> a host poo</w:t>
      </w:r>
      <w:r w:rsidR="00BC33AD" w:rsidRPr="00A922DC">
        <w:rPr>
          <w:lang w:val="en-US"/>
        </w:rPr>
        <w:t xml:space="preserve">l using the wizard, </w:t>
      </w:r>
      <w:r w:rsidR="00561CAF" w:rsidRPr="00A922DC">
        <w:rPr>
          <w:lang w:val="en-US"/>
        </w:rPr>
        <w:t xml:space="preserve">you as well already created </w:t>
      </w:r>
      <w:r w:rsidR="00BC33AD" w:rsidRPr="00A922DC">
        <w:rPr>
          <w:lang w:val="en-US"/>
        </w:rPr>
        <w:t>a Desktop application group.</w:t>
      </w:r>
      <w:r w:rsidR="00561CAF" w:rsidRPr="00A922DC">
        <w:rPr>
          <w:lang w:val="en-US"/>
        </w:rPr>
        <w:t xml:space="preserve"> In this section you</w:t>
      </w:r>
      <w:r w:rsidR="007046D1" w:rsidRPr="00A922DC">
        <w:rPr>
          <w:lang w:val="en-US"/>
        </w:rPr>
        <w:t xml:space="preserve"> will further configure this Desktop Application group.</w:t>
      </w:r>
    </w:p>
    <w:p w14:paraId="73F5E436" w14:textId="77777777" w:rsidR="00407B7B" w:rsidRPr="00A922DC" w:rsidRDefault="00407B7B" w:rsidP="00DF37DB">
      <w:pPr>
        <w:rPr>
          <w:lang w:val="en-US"/>
        </w:rPr>
      </w:pPr>
    </w:p>
    <w:p w14:paraId="458141BC" w14:textId="77777777" w:rsidR="006437BD" w:rsidRPr="00A922DC" w:rsidRDefault="006437BD" w:rsidP="006437BD">
      <w:pPr>
        <w:rPr>
          <w:lang w:val="en-US"/>
        </w:rPr>
      </w:pPr>
      <w:r w:rsidRPr="00A922DC">
        <w:rPr>
          <w:lang w:val="en-US"/>
        </w:rPr>
        <w:t>Go to the Azure Portal (</w:t>
      </w:r>
      <w:hyperlink r:id="rId38"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4B3FAA30" w14:textId="77777777" w:rsidR="00407B7B" w:rsidRPr="00A922DC" w:rsidRDefault="00407B7B" w:rsidP="00DB32E6">
      <w:pPr>
        <w:pStyle w:val="Lijstalinea"/>
        <w:numPr>
          <w:ilvl w:val="0"/>
          <w:numId w:val="25"/>
        </w:numPr>
      </w:pPr>
      <w:r w:rsidRPr="5537E764">
        <w:t xml:space="preserve">In the </w:t>
      </w:r>
      <w:r w:rsidRPr="5537E764">
        <w:rPr>
          <w:b/>
        </w:rPr>
        <w:t>search bar</w:t>
      </w:r>
      <w:r w:rsidRPr="5537E764">
        <w:t xml:space="preserve"> at the top of the Azure Portal, type “avd”.</w:t>
      </w:r>
    </w:p>
    <w:p w14:paraId="6470D1C5" w14:textId="6721C1D8" w:rsidR="00407B7B" w:rsidRPr="00A922DC" w:rsidRDefault="00407B7B" w:rsidP="00DB32E6">
      <w:pPr>
        <w:pStyle w:val="Lijstalinea"/>
        <w:numPr>
          <w:ilvl w:val="0"/>
          <w:numId w:val="25"/>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586175" w:rsidRPr="00A922DC">
        <w:rPr>
          <w:lang w:val="en-US"/>
        </w:rPr>
        <w:t>.</w:t>
      </w:r>
    </w:p>
    <w:p w14:paraId="43975E98" w14:textId="46791CEE" w:rsidR="000550F4" w:rsidRPr="00A922DC" w:rsidRDefault="00407B7B" w:rsidP="00DB32E6">
      <w:pPr>
        <w:pStyle w:val="Lijstalinea"/>
        <w:numPr>
          <w:ilvl w:val="0"/>
          <w:numId w:val="25"/>
        </w:numPr>
        <w:rPr>
          <w:lang w:val="en-US"/>
        </w:rPr>
      </w:pPr>
      <w:r w:rsidRPr="00A922DC">
        <w:rPr>
          <w:lang w:val="en-US"/>
        </w:rPr>
        <w:t xml:space="preserve">On the Azure Virtual Desktop page, </w:t>
      </w:r>
      <w:r w:rsidR="00483669" w:rsidRPr="00A922DC">
        <w:rPr>
          <w:lang w:val="en-US"/>
        </w:rPr>
        <w:t xml:space="preserve">in the </w:t>
      </w:r>
      <w:r w:rsidR="00710338" w:rsidRPr="00A922DC">
        <w:rPr>
          <w:lang w:val="en-US"/>
        </w:rPr>
        <w:t>left-hand</w:t>
      </w:r>
      <w:r w:rsidR="00483669" w:rsidRPr="00A922DC">
        <w:rPr>
          <w:lang w:val="en-US"/>
        </w:rPr>
        <w:t xml:space="preserve"> navigation </w:t>
      </w:r>
      <w:r w:rsidRPr="00A922DC">
        <w:rPr>
          <w:lang w:val="en-US"/>
        </w:rPr>
        <w:t>click “</w:t>
      </w:r>
      <w:r w:rsidR="00F42049" w:rsidRPr="00A922DC">
        <w:rPr>
          <w:b/>
          <w:bCs/>
          <w:lang w:val="en-US"/>
        </w:rPr>
        <w:t>Application groups</w:t>
      </w:r>
      <w:r w:rsidRPr="00A922DC">
        <w:rPr>
          <w:lang w:val="en-US"/>
        </w:rPr>
        <w:t xml:space="preserve">” </w:t>
      </w:r>
      <w:r w:rsidR="00483669" w:rsidRPr="00A922DC">
        <w:rPr>
          <w:lang w:val="en-US"/>
        </w:rPr>
        <w:t>under</w:t>
      </w:r>
      <w:r w:rsidR="000550F4" w:rsidRPr="00A922DC">
        <w:rPr>
          <w:lang w:val="en-US"/>
        </w:rPr>
        <w:t xml:space="preserve"> Manage</w:t>
      </w:r>
      <w:r w:rsidR="00586175" w:rsidRPr="00A922DC">
        <w:rPr>
          <w:lang w:val="en-US"/>
        </w:rPr>
        <w:t>.</w:t>
      </w:r>
    </w:p>
    <w:p w14:paraId="572C66B4" w14:textId="151F3009" w:rsidR="00407B7B" w:rsidRPr="00A922DC" w:rsidRDefault="000550F4" w:rsidP="00DB32E6">
      <w:pPr>
        <w:pStyle w:val="Lijstalinea"/>
        <w:numPr>
          <w:ilvl w:val="0"/>
          <w:numId w:val="25"/>
        </w:numPr>
        <w:rPr>
          <w:lang w:val="en-US"/>
        </w:rPr>
      </w:pPr>
      <w:r w:rsidRPr="00A922DC">
        <w:rPr>
          <w:lang w:val="en-US"/>
        </w:rPr>
        <w:t xml:space="preserve">See that </w:t>
      </w:r>
      <w:r w:rsidR="0026555B" w:rsidRPr="00A922DC">
        <w:rPr>
          <w:lang w:val="en-US"/>
        </w:rPr>
        <w:t>the creation of the host pool also created a</w:t>
      </w:r>
      <w:r w:rsidR="00D27DB8" w:rsidRPr="00A922DC">
        <w:rPr>
          <w:lang w:val="en-US"/>
        </w:rPr>
        <w:t xml:space="preserve"> matching application group named &lt;host pool name&gt;</w:t>
      </w:r>
      <w:r w:rsidR="00C73517" w:rsidRPr="00A922DC">
        <w:rPr>
          <w:lang w:val="en-US"/>
        </w:rPr>
        <w:t>-DAG</w:t>
      </w:r>
      <w:r w:rsidR="00407B7B" w:rsidRPr="00A922DC">
        <w:rPr>
          <w:lang w:val="en-US"/>
        </w:rPr>
        <w:t>.</w:t>
      </w:r>
      <w:r w:rsidR="00EC36A2" w:rsidRPr="00A922DC">
        <w:rPr>
          <w:lang w:val="en-US"/>
        </w:rPr>
        <w:t xml:space="preserve"> Click on this resource.</w:t>
      </w:r>
    </w:p>
    <w:p w14:paraId="165568DA" w14:textId="00D9ED28" w:rsidR="00C03F15" w:rsidRPr="00A922DC" w:rsidRDefault="006E0764" w:rsidP="00DB32E6">
      <w:pPr>
        <w:pStyle w:val="Lijstalinea"/>
        <w:numPr>
          <w:ilvl w:val="0"/>
          <w:numId w:val="25"/>
        </w:numPr>
        <w:rPr>
          <w:lang w:val="en-US"/>
        </w:rPr>
      </w:pPr>
      <w:r w:rsidRPr="00A922DC">
        <w:rPr>
          <w:lang w:val="en-US"/>
        </w:rPr>
        <w:t xml:space="preserve">In the middle of the </w:t>
      </w:r>
      <w:r w:rsidR="00710338" w:rsidRPr="00A922DC">
        <w:rPr>
          <w:lang w:val="en-US"/>
        </w:rPr>
        <w:t>page,</w:t>
      </w:r>
      <w:r w:rsidRPr="00A922DC">
        <w:rPr>
          <w:lang w:val="en-US"/>
        </w:rPr>
        <w:t xml:space="preserve"> you see that one applications </w:t>
      </w:r>
      <w:r w:rsidR="00C03F15" w:rsidRPr="00A922DC">
        <w:rPr>
          <w:lang w:val="en-US"/>
        </w:rPr>
        <w:t>is part of the application group and this application group has no assignments for now.</w:t>
      </w:r>
      <w:r w:rsidRPr="00A922DC">
        <w:rPr>
          <w:lang w:val="en-US"/>
        </w:rPr>
        <w:br/>
      </w:r>
      <w:r w:rsidR="35B510B7" w:rsidRPr="00A922DC">
        <w:rPr>
          <w:noProof/>
          <w:lang w:val="en-US"/>
        </w:rPr>
        <w:drawing>
          <wp:inline distT="0" distB="0" distL="0" distR="0" wp14:anchorId="56FFE814" wp14:editId="17E2B7F4">
            <wp:extent cx="4572000" cy="2705100"/>
            <wp:effectExtent l="0" t="0" r="0" b="0"/>
            <wp:docPr id="1098914105" name="Picture 1098914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cstate="print">
                      <a:extLst>
                        <a:ext uri="{28A0092B-C50C-407E-A947-70E740481C1C}">
                          <a14:useLocalDpi xmlns:a14="http://schemas.microsoft.com/office/drawing/2010/main" val="0"/>
                        </a:ext>
                      </a:extLst>
                    </a:blip>
                    <a:stretch>
                      <a:fillRect/>
                    </a:stretch>
                  </pic:blipFill>
                  <pic:spPr>
                    <a:xfrm>
                      <a:off x="0" y="0"/>
                      <a:ext cx="4572000" cy="2705100"/>
                    </a:xfrm>
                    <a:prstGeom prst="rect">
                      <a:avLst/>
                    </a:prstGeom>
                  </pic:spPr>
                </pic:pic>
              </a:graphicData>
            </a:graphic>
          </wp:inline>
        </w:drawing>
      </w:r>
    </w:p>
    <w:p w14:paraId="49AD33AE" w14:textId="77777777" w:rsidR="00C24C29" w:rsidRPr="00A922DC" w:rsidRDefault="009771AC" w:rsidP="00DB32E6">
      <w:pPr>
        <w:pStyle w:val="Lijstalinea"/>
        <w:numPr>
          <w:ilvl w:val="0"/>
          <w:numId w:val="25"/>
        </w:numPr>
        <w:rPr>
          <w:lang w:val="en-US"/>
        </w:rPr>
      </w:pPr>
      <w:r w:rsidRPr="00A922DC">
        <w:rPr>
          <w:lang w:val="en-US"/>
        </w:rPr>
        <w:lastRenderedPageBreak/>
        <w:t xml:space="preserve">Click on </w:t>
      </w:r>
      <w:r w:rsidR="00C03F15" w:rsidRPr="00A922DC">
        <w:rPr>
          <w:lang w:val="en-US"/>
        </w:rPr>
        <w:t xml:space="preserve">the </w:t>
      </w:r>
      <w:r w:rsidR="00C03F15" w:rsidRPr="00A922DC">
        <w:rPr>
          <w:b/>
          <w:bCs/>
          <w:lang w:val="en-US"/>
        </w:rPr>
        <w:t>(manage)</w:t>
      </w:r>
      <w:r w:rsidR="00C03F15" w:rsidRPr="00A922DC">
        <w:rPr>
          <w:lang w:val="en-US"/>
        </w:rPr>
        <w:t xml:space="preserve"> link under </w:t>
      </w:r>
      <w:r w:rsidRPr="00A922DC">
        <w:rPr>
          <w:lang w:val="en-US"/>
        </w:rPr>
        <w:t>Applications in the middle of the page and see that the Desktop is available in this Application group</w:t>
      </w:r>
      <w:r w:rsidR="006E0764" w:rsidRPr="00A922DC">
        <w:rPr>
          <w:lang w:val="en-US"/>
        </w:rPr>
        <w:t>.</w:t>
      </w:r>
      <w:r w:rsidR="00C34D13" w:rsidRPr="00A922DC">
        <w:rPr>
          <w:lang w:val="en-US"/>
        </w:rPr>
        <w:t xml:space="preserve"> </w:t>
      </w:r>
    </w:p>
    <w:p w14:paraId="2DAA56D0" w14:textId="1D0AFD89" w:rsidR="00C24C29" w:rsidRPr="00A922DC" w:rsidRDefault="00C24C29" w:rsidP="00DB32E6">
      <w:pPr>
        <w:pStyle w:val="Lijstalinea"/>
        <w:numPr>
          <w:ilvl w:val="0"/>
          <w:numId w:val="25"/>
        </w:numPr>
        <w:rPr>
          <w:lang w:val="en-US"/>
        </w:rPr>
      </w:pPr>
      <w:r w:rsidRPr="00A922DC">
        <w:rPr>
          <w:lang w:val="en-US"/>
        </w:rPr>
        <w:t>Click the X icon in the upper right corner to close the page and go back to the Application group page.</w:t>
      </w:r>
    </w:p>
    <w:p w14:paraId="4379AF92" w14:textId="7AD12F18" w:rsidR="00BB2A5B" w:rsidRPr="00A922DC" w:rsidRDefault="00C34D13" w:rsidP="00DB32E6">
      <w:pPr>
        <w:pStyle w:val="Lijstalinea"/>
        <w:numPr>
          <w:ilvl w:val="0"/>
          <w:numId w:val="25"/>
        </w:numPr>
        <w:rPr>
          <w:lang w:val="en-US"/>
        </w:rPr>
      </w:pPr>
      <w:r w:rsidRPr="00A922DC">
        <w:rPr>
          <w:lang w:val="en-US"/>
        </w:rPr>
        <w:t xml:space="preserve">Click on the </w:t>
      </w:r>
      <w:r w:rsidRPr="00A922DC">
        <w:rPr>
          <w:b/>
          <w:bCs/>
          <w:lang w:val="en-US"/>
        </w:rPr>
        <w:t>(manage)</w:t>
      </w:r>
      <w:r w:rsidRPr="00A922DC">
        <w:rPr>
          <w:lang w:val="en-US"/>
        </w:rPr>
        <w:t xml:space="preserve"> link under Assignments in the middle of the page and see that </w:t>
      </w:r>
      <w:r w:rsidR="00BB2A5B" w:rsidRPr="00A922DC">
        <w:rPr>
          <w:lang w:val="en-US"/>
        </w:rPr>
        <w:t xml:space="preserve">no users or groups have been assigned to this </w:t>
      </w:r>
      <w:r w:rsidRPr="00A922DC">
        <w:rPr>
          <w:lang w:val="en-US"/>
        </w:rPr>
        <w:t>Application group.</w:t>
      </w:r>
    </w:p>
    <w:p w14:paraId="1BBA3BA7" w14:textId="155D832B" w:rsidR="00BB2A5B" w:rsidRPr="00A922DC" w:rsidRDefault="00BB2A5B" w:rsidP="00DB32E6">
      <w:pPr>
        <w:pStyle w:val="Lijstalinea"/>
        <w:numPr>
          <w:ilvl w:val="0"/>
          <w:numId w:val="25"/>
        </w:numPr>
        <w:rPr>
          <w:lang w:val="en-US"/>
        </w:rPr>
      </w:pPr>
      <w:r w:rsidRPr="00A922DC">
        <w:rPr>
          <w:lang w:val="en-US"/>
        </w:rPr>
        <w:t xml:space="preserve">Click </w:t>
      </w:r>
      <w:r w:rsidRPr="00A922DC">
        <w:rPr>
          <w:b/>
          <w:bCs/>
          <w:lang w:val="en-US"/>
        </w:rPr>
        <w:t>Add</w:t>
      </w:r>
      <w:r w:rsidR="00586175" w:rsidRPr="00A922DC">
        <w:rPr>
          <w:lang w:val="en-US"/>
        </w:rPr>
        <w:t>.</w:t>
      </w:r>
    </w:p>
    <w:p w14:paraId="5B663FFC" w14:textId="77777777" w:rsidR="008510F8" w:rsidRPr="00A922DC" w:rsidRDefault="0014111C" w:rsidP="00DB32E6">
      <w:pPr>
        <w:pStyle w:val="Lijstalinea"/>
        <w:numPr>
          <w:ilvl w:val="0"/>
          <w:numId w:val="25"/>
        </w:numPr>
        <w:rPr>
          <w:lang w:val="en-US"/>
        </w:rPr>
      </w:pPr>
      <w:r w:rsidRPr="00A922DC">
        <w:rPr>
          <w:lang w:val="en-US"/>
        </w:rPr>
        <w:t xml:space="preserve">Search for the </w:t>
      </w:r>
      <w:r w:rsidRPr="00A922DC">
        <w:rPr>
          <w:b/>
          <w:bCs/>
          <w:lang w:val="en-US"/>
        </w:rPr>
        <w:t>SG-AVD workspace users</w:t>
      </w:r>
      <w:r w:rsidRPr="00A922DC">
        <w:rPr>
          <w:lang w:val="en-US"/>
        </w:rPr>
        <w:t xml:space="preserve"> group</w:t>
      </w:r>
      <w:r w:rsidR="008510F8" w:rsidRPr="00A922DC">
        <w:rPr>
          <w:lang w:val="en-US"/>
        </w:rPr>
        <w:t xml:space="preserve">, select the group and confirm the selection by clicking the </w:t>
      </w:r>
      <w:r w:rsidR="008510F8" w:rsidRPr="00A922DC">
        <w:rPr>
          <w:b/>
          <w:bCs/>
          <w:lang w:val="en-US"/>
        </w:rPr>
        <w:t xml:space="preserve">Select </w:t>
      </w:r>
      <w:r w:rsidR="008510F8" w:rsidRPr="00A922DC">
        <w:rPr>
          <w:lang w:val="en-US"/>
        </w:rPr>
        <w:t>button at the bottom of the page.</w:t>
      </w:r>
    </w:p>
    <w:p w14:paraId="3D41F010" w14:textId="1C0190C4" w:rsidR="001F0E30" w:rsidRPr="00A922DC" w:rsidRDefault="007F06A5" w:rsidP="00DB32E6">
      <w:pPr>
        <w:pStyle w:val="Lijstalinea"/>
        <w:numPr>
          <w:ilvl w:val="0"/>
          <w:numId w:val="25"/>
        </w:numPr>
        <w:rPr>
          <w:lang w:val="en-US"/>
        </w:rPr>
      </w:pPr>
      <w:r w:rsidRPr="00A922DC">
        <w:rPr>
          <w:lang w:val="en-US"/>
        </w:rPr>
        <w:t>C</w:t>
      </w:r>
      <w:r w:rsidR="001F0E30" w:rsidRPr="00A922DC">
        <w:rPr>
          <w:lang w:val="en-US"/>
        </w:rPr>
        <w:t>lick the X icon in the upper right corner</w:t>
      </w:r>
      <w:r w:rsidR="00B56250" w:rsidRPr="00A922DC">
        <w:rPr>
          <w:lang w:val="en-US"/>
        </w:rPr>
        <w:t xml:space="preserve"> to </w:t>
      </w:r>
      <w:r w:rsidRPr="00A922DC">
        <w:rPr>
          <w:lang w:val="en-US"/>
        </w:rPr>
        <w:t xml:space="preserve">close the page and </w:t>
      </w:r>
      <w:r w:rsidR="00B56250" w:rsidRPr="00A922DC">
        <w:rPr>
          <w:lang w:val="en-US"/>
        </w:rPr>
        <w:t>go back to the Assignments page.</w:t>
      </w:r>
    </w:p>
    <w:p w14:paraId="2A31EB54" w14:textId="61A3DDEA" w:rsidR="00C34D13" w:rsidRPr="00A922DC" w:rsidRDefault="007F06A5" w:rsidP="00DB32E6">
      <w:pPr>
        <w:pStyle w:val="Lijstalinea"/>
        <w:numPr>
          <w:ilvl w:val="0"/>
          <w:numId w:val="25"/>
        </w:numPr>
        <w:rPr>
          <w:lang w:val="en-US"/>
        </w:rPr>
      </w:pPr>
      <w:r w:rsidRPr="00A922DC">
        <w:rPr>
          <w:lang w:val="en-US"/>
        </w:rPr>
        <w:t>Click the X icon in the upper right corner to close the page and go back to the Application group page.</w:t>
      </w:r>
    </w:p>
    <w:p w14:paraId="44280E86" w14:textId="77777777" w:rsidR="00407B7B" w:rsidRPr="00A922DC" w:rsidRDefault="00407B7B" w:rsidP="00DF37DB">
      <w:pPr>
        <w:rPr>
          <w:lang w:val="en-US"/>
        </w:rPr>
      </w:pPr>
    </w:p>
    <w:p w14:paraId="34E644F1" w14:textId="023DEBC3" w:rsidR="00E60B3E" w:rsidRPr="00A922DC" w:rsidRDefault="00F81EAE" w:rsidP="00E60B3E">
      <w:pPr>
        <w:pStyle w:val="Kop2"/>
        <w:rPr>
          <w:lang w:val="en-US"/>
        </w:rPr>
      </w:pPr>
      <w:bookmarkStart w:id="44" w:name="_Toc156824796"/>
      <w:r w:rsidRPr="00A922DC">
        <w:rPr>
          <w:lang w:val="en-US"/>
        </w:rPr>
        <w:t>Create a</w:t>
      </w:r>
      <w:r w:rsidR="003558D1" w:rsidRPr="00A922DC">
        <w:rPr>
          <w:lang w:val="en-US"/>
        </w:rPr>
        <w:t>n Application group</w:t>
      </w:r>
      <w:r w:rsidRPr="00A922DC">
        <w:rPr>
          <w:lang w:val="en-US"/>
        </w:rPr>
        <w:t xml:space="preserve"> for Azure Virtual Desktop </w:t>
      </w:r>
      <w:r w:rsidR="00E60B3E" w:rsidRPr="00A922DC">
        <w:rPr>
          <w:lang w:val="en-US"/>
        </w:rPr>
        <w:t>Application</w:t>
      </w:r>
      <w:r w:rsidRPr="00A922DC">
        <w:rPr>
          <w:lang w:val="en-US"/>
        </w:rPr>
        <w:t>s</w:t>
      </w:r>
      <w:bookmarkEnd w:id="44"/>
    </w:p>
    <w:p w14:paraId="00EF9909" w14:textId="5D04025F" w:rsidR="00E60B3E" w:rsidRPr="00A922DC" w:rsidRDefault="25687709" w:rsidP="00E60B3E">
      <w:pPr>
        <w:rPr>
          <w:lang w:val="en-US"/>
        </w:rPr>
      </w:pPr>
      <w:r w:rsidRPr="00A922DC">
        <w:rPr>
          <w:lang w:val="en-US"/>
        </w:rPr>
        <w:t xml:space="preserve">You can also publish an </w:t>
      </w:r>
      <w:r w:rsidR="0B218006" w:rsidRPr="00A922DC">
        <w:rPr>
          <w:lang w:val="en-US"/>
        </w:rPr>
        <w:t xml:space="preserve">(line of business) </w:t>
      </w:r>
      <w:r w:rsidR="00BE0FAD" w:rsidRPr="00A922DC">
        <w:rPr>
          <w:lang w:val="en-US"/>
        </w:rPr>
        <w:t>application</w:t>
      </w:r>
      <w:r w:rsidR="00F84547" w:rsidRPr="00A922DC">
        <w:rPr>
          <w:lang w:val="en-US"/>
        </w:rPr>
        <w:t xml:space="preserve"> </w:t>
      </w:r>
      <w:r w:rsidR="40A268D8" w:rsidRPr="00A922DC">
        <w:rPr>
          <w:lang w:val="en-US"/>
        </w:rPr>
        <w:t xml:space="preserve">instead of a full </w:t>
      </w:r>
      <w:r w:rsidR="00F84547" w:rsidRPr="00A922DC">
        <w:rPr>
          <w:lang w:val="en-US"/>
        </w:rPr>
        <w:t>desktop</w:t>
      </w:r>
      <w:r w:rsidR="0632A7AD" w:rsidRPr="00A922DC">
        <w:rPr>
          <w:lang w:val="en-US"/>
        </w:rPr>
        <w:t xml:space="preserve"> </w:t>
      </w:r>
      <w:r w:rsidR="121ADD20" w:rsidRPr="00A922DC">
        <w:rPr>
          <w:lang w:val="en-US"/>
        </w:rPr>
        <w:t>for specific users.</w:t>
      </w:r>
      <w:r w:rsidR="7822357C" w:rsidRPr="00A922DC">
        <w:rPr>
          <w:lang w:val="en-US"/>
        </w:rPr>
        <w:t xml:space="preserve"> </w:t>
      </w:r>
      <w:r w:rsidR="6A73F29E" w:rsidRPr="00A922DC">
        <w:rPr>
          <w:lang w:val="en-US"/>
        </w:rPr>
        <w:t xml:space="preserve">To configure </w:t>
      </w:r>
      <w:r w:rsidR="00710338" w:rsidRPr="00A922DC">
        <w:rPr>
          <w:lang w:val="en-US"/>
        </w:rPr>
        <w:t>this,</w:t>
      </w:r>
      <w:r w:rsidR="6A73F29E" w:rsidRPr="00A922DC">
        <w:rPr>
          <w:lang w:val="en-US"/>
        </w:rPr>
        <w:t xml:space="preserve"> we</w:t>
      </w:r>
      <w:r w:rsidR="7822357C" w:rsidRPr="00A922DC">
        <w:rPr>
          <w:lang w:val="en-US"/>
        </w:rPr>
        <w:t xml:space="preserve"> will create </w:t>
      </w:r>
      <w:r w:rsidR="00F81EAE" w:rsidRPr="00A922DC">
        <w:rPr>
          <w:lang w:val="en-US"/>
        </w:rPr>
        <w:t xml:space="preserve">a new </w:t>
      </w:r>
      <w:r w:rsidR="009F77EF" w:rsidRPr="00A922DC">
        <w:rPr>
          <w:lang w:val="en-US"/>
        </w:rPr>
        <w:t>Application group</w:t>
      </w:r>
      <w:r w:rsidR="005300E0" w:rsidRPr="00A922DC">
        <w:rPr>
          <w:lang w:val="en-US"/>
        </w:rPr>
        <w:t xml:space="preserve"> (RemoteApp)</w:t>
      </w:r>
      <w:r w:rsidR="00F81EAE" w:rsidRPr="00A922DC">
        <w:rPr>
          <w:lang w:val="en-US"/>
        </w:rPr>
        <w:t xml:space="preserve">. </w:t>
      </w:r>
      <w:r w:rsidR="009F77EF" w:rsidRPr="00A922DC">
        <w:rPr>
          <w:lang w:val="en-US"/>
        </w:rPr>
        <w:t>After the creation of t</w:t>
      </w:r>
      <w:r w:rsidR="48B588A4" w:rsidRPr="00A922DC">
        <w:rPr>
          <w:lang w:val="en-US"/>
        </w:rPr>
        <w:t xml:space="preserve">he </w:t>
      </w:r>
      <w:r w:rsidR="009F77EF" w:rsidRPr="00A922DC">
        <w:rPr>
          <w:lang w:val="en-US"/>
        </w:rPr>
        <w:t>new Application Group</w:t>
      </w:r>
      <w:r w:rsidR="00756DBF" w:rsidRPr="00A922DC">
        <w:rPr>
          <w:lang w:val="en-US"/>
        </w:rPr>
        <w:t xml:space="preserve">, it will be associated with the existing </w:t>
      </w:r>
      <w:r w:rsidR="00777F67" w:rsidRPr="00A922DC">
        <w:rPr>
          <w:lang w:val="en-US"/>
        </w:rPr>
        <w:t>“w</w:t>
      </w:r>
      <w:r w:rsidR="000E4909" w:rsidRPr="00A922DC">
        <w:rPr>
          <w:lang w:val="en-US"/>
        </w:rPr>
        <w:t>sp-p-</w:t>
      </w:r>
      <w:r w:rsidR="008D3FA2">
        <w:rPr>
          <w:lang w:val="en-US"/>
        </w:rPr>
        <w:t>su</w:t>
      </w:r>
      <w:r w:rsidR="000E4909" w:rsidRPr="00A922DC">
        <w:rPr>
          <w:lang w:val="en-US"/>
        </w:rPr>
        <w:t>-01</w:t>
      </w:r>
      <w:r w:rsidR="00777F67" w:rsidRPr="00A922DC">
        <w:rPr>
          <w:lang w:val="en-US"/>
        </w:rPr>
        <w:t>”</w:t>
      </w:r>
      <w:r w:rsidR="6DE8D739" w:rsidRPr="00A922DC">
        <w:rPr>
          <w:lang w:val="en-US"/>
        </w:rPr>
        <w:t xml:space="preserve"> resource. </w:t>
      </w:r>
    </w:p>
    <w:p w14:paraId="02CEACB0" w14:textId="77777777" w:rsidR="00E60B3E" w:rsidRPr="00A922DC" w:rsidRDefault="00E60B3E" w:rsidP="00E60B3E">
      <w:pPr>
        <w:rPr>
          <w:lang w:val="en-US"/>
        </w:rPr>
      </w:pPr>
    </w:p>
    <w:p w14:paraId="35C5A599" w14:textId="77777777" w:rsidR="003A11D1" w:rsidRPr="00A922DC" w:rsidRDefault="003A11D1" w:rsidP="003A11D1">
      <w:pPr>
        <w:rPr>
          <w:lang w:val="en-US"/>
        </w:rPr>
      </w:pPr>
      <w:r w:rsidRPr="00A922DC">
        <w:rPr>
          <w:lang w:val="en-US"/>
        </w:rPr>
        <w:t>Go to the Azure Portal (</w:t>
      </w:r>
      <w:hyperlink r:id="rId40"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424FE5F" w14:textId="77777777" w:rsidR="00E60B3E" w:rsidRPr="00A922DC" w:rsidRDefault="00E60B3E" w:rsidP="00DB32E6">
      <w:pPr>
        <w:pStyle w:val="Lijstalinea"/>
        <w:numPr>
          <w:ilvl w:val="0"/>
          <w:numId w:val="26"/>
        </w:numPr>
      </w:pPr>
      <w:r w:rsidRPr="5537E764">
        <w:t xml:space="preserve">In the </w:t>
      </w:r>
      <w:r w:rsidRPr="5537E764">
        <w:rPr>
          <w:b/>
        </w:rPr>
        <w:t>search bar</w:t>
      </w:r>
      <w:r w:rsidRPr="5537E764">
        <w:t xml:space="preserve"> at the top of the Azure Portal, type “avd”.</w:t>
      </w:r>
    </w:p>
    <w:p w14:paraId="7A3F7F1D" w14:textId="334C2CF8" w:rsidR="00E60B3E" w:rsidRPr="00A922DC" w:rsidRDefault="00E60B3E" w:rsidP="00DB32E6">
      <w:pPr>
        <w:pStyle w:val="Lijstalinea"/>
        <w:numPr>
          <w:ilvl w:val="0"/>
          <w:numId w:val="26"/>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022F06" w:rsidRPr="00A922DC">
        <w:rPr>
          <w:lang w:val="en-US"/>
        </w:rPr>
        <w:t>.</w:t>
      </w:r>
    </w:p>
    <w:p w14:paraId="70FC7E5B" w14:textId="20385A74" w:rsidR="00E60B3E" w:rsidRPr="00A922DC" w:rsidRDefault="00E60B3E" w:rsidP="00DB32E6">
      <w:pPr>
        <w:pStyle w:val="Lijstalinea"/>
        <w:numPr>
          <w:ilvl w:val="0"/>
          <w:numId w:val="26"/>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756DBF" w:rsidRPr="00A922DC">
        <w:rPr>
          <w:b/>
          <w:bCs/>
          <w:lang w:val="en-US"/>
        </w:rPr>
        <w:t>Application groups</w:t>
      </w:r>
      <w:r w:rsidRPr="00A922DC">
        <w:rPr>
          <w:lang w:val="en-US"/>
        </w:rPr>
        <w:t>” under Manage</w:t>
      </w:r>
      <w:r w:rsidR="00A27DE0" w:rsidRPr="00A922DC">
        <w:rPr>
          <w:lang w:val="en-US"/>
        </w:rPr>
        <w:t>.</w:t>
      </w:r>
    </w:p>
    <w:p w14:paraId="532DAC3C" w14:textId="77777777" w:rsidR="00C7410A" w:rsidRPr="00A922DC" w:rsidRDefault="006852E6" w:rsidP="00DB32E6">
      <w:pPr>
        <w:pStyle w:val="Lijstalinea"/>
        <w:numPr>
          <w:ilvl w:val="0"/>
          <w:numId w:val="26"/>
        </w:numPr>
        <w:rPr>
          <w:lang w:val="en-US"/>
        </w:rPr>
      </w:pPr>
      <w:r w:rsidRPr="00A922DC">
        <w:rPr>
          <w:lang w:val="en-US"/>
        </w:rPr>
        <w:t xml:space="preserve">Click </w:t>
      </w:r>
      <w:r w:rsidR="00515AF7" w:rsidRPr="00A922DC">
        <w:rPr>
          <w:b/>
          <w:bCs/>
          <w:lang w:val="en-US"/>
        </w:rPr>
        <w:t>Create</w:t>
      </w:r>
      <w:r w:rsidR="00515AF7" w:rsidRPr="00A922DC">
        <w:rPr>
          <w:lang w:val="en-US"/>
        </w:rPr>
        <w:t>.</w:t>
      </w:r>
    </w:p>
    <w:p w14:paraId="2F401883" w14:textId="71B934F2" w:rsidR="006852E6" w:rsidRPr="00A922DC" w:rsidRDefault="006852E6" w:rsidP="00DB32E6">
      <w:pPr>
        <w:pStyle w:val="Lijstalinea"/>
        <w:numPr>
          <w:ilvl w:val="0"/>
          <w:numId w:val="26"/>
        </w:numPr>
        <w:rPr>
          <w:lang w:val="en-US"/>
        </w:rPr>
      </w:pPr>
      <w:r w:rsidRPr="00A922DC">
        <w:rPr>
          <w:lang w:val="en-US"/>
        </w:rPr>
        <w:t>In the “Create a</w:t>
      </w:r>
      <w:r w:rsidR="00E23F3E" w:rsidRPr="00A922DC">
        <w:rPr>
          <w:lang w:val="en-US"/>
        </w:rPr>
        <w:t>n application group</w:t>
      </w:r>
      <w:r w:rsidRPr="00A922DC">
        <w:rPr>
          <w:lang w:val="en-US"/>
        </w:rPr>
        <w:t>”</w:t>
      </w:r>
      <w:r w:rsidR="00E23F3E" w:rsidRPr="00A922DC">
        <w:rPr>
          <w:lang w:val="en-US"/>
        </w:rPr>
        <w:t xml:space="preserve"> wiza</w:t>
      </w:r>
      <w:r w:rsidR="00631265" w:rsidRPr="00A922DC">
        <w:rPr>
          <w:lang w:val="en-US"/>
        </w:rPr>
        <w:t>r</w:t>
      </w:r>
      <w:r w:rsidR="00E23F3E" w:rsidRPr="00A922DC">
        <w:rPr>
          <w:lang w:val="en-US"/>
        </w:rPr>
        <w:t>d</w:t>
      </w:r>
      <w:r w:rsidRPr="00A922DC">
        <w:rPr>
          <w:lang w:val="en-US"/>
        </w:rPr>
        <w:t xml:space="preserve"> select the </w:t>
      </w:r>
      <w:r w:rsidRPr="00A922DC">
        <w:rPr>
          <w:b/>
          <w:bCs/>
          <w:lang w:val="en-US"/>
        </w:rPr>
        <w:t>subscription</w:t>
      </w:r>
      <w:r w:rsidRPr="00A922DC">
        <w:rPr>
          <w:lang w:val="en-US"/>
        </w:rPr>
        <w:t xml:space="preserve"> in which this Azure Virtual Desktop </w:t>
      </w:r>
      <w:r w:rsidR="007822DC" w:rsidRPr="00A922DC">
        <w:rPr>
          <w:lang w:val="en-US"/>
        </w:rPr>
        <w:t>Application Group</w:t>
      </w:r>
      <w:r w:rsidRPr="00A922DC">
        <w:rPr>
          <w:lang w:val="en-US"/>
        </w:rPr>
        <w:t xml:space="preserve"> will reside. </w:t>
      </w:r>
    </w:p>
    <w:p w14:paraId="48F92066" w14:textId="435836AF" w:rsidR="006852E6" w:rsidRPr="00A922DC" w:rsidRDefault="006852E6" w:rsidP="00DB32E6">
      <w:pPr>
        <w:pStyle w:val="Lijstalinea"/>
        <w:numPr>
          <w:ilvl w:val="0"/>
          <w:numId w:val="26"/>
        </w:numPr>
        <w:rPr>
          <w:lang w:val="en-US"/>
        </w:rPr>
      </w:pPr>
      <w:r w:rsidRPr="00A922DC">
        <w:rPr>
          <w:lang w:val="en-US"/>
        </w:rPr>
        <w:t xml:space="preserve">For the Resource group, select </w:t>
      </w:r>
      <w:r w:rsidR="00966C4D" w:rsidRPr="00A922DC">
        <w:rPr>
          <w:lang w:val="en-US"/>
        </w:rPr>
        <w:t>the Resources group</w:t>
      </w:r>
      <w:r w:rsidR="009541D9" w:rsidRPr="00A922DC">
        <w:rPr>
          <w:lang w:val="en-US"/>
        </w:rPr>
        <w:t xml:space="preserve"> newly created in </w:t>
      </w:r>
      <w:r w:rsidR="009541D9" w:rsidRPr="00A922DC">
        <w:rPr>
          <w:lang w:val="en-US"/>
        </w:rPr>
        <w:fldChar w:fldCharType="begin"/>
      </w:r>
      <w:r w:rsidR="009541D9" w:rsidRPr="00A922DC">
        <w:rPr>
          <w:lang w:val="en-US"/>
        </w:rPr>
        <w:instrText xml:space="preserve"> REF _Ref135765537 \r \h </w:instrText>
      </w:r>
      <w:r w:rsidR="009541D9" w:rsidRPr="00A922DC">
        <w:rPr>
          <w:lang w:val="en-US"/>
        </w:rPr>
      </w:r>
      <w:r w:rsidR="009541D9" w:rsidRPr="00A922DC">
        <w:rPr>
          <w:lang w:val="en-US"/>
        </w:rPr>
        <w:fldChar w:fldCharType="separate"/>
      </w:r>
      <w:r w:rsidR="00D26432">
        <w:rPr>
          <w:lang w:val="en-US"/>
        </w:rPr>
        <w:t>12.1</w:t>
      </w:r>
      <w:r w:rsidR="009541D9" w:rsidRPr="00A922DC">
        <w:rPr>
          <w:lang w:val="en-US"/>
        </w:rPr>
        <w:fldChar w:fldCharType="end"/>
      </w:r>
      <w:r w:rsidR="002E7084" w:rsidRPr="00A922DC">
        <w:rPr>
          <w:lang w:val="en-US"/>
        </w:rPr>
        <w:t xml:space="preserve">, </w:t>
      </w:r>
      <w:r w:rsidR="009541D9" w:rsidRPr="00A922DC">
        <w:rPr>
          <w:lang w:val="en-US"/>
        </w:rPr>
        <w:fldChar w:fldCharType="begin"/>
      </w:r>
      <w:r w:rsidR="009541D9" w:rsidRPr="00A922DC">
        <w:rPr>
          <w:lang w:val="en-US"/>
        </w:rPr>
        <w:instrText xml:space="preserve"> REF _Ref135765537 \h </w:instrText>
      </w:r>
      <w:r w:rsidR="009541D9" w:rsidRPr="00A922DC">
        <w:rPr>
          <w:lang w:val="en-US"/>
        </w:rPr>
      </w:r>
      <w:r w:rsidR="009541D9" w:rsidRPr="00A922DC">
        <w:rPr>
          <w:lang w:val="en-US"/>
        </w:rPr>
        <w:fldChar w:fldCharType="separate"/>
      </w:r>
      <w:r w:rsidR="00D26432" w:rsidRPr="009A2A01">
        <w:t>Create</w:t>
      </w:r>
      <w:r w:rsidR="00D26432" w:rsidRPr="00A922DC">
        <w:rPr>
          <w:lang w:val="en-US"/>
        </w:rPr>
        <w:t xml:space="preserve"> a Host pool</w:t>
      </w:r>
      <w:r w:rsidR="009541D9" w:rsidRPr="00A922DC">
        <w:rPr>
          <w:lang w:val="en-US"/>
        </w:rPr>
        <w:fldChar w:fldCharType="end"/>
      </w:r>
      <w:r w:rsidRPr="00A922DC">
        <w:rPr>
          <w:lang w:val="en-US"/>
        </w:rPr>
        <w:t>“, e.g. “rg-p-</w:t>
      </w:r>
      <w:r w:rsidR="008D3FA2">
        <w:rPr>
          <w:lang w:val="en-US"/>
        </w:rPr>
        <w:t>su</w:t>
      </w:r>
      <w:r w:rsidRPr="00A922DC">
        <w:rPr>
          <w:lang w:val="en-US"/>
        </w:rPr>
        <w:t>-avd-01</w:t>
      </w:r>
      <w:r w:rsidR="00F136D6">
        <w:rPr>
          <w:lang w:val="en-US"/>
        </w:rPr>
        <w:t>&lt;uniqueID&gt;</w:t>
      </w:r>
      <w:r w:rsidRPr="00A922DC">
        <w:rPr>
          <w:lang w:val="en-US"/>
        </w:rPr>
        <w:t>”</w:t>
      </w:r>
      <w:r w:rsidR="00022F06" w:rsidRPr="00A922DC">
        <w:rPr>
          <w:lang w:val="en-US"/>
        </w:rPr>
        <w:t>.</w:t>
      </w:r>
    </w:p>
    <w:p w14:paraId="185CC0FC" w14:textId="634289DF" w:rsidR="006852E6" w:rsidRPr="00A922DC" w:rsidRDefault="000A1F91" w:rsidP="00DB32E6">
      <w:pPr>
        <w:pStyle w:val="Lijstalinea"/>
        <w:numPr>
          <w:ilvl w:val="0"/>
          <w:numId w:val="26"/>
        </w:numPr>
        <w:rPr>
          <w:lang w:val="en-US"/>
        </w:rPr>
      </w:pPr>
      <w:r w:rsidRPr="00A922DC">
        <w:rPr>
          <w:lang w:val="en-US"/>
        </w:rPr>
        <w:t xml:space="preserve">For the Host pool, select the Host pool newly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r w:rsidRPr="00A922DC">
        <w:rPr>
          <w:lang w:val="en-US"/>
        </w:rPr>
        <w:t xml:space="preserve">, </w:t>
      </w:r>
      <w:r w:rsidRPr="00A922DC">
        <w:rPr>
          <w:lang w:val="en-US"/>
        </w:rPr>
        <w:fldChar w:fldCharType="begin"/>
      </w:r>
      <w:r w:rsidRPr="00A922DC">
        <w:rPr>
          <w:lang w:val="en-US"/>
        </w:rPr>
        <w:instrText xml:space="preserve"> REF _Ref135765537 \h </w:instrText>
      </w:r>
      <w:r w:rsidRPr="00A922DC">
        <w:rPr>
          <w:lang w:val="en-US"/>
        </w:rPr>
      </w:r>
      <w:r w:rsidRPr="00A922DC">
        <w:rPr>
          <w:lang w:val="en-US"/>
        </w:rPr>
        <w:fldChar w:fldCharType="separate"/>
      </w:r>
      <w:r w:rsidR="00D26432" w:rsidRPr="009A2A01">
        <w:t>Create</w:t>
      </w:r>
      <w:r w:rsidR="00D26432" w:rsidRPr="00A922DC">
        <w:rPr>
          <w:lang w:val="en-US"/>
        </w:rPr>
        <w:t xml:space="preserve"> a Host pool</w:t>
      </w:r>
      <w:r w:rsidRPr="00A922DC">
        <w:rPr>
          <w:lang w:val="en-US"/>
        </w:rPr>
        <w:fldChar w:fldCharType="end"/>
      </w:r>
      <w:r w:rsidRPr="00A922DC">
        <w:rPr>
          <w:lang w:val="en-US"/>
        </w:rPr>
        <w:t>“, e.g.</w:t>
      </w:r>
      <w:r w:rsidR="00B67AC6" w:rsidRPr="00A922DC">
        <w:rPr>
          <w:lang w:val="en-US"/>
        </w:rPr>
        <w:t xml:space="preserve"> hp-p-</w:t>
      </w:r>
      <w:r w:rsidR="008D3FA2">
        <w:rPr>
          <w:lang w:val="en-US"/>
        </w:rPr>
        <w:t>su</w:t>
      </w:r>
      <w:r w:rsidR="00B67AC6" w:rsidRPr="00A922DC">
        <w:rPr>
          <w:lang w:val="en-US"/>
        </w:rPr>
        <w:t>-avd-01</w:t>
      </w:r>
      <w:r w:rsidR="00F136D6">
        <w:rPr>
          <w:lang w:val="en-US"/>
        </w:rPr>
        <w:t>&lt;uniqueID&gt;</w:t>
      </w:r>
      <w:r w:rsidR="0024424E" w:rsidRPr="00A922DC">
        <w:rPr>
          <w:lang w:val="en-US"/>
        </w:rPr>
        <w:t xml:space="preserve">. After the selection the Location will be prefilled </w:t>
      </w:r>
      <w:r w:rsidR="00360052" w:rsidRPr="00A922DC">
        <w:rPr>
          <w:lang w:val="en-US"/>
        </w:rPr>
        <w:t>and cannot be adjusted.</w:t>
      </w:r>
    </w:p>
    <w:p w14:paraId="0F60A31D" w14:textId="568C9E7C" w:rsidR="00A66800" w:rsidRPr="00A922DC" w:rsidRDefault="001F2543" w:rsidP="00DB32E6">
      <w:pPr>
        <w:pStyle w:val="Lijstalinea"/>
        <w:numPr>
          <w:ilvl w:val="0"/>
          <w:numId w:val="26"/>
        </w:numPr>
        <w:rPr>
          <w:lang w:val="en-US"/>
        </w:rPr>
      </w:pPr>
      <w:r w:rsidRPr="00A922DC">
        <w:rPr>
          <w:lang w:val="en-US"/>
        </w:rPr>
        <w:t xml:space="preserve">For Application group type, select </w:t>
      </w:r>
      <w:r w:rsidRPr="00A922DC">
        <w:rPr>
          <w:b/>
          <w:bCs/>
          <w:lang w:val="en-US"/>
        </w:rPr>
        <w:t>Remote App (RAIL)</w:t>
      </w:r>
      <w:r w:rsidRPr="00A922DC">
        <w:rPr>
          <w:lang w:val="en-US"/>
        </w:rPr>
        <w:t>.</w:t>
      </w:r>
    </w:p>
    <w:p w14:paraId="3066A4FA" w14:textId="3A9101F4" w:rsidR="00FA0BCF" w:rsidRPr="00A922DC" w:rsidRDefault="00767A0D" w:rsidP="00DB32E6">
      <w:pPr>
        <w:pStyle w:val="Lijstalinea"/>
        <w:numPr>
          <w:ilvl w:val="0"/>
          <w:numId w:val="26"/>
        </w:numPr>
        <w:rPr>
          <w:lang w:val="en-US"/>
        </w:rPr>
      </w:pPr>
      <w:r w:rsidRPr="00A922DC">
        <w:rPr>
          <w:lang w:val="en-US"/>
        </w:rPr>
        <w:t xml:space="preserve">For Application group type, add the abbreviation </w:t>
      </w:r>
      <w:r w:rsidR="00810B02" w:rsidRPr="00A922DC">
        <w:rPr>
          <w:lang w:val="en-US"/>
        </w:rPr>
        <w:t>AA</w:t>
      </w:r>
      <w:r w:rsidR="00567F6C" w:rsidRPr="00A922DC">
        <w:rPr>
          <w:lang w:val="en-US"/>
        </w:rPr>
        <w:t>G</w:t>
      </w:r>
      <w:r w:rsidR="00810B02" w:rsidRPr="00A922DC">
        <w:rPr>
          <w:lang w:val="en-US"/>
        </w:rPr>
        <w:t xml:space="preserve"> (For Application</w:t>
      </w:r>
      <w:r w:rsidR="007D0D17" w:rsidRPr="00A922DC">
        <w:rPr>
          <w:lang w:val="en-US"/>
        </w:rPr>
        <w:t>s</w:t>
      </w:r>
      <w:r w:rsidR="00810B02" w:rsidRPr="00A922DC">
        <w:rPr>
          <w:lang w:val="en-US"/>
        </w:rPr>
        <w:t xml:space="preserve"> Application Group)</w:t>
      </w:r>
      <w:r w:rsidR="00112939" w:rsidRPr="00A922DC">
        <w:rPr>
          <w:lang w:val="en-US"/>
        </w:rPr>
        <w:t xml:space="preserve"> to the host pool name </w:t>
      </w:r>
      <w:r w:rsidR="00463215" w:rsidRPr="00A922DC">
        <w:rPr>
          <w:lang w:val="en-US"/>
        </w:rPr>
        <w:t xml:space="preserve">to be consistent with the naming of the Desktop Application Group, </w:t>
      </w:r>
      <w:r w:rsidR="00710338" w:rsidRPr="00A922DC">
        <w:rPr>
          <w:lang w:val="en-US"/>
        </w:rPr>
        <w:t>e.g.,</w:t>
      </w:r>
      <w:r w:rsidR="00463215" w:rsidRPr="00A922DC">
        <w:rPr>
          <w:lang w:val="en-US"/>
        </w:rPr>
        <w:t xml:space="preserve"> </w:t>
      </w:r>
      <w:r w:rsidR="003D4BE5" w:rsidRPr="00A922DC">
        <w:rPr>
          <w:lang w:val="en-US"/>
        </w:rPr>
        <w:t>“</w:t>
      </w:r>
      <w:r w:rsidR="00CA0872" w:rsidRPr="00A922DC">
        <w:rPr>
          <w:lang w:val="en-US"/>
        </w:rPr>
        <w:t>hp-p-</w:t>
      </w:r>
      <w:r w:rsidR="008D3FA2">
        <w:rPr>
          <w:lang w:val="en-US"/>
        </w:rPr>
        <w:t>su</w:t>
      </w:r>
      <w:r w:rsidR="00CA0872" w:rsidRPr="00A922DC">
        <w:rPr>
          <w:lang w:val="en-US"/>
        </w:rPr>
        <w:t>-avd-01-AAG</w:t>
      </w:r>
      <w:r w:rsidR="00F136D6">
        <w:rPr>
          <w:lang w:val="en-US"/>
        </w:rPr>
        <w:t>&lt;uniqueID&gt;</w:t>
      </w:r>
      <w:r w:rsidR="003D4BE5" w:rsidRPr="00A922DC">
        <w:rPr>
          <w:lang w:val="en-US"/>
        </w:rPr>
        <w:t>”.</w:t>
      </w:r>
    </w:p>
    <w:p w14:paraId="2196BBA7" w14:textId="185EB001" w:rsidR="006852E6" w:rsidRPr="00A922DC" w:rsidRDefault="006852E6" w:rsidP="00DB32E6">
      <w:pPr>
        <w:pStyle w:val="Lijstalinea"/>
        <w:numPr>
          <w:ilvl w:val="0"/>
          <w:numId w:val="26"/>
        </w:numPr>
        <w:rPr>
          <w:lang w:val="en-US"/>
        </w:rPr>
      </w:pPr>
      <w:r w:rsidRPr="00A922DC">
        <w:rPr>
          <w:lang w:val="en-US"/>
        </w:rPr>
        <w:t xml:space="preserve">Click </w:t>
      </w:r>
      <w:r w:rsidRPr="00A922DC">
        <w:rPr>
          <w:b/>
          <w:bCs/>
          <w:lang w:val="en-US"/>
        </w:rPr>
        <w:t xml:space="preserve">Next : </w:t>
      </w:r>
      <w:r w:rsidR="00FE6237" w:rsidRPr="00A922DC">
        <w:rPr>
          <w:b/>
          <w:bCs/>
          <w:lang w:val="en-US"/>
        </w:rPr>
        <w:t>Applications</w:t>
      </w:r>
      <w:r w:rsidRPr="00A922DC">
        <w:rPr>
          <w:lang w:val="en-US"/>
        </w:rPr>
        <w:t xml:space="preserve"> to continue to the next tab in the wizard</w:t>
      </w:r>
      <w:r w:rsidR="00011332" w:rsidRPr="00A922DC">
        <w:rPr>
          <w:lang w:val="en-US"/>
        </w:rPr>
        <w:t>.</w:t>
      </w:r>
    </w:p>
    <w:p w14:paraId="2EA9B402" w14:textId="0F2DB9FC" w:rsidR="006852E6" w:rsidRPr="00A922DC" w:rsidRDefault="006852E6" w:rsidP="00DB32E6">
      <w:pPr>
        <w:pStyle w:val="Lijstalinea"/>
        <w:numPr>
          <w:ilvl w:val="0"/>
          <w:numId w:val="26"/>
        </w:numPr>
        <w:rPr>
          <w:i/>
          <w:iCs/>
          <w:lang w:val="en-US"/>
        </w:rPr>
      </w:pPr>
      <w:r w:rsidRPr="00A922DC">
        <w:rPr>
          <w:lang w:val="en-US"/>
        </w:rPr>
        <w:lastRenderedPageBreak/>
        <w:t xml:space="preserve">On the </w:t>
      </w:r>
      <w:r w:rsidR="00FE6237" w:rsidRPr="00A922DC">
        <w:rPr>
          <w:lang w:val="en-US"/>
        </w:rPr>
        <w:t xml:space="preserve">Applications </w:t>
      </w:r>
      <w:r w:rsidRPr="00A922DC">
        <w:rPr>
          <w:lang w:val="en-US"/>
        </w:rPr>
        <w:t xml:space="preserve">in the wizard, there is the ability to </w:t>
      </w:r>
      <w:r w:rsidR="00735185" w:rsidRPr="00A922DC">
        <w:rPr>
          <w:lang w:val="en-US"/>
        </w:rPr>
        <w:t>add Application</w:t>
      </w:r>
      <w:r w:rsidR="00FA7663" w:rsidRPr="00A922DC">
        <w:rPr>
          <w:lang w:val="en-US"/>
        </w:rPr>
        <w:t>s</w:t>
      </w:r>
      <w:r w:rsidR="000769A4" w:rsidRPr="00A922DC">
        <w:rPr>
          <w:lang w:val="en-US"/>
        </w:rPr>
        <w:t xml:space="preserve">, </w:t>
      </w:r>
      <w:r w:rsidR="00FD4575" w:rsidRPr="00A922DC">
        <w:rPr>
          <w:lang w:val="en-US"/>
        </w:rPr>
        <w:t>click</w:t>
      </w:r>
      <w:r w:rsidR="000769A4" w:rsidRPr="00A922DC">
        <w:rPr>
          <w:lang w:val="en-US"/>
        </w:rPr>
        <w:t xml:space="preserve"> </w:t>
      </w:r>
      <w:r w:rsidR="000769A4" w:rsidRPr="00A922DC">
        <w:rPr>
          <w:b/>
          <w:bCs/>
          <w:lang w:val="en-US"/>
        </w:rPr>
        <w:t>+</w:t>
      </w:r>
      <w:r w:rsidR="00705A05" w:rsidRPr="00A922DC">
        <w:rPr>
          <w:b/>
          <w:bCs/>
          <w:lang w:val="en-US"/>
        </w:rPr>
        <w:t>Add a</w:t>
      </w:r>
      <w:r w:rsidR="000769A4" w:rsidRPr="00A922DC">
        <w:rPr>
          <w:b/>
          <w:bCs/>
          <w:lang w:val="en-US"/>
        </w:rPr>
        <w:t>pp</w:t>
      </w:r>
      <w:r w:rsidR="00705A05" w:rsidRPr="00A922DC">
        <w:rPr>
          <w:b/>
          <w:bCs/>
          <w:lang w:val="en-US"/>
        </w:rPr>
        <w:t>lications</w:t>
      </w:r>
      <w:r w:rsidR="000769A4" w:rsidRPr="00A922DC">
        <w:rPr>
          <w:lang w:val="en-US"/>
        </w:rPr>
        <w:t xml:space="preserve"> link</w:t>
      </w:r>
      <w:r w:rsidR="00FD4575" w:rsidRPr="00A922DC">
        <w:rPr>
          <w:lang w:val="en-US"/>
        </w:rPr>
        <w:t xml:space="preserve"> to select applications</w:t>
      </w:r>
      <w:r w:rsidR="002E6913" w:rsidRPr="00A922DC">
        <w:rPr>
          <w:lang w:val="en-US"/>
        </w:rPr>
        <w:t>.</w:t>
      </w:r>
      <w:r w:rsidRPr="00A922DC">
        <w:rPr>
          <w:lang w:val="en-US"/>
        </w:rPr>
        <w:br/>
      </w:r>
      <w:r w:rsidR="1890F8C4" w:rsidRPr="00A922DC">
        <w:rPr>
          <w:i/>
          <w:iCs/>
          <w:lang w:val="en-US"/>
        </w:rPr>
        <w:t xml:space="preserve">Note: Under </w:t>
      </w:r>
      <w:r w:rsidR="1890F8C4" w:rsidRPr="00A922DC">
        <w:rPr>
          <w:b/>
          <w:bCs/>
          <w:i/>
          <w:iCs/>
          <w:lang w:val="en-US"/>
        </w:rPr>
        <w:t>Application Source</w:t>
      </w:r>
      <w:r w:rsidR="1890F8C4" w:rsidRPr="00A922DC">
        <w:rPr>
          <w:i/>
          <w:iCs/>
          <w:lang w:val="en-US"/>
        </w:rPr>
        <w:t xml:space="preserve"> you can select the option Start Menu, File path or MSIX Package for various scenarios. For this lab we focus on Start Menu applications. </w:t>
      </w:r>
    </w:p>
    <w:p w14:paraId="5B048EC9" w14:textId="7108609F" w:rsidR="001C1A54" w:rsidRPr="00A922DC" w:rsidRDefault="002E6913" w:rsidP="00DB32E6">
      <w:pPr>
        <w:pStyle w:val="Lijstalinea"/>
        <w:numPr>
          <w:ilvl w:val="0"/>
          <w:numId w:val="26"/>
        </w:numPr>
        <w:rPr>
          <w:lang w:val="en-US"/>
        </w:rPr>
      </w:pPr>
      <w:r w:rsidRPr="00A922DC">
        <w:rPr>
          <w:lang w:val="en-US"/>
        </w:rPr>
        <w:t>Select some of the M365 Apps (at least Word)</w:t>
      </w:r>
      <w:r w:rsidR="001C1A54" w:rsidRPr="00A922DC">
        <w:rPr>
          <w:lang w:val="en-US"/>
        </w:rPr>
        <w:t>, by selecting the app and to confirm using the Save button at the bottom of the page.</w:t>
      </w:r>
      <w:r w:rsidR="009A35D5" w:rsidRPr="00A922DC">
        <w:rPr>
          <w:lang w:val="en-US"/>
        </w:rPr>
        <w:t xml:space="preserve"> Repeat step 11-12 for all apps you want to include.</w:t>
      </w:r>
    </w:p>
    <w:p w14:paraId="0F34DD81" w14:textId="24502C7E" w:rsidR="00011332" w:rsidRPr="00A922DC" w:rsidRDefault="00011332" w:rsidP="00DB32E6">
      <w:pPr>
        <w:pStyle w:val="Lijstalinea"/>
        <w:numPr>
          <w:ilvl w:val="0"/>
          <w:numId w:val="26"/>
        </w:numPr>
        <w:rPr>
          <w:lang w:val="en-US"/>
        </w:rPr>
      </w:pPr>
      <w:r w:rsidRPr="00A922DC">
        <w:rPr>
          <w:lang w:val="en-US"/>
        </w:rPr>
        <w:t xml:space="preserve">Click </w:t>
      </w:r>
      <w:r w:rsidRPr="00A922DC">
        <w:rPr>
          <w:b/>
          <w:bCs/>
          <w:lang w:val="en-US"/>
        </w:rPr>
        <w:t>Next : Assignments</w:t>
      </w:r>
      <w:r w:rsidRPr="00A922DC">
        <w:rPr>
          <w:lang w:val="en-US"/>
        </w:rPr>
        <w:t xml:space="preserve"> to continue to the next tab in the wizard.</w:t>
      </w:r>
    </w:p>
    <w:p w14:paraId="11BBA1EB" w14:textId="269F0E2F" w:rsidR="005313D9" w:rsidRPr="00A922DC" w:rsidRDefault="00011332" w:rsidP="00DB32E6">
      <w:pPr>
        <w:pStyle w:val="Lijstalinea"/>
        <w:numPr>
          <w:ilvl w:val="0"/>
          <w:numId w:val="26"/>
        </w:numPr>
        <w:rPr>
          <w:lang w:val="en-US"/>
        </w:rPr>
      </w:pPr>
      <w:r w:rsidRPr="00A922DC">
        <w:rPr>
          <w:lang w:val="en-US"/>
        </w:rPr>
        <w:t>On the Assignments tab in the wizard</w:t>
      </w:r>
      <w:r w:rsidR="00475E29" w:rsidRPr="00A922DC">
        <w:rPr>
          <w:lang w:val="en-US"/>
        </w:rPr>
        <w:t xml:space="preserve">, click the </w:t>
      </w:r>
      <w:r w:rsidR="00475E29" w:rsidRPr="00A922DC">
        <w:rPr>
          <w:b/>
          <w:bCs/>
          <w:lang w:val="en-US"/>
        </w:rPr>
        <w:t xml:space="preserve">+ Add Azure AD </w:t>
      </w:r>
      <w:r w:rsidR="00C23AC3" w:rsidRPr="00A922DC">
        <w:rPr>
          <w:b/>
          <w:bCs/>
          <w:lang w:val="en-US"/>
        </w:rPr>
        <w:t>users or user groups</w:t>
      </w:r>
      <w:r w:rsidR="00C23AC3" w:rsidRPr="00A922DC">
        <w:rPr>
          <w:lang w:val="en-US"/>
        </w:rPr>
        <w:t xml:space="preserve"> link.</w:t>
      </w:r>
    </w:p>
    <w:p w14:paraId="519409AF" w14:textId="2503A530" w:rsidR="00232DAC" w:rsidRPr="00A922DC" w:rsidRDefault="00232DAC" w:rsidP="00DB32E6">
      <w:pPr>
        <w:pStyle w:val="Lijstalinea"/>
        <w:numPr>
          <w:ilvl w:val="0"/>
          <w:numId w:val="26"/>
        </w:numPr>
        <w:rPr>
          <w:lang w:val="en-US"/>
        </w:rPr>
      </w:pPr>
      <w:r w:rsidRPr="00A922DC">
        <w:rPr>
          <w:lang w:val="en-US"/>
        </w:rPr>
        <w:t xml:space="preserve">Search for the </w:t>
      </w:r>
      <w:r w:rsidRPr="00A922DC">
        <w:rPr>
          <w:b/>
          <w:bCs/>
          <w:lang w:val="en-US"/>
        </w:rPr>
        <w:t>SG-AVD application users</w:t>
      </w:r>
      <w:r w:rsidRPr="00A922DC">
        <w:rPr>
          <w:lang w:val="en-US"/>
        </w:rPr>
        <w:t xml:space="preserve"> group, select the group and confirm the selection by clicking the </w:t>
      </w:r>
      <w:r w:rsidRPr="00A922DC">
        <w:rPr>
          <w:b/>
          <w:bCs/>
          <w:lang w:val="en-US"/>
        </w:rPr>
        <w:t xml:space="preserve">Select </w:t>
      </w:r>
      <w:r w:rsidRPr="00A922DC">
        <w:rPr>
          <w:lang w:val="en-US"/>
        </w:rPr>
        <w:t>button at the bottom of the page.</w:t>
      </w:r>
    </w:p>
    <w:p w14:paraId="374466BA" w14:textId="77777777" w:rsidR="00232DAC" w:rsidRPr="00A922DC" w:rsidRDefault="00232DAC" w:rsidP="00DB32E6">
      <w:pPr>
        <w:pStyle w:val="Lijstalinea"/>
        <w:numPr>
          <w:ilvl w:val="0"/>
          <w:numId w:val="26"/>
        </w:numPr>
        <w:rPr>
          <w:lang w:val="en-US"/>
        </w:rPr>
      </w:pPr>
      <w:r w:rsidRPr="00A922DC">
        <w:rPr>
          <w:lang w:val="en-US"/>
        </w:rPr>
        <w:t>Click the X icon in the upper right corner to close the page and go back to the Assignments page.</w:t>
      </w:r>
    </w:p>
    <w:p w14:paraId="02582D75" w14:textId="7A24A7F0" w:rsidR="00871FD4" w:rsidRPr="00A922DC" w:rsidRDefault="00871FD4" w:rsidP="00DB32E6">
      <w:pPr>
        <w:pStyle w:val="Lijstalinea"/>
        <w:numPr>
          <w:ilvl w:val="0"/>
          <w:numId w:val="26"/>
        </w:numPr>
        <w:rPr>
          <w:lang w:val="en-US"/>
        </w:rPr>
      </w:pPr>
      <w:r w:rsidRPr="00A922DC">
        <w:rPr>
          <w:lang w:val="en-US"/>
        </w:rPr>
        <w:t xml:space="preserve">Click </w:t>
      </w:r>
      <w:r w:rsidRPr="00A922DC">
        <w:rPr>
          <w:b/>
          <w:bCs/>
          <w:lang w:val="en-US"/>
        </w:rPr>
        <w:t>Next : Workspace</w:t>
      </w:r>
      <w:r w:rsidRPr="00A922DC">
        <w:rPr>
          <w:lang w:val="en-US"/>
        </w:rPr>
        <w:t xml:space="preserve"> to continue to the next tab in the wizard.</w:t>
      </w:r>
    </w:p>
    <w:p w14:paraId="146BD7DC" w14:textId="629DD7B1" w:rsidR="00C23AC3" w:rsidRPr="00A922DC" w:rsidRDefault="0043572C" w:rsidP="00DB32E6">
      <w:pPr>
        <w:pStyle w:val="Lijstalinea"/>
        <w:numPr>
          <w:ilvl w:val="0"/>
          <w:numId w:val="26"/>
        </w:numPr>
        <w:rPr>
          <w:lang w:val="en-US"/>
        </w:rPr>
      </w:pPr>
      <w:r w:rsidRPr="00A922DC">
        <w:rPr>
          <w:lang w:val="en-US"/>
        </w:rPr>
        <w:t xml:space="preserve">Set Register application group to </w:t>
      </w:r>
      <w:r w:rsidRPr="00A922DC">
        <w:rPr>
          <w:b/>
          <w:bCs/>
          <w:lang w:val="en-US"/>
        </w:rPr>
        <w:t>Yes</w:t>
      </w:r>
      <w:r w:rsidR="00173D85" w:rsidRPr="00A922DC">
        <w:rPr>
          <w:lang w:val="en-US"/>
        </w:rPr>
        <w:t xml:space="preserve">, the Workspace name will be prefilled as there can only be one </w:t>
      </w:r>
      <w:r w:rsidR="00997162" w:rsidRPr="00A922DC">
        <w:rPr>
          <w:lang w:val="en-US"/>
        </w:rPr>
        <w:t>Workspace been registered per Azure Virtual Desktop host pool.</w:t>
      </w:r>
    </w:p>
    <w:p w14:paraId="69A7D1F0" w14:textId="42D8AAED" w:rsidR="00997162" w:rsidRPr="00A922DC" w:rsidRDefault="00997162" w:rsidP="00DB32E6">
      <w:pPr>
        <w:pStyle w:val="Lijstalinea"/>
        <w:numPr>
          <w:ilvl w:val="0"/>
          <w:numId w:val="26"/>
        </w:numPr>
        <w:rPr>
          <w:lang w:val="en-US"/>
        </w:rPr>
      </w:pPr>
      <w:r w:rsidRPr="00A922DC">
        <w:rPr>
          <w:lang w:val="en-US"/>
        </w:rPr>
        <w:t xml:space="preserve">Click </w:t>
      </w:r>
      <w:r w:rsidRPr="00A922DC">
        <w:rPr>
          <w:b/>
          <w:bCs/>
          <w:lang w:val="en-US"/>
        </w:rPr>
        <w:t>Next : Advanced</w:t>
      </w:r>
      <w:r w:rsidRPr="00A922DC">
        <w:rPr>
          <w:lang w:val="en-US"/>
        </w:rPr>
        <w:t xml:space="preserve"> to continue to the next tab in the wizard.</w:t>
      </w:r>
    </w:p>
    <w:p w14:paraId="53154055" w14:textId="326A2180" w:rsidR="00564C77" w:rsidRPr="00A922DC" w:rsidRDefault="00700FF0" w:rsidP="00F5114E">
      <w:pPr>
        <w:pStyle w:val="Lijstalinea"/>
        <w:numPr>
          <w:ilvl w:val="0"/>
          <w:numId w:val="50"/>
        </w:numPr>
        <w:rPr>
          <w:lang w:val="en-US"/>
        </w:rPr>
      </w:pPr>
      <w:r w:rsidRPr="00A922DC">
        <w:rPr>
          <w:lang w:val="en-US"/>
        </w:rPr>
        <w:t>On the Advanced tab in the wizard, you can enable diagnostic settings</w:t>
      </w:r>
      <w:r w:rsidR="00564C77" w:rsidRPr="00A922DC">
        <w:rPr>
          <w:lang w:val="en-US"/>
        </w:rPr>
        <w:t xml:space="preserve">. For this hands-on-lab, keep the box </w:t>
      </w:r>
      <w:r w:rsidR="00564C77" w:rsidRPr="00A922DC">
        <w:rPr>
          <w:b/>
          <w:bCs/>
          <w:lang w:val="en-US"/>
        </w:rPr>
        <w:t>unchecked</w:t>
      </w:r>
      <w:r w:rsidR="00564C77" w:rsidRPr="00A922DC">
        <w:rPr>
          <w:lang w:val="en-US"/>
        </w:rPr>
        <w:t xml:space="preserve">. In a </w:t>
      </w:r>
      <w:r w:rsidR="004F4604" w:rsidRPr="00A922DC">
        <w:rPr>
          <w:lang w:val="en-US"/>
        </w:rPr>
        <w:t>real-life</w:t>
      </w:r>
      <w:r w:rsidR="00564C77" w:rsidRPr="00A922DC">
        <w:rPr>
          <w:lang w:val="en-US"/>
        </w:rPr>
        <w:t xml:space="preserve"> scenario these diagnostics logs can be stored in the Log Analytics workspace. But be conscious of what to log as the amount of data has cost impact.</w:t>
      </w:r>
    </w:p>
    <w:p w14:paraId="3930E1FC" w14:textId="1A1CFBC2" w:rsidR="00E94383" w:rsidRPr="00A922DC" w:rsidRDefault="00E94383" w:rsidP="00F5114E">
      <w:pPr>
        <w:pStyle w:val="Lijstalinea"/>
        <w:numPr>
          <w:ilvl w:val="0"/>
          <w:numId w:val="50"/>
        </w:numPr>
        <w:rPr>
          <w:lang w:val="en-US"/>
        </w:rPr>
      </w:pPr>
      <w:r w:rsidRPr="00A922DC">
        <w:rPr>
          <w:lang w:val="en-US"/>
        </w:rPr>
        <w:t xml:space="preserve">Click </w:t>
      </w:r>
      <w:r w:rsidRPr="00A922DC">
        <w:rPr>
          <w:b/>
          <w:bCs/>
          <w:lang w:val="en-US"/>
        </w:rPr>
        <w:t>Next : Tags</w:t>
      </w:r>
      <w:r w:rsidRPr="00A922DC">
        <w:rPr>
          <w:lang w:val="en-US"/>
        </w:rPr>
        <w:t xml:space="preserve"> to continue to the next tab in the wizard</w:t>
      </w:r>
      <w:r w:rsidR="004C5CDF" w:rsidRPr="00A922DC">
        <w:rPr>
          <w:lang w:val="en-US"/>
        </w:rPr>
        <w:t>.</w:t>
      </w:r>
    </w:p>
    <w:p w14:paraId="235A5538" w14:textId="0C35AD4C" w:rsidR="00E94383" w:rsidRPr="00A922DC" w:rsidRDefault="00E94383" w:rsidP="00F5114E">
      <w:pPr>
        <w:pStyle w:val="Lijstalinea"/>
        <w:numPr>
          <w:ilvl w:val="0"/>
          <w:numId w:val="50"/>
        </w:numPr>
        <w:rPr>
          <w:lang w:val="en-US"/>
        </w:rPr>
      </w:pPr>
      <w:r w:rsidRPr="00A922DC">
        <w:rPr>
          <w:lang w:val="en-US"/>
        </w:rPr>
        <w:t xml:space="preserve">Optionally add one or more tags to this resource. Tags can be used for all kind of purposes but are mostly configured to associate resources </w:t>
      </w:r>
      <w:r w:rsidR="00710338" w:rsidRPr="00A922DC">
        <w:rPr>
          <w:lang w:val="en-US"/>
        </w:rPr>
        <w:t>with</w:t>
      </w:r>
      <w:r w:rsidRPr="00A922DC">
        <w:rPr>
          <w:lang w:val="en-US"/>
        </w:rPr>
        <w:t xml:space="preserve"> a cost center to enable the split of costs.</w:t>
      </w:r>
    </w:p>
    <w:p w14:paraId="5B84028F" w14:textId="64F302F6" w:rsidR="00E94383" w:rsidRPr="00A922DC" w:rsidRDefault="00E94383" w:rsidP="00F5114E">
      <w:pPr>
        <w:pStyle w:val="Lijstalinea"/>
        <w:numPr>
          <w:ilvl w:val="0"/>
          <w:numId w:val="50"/>
        </w:numPr>
        <w:rPr>
          <w:lang w:val="en-US"/>
        </w:rPr>
      </w:pPr>
      <w:r w:rsidRPr="00A922DC">
        <w:rPr>
          <w:lang w:val="en-US"/>
        </w:rPr>
        <w:t xml:space="preserve">Click </w:t>
      </w:r>
      <w:r w:rsidRPr="00A922DC">
        <w:rPr>
          <w:b/>
          <w:bCs/>
          <w:lang w:val="en-US"/>
        </w:rPr>
        <w:t>Next : Review + Create</w:t>
      </w:r>
      <w:r w:rsidRPr="00A922DC">
        <w:rPr>
          <w:lang w:val="en-US"/>
        </w:rPr>
        <w:t xml:space="preserve"> to continue to the next tab in the wizard</w:t>
      </w:r>
      <w:r w:rsidR="004C5CDF" w:rsidRPr="00A922DC">
        <w:rPr>
          <w:lang w:val="en-US"/>
        </w:rPr>
        <w:t>.</w:t>
      </w:r>
    </w:p>
    <w:p w14:paraId="72631125" w14:textId="60F15415" w:rsidR="00E94383" w:rsidRPr="00A922DC" w:rsidRDefault="00E94383" w:rsidP="00F5114E">
      <w:pPr>
        <w:pStyle w:val="Lijstalinea"/>
        <w:numPr>
          <w:ilvl w:val="0"/>
          <w:numId w:val="50"/>
        </w:numPr>
        <w:rPr>
          <w:lang w:val="en-US"/>
        </w:rPr>
      </w:pPr>
      <w:r w:rsidRPr="00A922DC">
        <w:rPr>
          <w:lang w:val="en-US"/>
        </w:rPr>
        <w:t xml:space="preserve">Review all selections and if all is well, click </w:t>
      </w:r>
      <w:r w:rsidRPr="00A922DC">
        <w:rPr>
          <w:b/>
          <w:bCs/>
          <w:lang w:val="en-US"/>
        </w:rPr>
        <w:t xml:space="preserve">Create </w:t>
      </w:r>
      <w:r w:rsidRPr="00A922DC">
        <w:rPr>
          <w:lang w:val="en-US"/>
        </w:rPr>
        <w:t xml:space="preserve">to deploy the </w:t>
      </w:r>
      <w:r w:rsidR="00E95CF6" w:rsidRPr="00A922DC">
        <w:rPr>
          <w:lang w:val="en-US"/>
        </w:rPr>
        <w:t>Application group</w:t>
      </w:r>
      <w:r w:rsidRPr="00A922DC">
        <w:rPr>
          <w:lang w:val="en-US"/>
        </w:rPr>
        <w:t>.</w:t>
      </w:r>
    </w:p>
    <w:p w14:paraId="5D95B98B" w14:textId="25339CDF" w:rsidR="00E94383" w:rsidRPr="00A922DC" w:rsidRDefault="00E94383" w:rsidP="00F5114E">
      <w:pPr>
        <w:pStyle w:val="Lijstalinea"/>
        <w:numPr>
          <w:ilvl w:val="0"/>
          <w:numId w:val="50"/>
        </w:numPr>
        <w:rPr>
          <w:lang w:val="en-US"/>
        </w:rPr>
      </w:pPr>
      <w:r w:rsidRPr="00A922DC">
        <w:rPr>
          <w:lang w:val="en-US"/>
        </w:rPr>
        <w:t>A notification will be displayed when the deployment of the resource has been completed.</w:t>
      </w:r>
    </w:p>
    <w:p w14:paraId="53FBE223" w14:textId="77777777" w:rsidR="00E94383" w:rsidRPr="00A922DC" w:rsidRDefault="00E94383" w:rsidP="00E94383">
      <w:pPr>
        <w:rPr>
          <w:lang w:val="en-US"/>
        </w:rPr>
      </w:pPr>
    </w:p>
    <w:p w14:paraId="43072B31" w14:textId="68DC8F9F" w:rsidR="00C710A1" w:rsidRPr="00A922DC" w:rsidRDefault="00C710A1" w:rsidP="00C710A1">
      <w:pPr>
        <w:pStyle w:val="Kop2"/>
        <w:rPr>
          <w:lang w:val="en-US"/>
        </w:rPr>
      </w:pPr>
      <w:bookmarkStart w:id="45" w:name="_Toc156824797"/>
      <w:r w:rsidRPr="00A922DC">
        <w:rPr>
          <w:lang w:val="en-US"/>
        </w:rPr>
        <w:t xml:space="preserve">Check the Workspace </w:t>
      </w:r>
      <w:r w:rsidR="00710338" w:rsidRPr="00A922DC">
        <w:rPr>
          <w:lang w:val="en-US"/>
        </w:rPr>
        <w:t>settings.</w:t>
      </w:r>
      <w:bookmarkEnd w:id="45"/>
    </w:p>
    <w:p w14:paraId="0510C04F" w14:textId="60D05703" w:rsidR="00C710A1" w:rsidRPr="00A922DC" w:rsidRDefault="00E05B9B" w:rsidP="00C710A1">
      <w:pPr>
        <w:rPr>
          <w:lang w:val="en-US"/>
        </w:rPr>
      </w:pPr>
      <w:r w:rsidRPr="00A922DC">
        <w:rPr>
          <w:lang w:val="en-US"/>
        </w:rPr>
        <w:t xml:space="preserve">In the previous </w:t>
      </w:r>
      <w:r w:rsidR="00BA67BB" w:rsidRPr="00A922DC">
        <w:rPr>
          <w:lang w:val="en-US"/>
        </w:rPr>
        <w:t>section in this chapter, we’ve created and added Application groups to the Azure Virtual Desktop Workspace. In this section</w:t>
      </w:r>
      <w:r w:rsidR="0075721A" w:rsidRPr="00A922DC">
        <w:rPr>
          <w:lang w:val="en-US"/>
        </w:rPr>
        <w:t>, just for reference</w:t>
      </w:r>
      <w:r w:rsidR="00BA67BB" w:rsidRPr="00A922DC">
        <w:rPr>
          <w:lang w:val="en-US"/>
        </w:rPr>
        <w:t xml:space="preserve"> </w:t>
      </w:r>
      <w:r w:rsidR="0075721A" w:rsidRPr="00A922DC">
        <w:rPr>
          <w:lang w:val="en-US"/>
        </w:rPr>
        <w:t xml:space="preserve">we’ll look into the </w:t>
      </w:r>
      <w:r w:rsidR="009B0972" w:rsidRPr="00A922DC">
        <w:rPr>
          <w:lang w:val="en-US"/>
        </w:rPr>
        <w:t xml:space="preserve">settings of </w:t>
      </w:r>
      <w:r w:rsidR="00AF3340" w:rsidRPr="00A922DC">
        <w:rPr>
          <w:lang w:val="en-US"/>
        </w:rPr>
        <w:t>the</w:t>
      </w:r>
      <w:r w:rsidR="009B0972" w:rsidRPr="00A922DC">
        <w:rPr>
          <w:lang w:val="en-US"/>
        </w:rPr>
        <w:t xml:space="preserve"> Azure Virtual Desktop Workspace</w:t>
      </w:r>
      <w:r w:rsidR="00AF3340" w:rsidRPr="00A922DC">
        <w:rPr>
          <w:lang w:val="en-US"/>
        </w:rPr>
        <w:t xml:space="preserve">, named </w:t>
      </w:r>
      <w:r w:rsidR="008C7BF4" w:rsidRPr="00A922DC">
        <w:rPr>
          <w:lang w:val="en-US"/>
        </w:rPr>
        <w:t>w</w:t>
      </w:r>
      <w:r w:rsidR="000E4909" w:rsidRPr="00A922DC">
        <w:rPr>
          <w:lang w:val="en-US"/>
        </w:rPr>
        <w:t>sp-p-</w:t>
      </w:r>
      <w:r w:rsidR="008D3FA2">
        <w:rPr>
          <w:lang w:val="en-US"/>
        </w:rPr>
        <w:t>su</w:t>
      </w:r>
      <w:r w:rsidR="000E4909" w:rsidRPr="00A922DC">
        <w:rPr>
          <w:lang w:val="en-US"/>
        </w:rPr>
        <w:t>-01</w:t>
      </w:r>
      <w:r w:rsidR="009B0972" w:rsidRPr="00A922DC">
        <w:rPr>
          <w:lang w:val="en-US"/>
        </w:rPr>
        <w:t xml:space="preserve"> </w:t>
      </w:r>
      <w:r w:rsidR="00AF3340" w:rsidRPr="00A922DC">
        <w:rPr>
          <w:lang w:val="en-US"/>
        </w:rPr>
        <w:t>associated with the Azure Virtual Desktop host pool</w:t>
      </w:r>
      <w:r w:rsidR="0075721A" w:rsidRPr="00A922DC">
        <w:rPr>
          <w:lang w:val="en-US"/>
        </w:rPr>
        <w:t>.</w:t>
      </w:r>
    </w:p>
    <w:p w14:paraId="6EAE5171" w14:textId="77777777" w:rsidR="00C710A1" w:rsidRPr="00A922DC" w:rsidRDefault="00C710A1" w:rsidP="00C710A1">
      <w:pPr>
        <w:rPr>
          <w:lang w:val="en-US"/>
        </w:rPr>
      </w:pPr>
    </w:p>
    <w:p w14:paraId="3DFF19D5" w14:textId="77777777" w:rsidR="003A11D1" w:rsidRPr="00A922DC" w:rsidRDefault="003A11D1" w:rsidP="003A11D1">
      <w:pPr>
        <w:rPr>
          <w:lang w:val="en-US"/>
        </w:rPr>
      </w:pPr>
      <w:r w:rsidRPr="00A922DC">
        <w:rPr>
          <w:lang w:val="en-US"/>
        </w:rPr>
        <w:t>Go to the Azure Portal (</w:t>
      </w:r>
      <w:hyperlink r:id="rId41"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5E237F2" w14:textId="56CE28C6" w:rsidR="0018706F" w:rsidRPr="00941B3F" w:rsidRDefault="0018706F" w:rsidP="00941B3F">
      <w:pPr>
        <w:rPr>
          <w:lang w:val="en-US"/>
        </w:rPr>
      </w:pPr>
    </w:p>
    <w:p w14:paraId="6AB122AC" w14:textId="77777777" w:rsidR="00C710A1" w:rsidRPr="00A922DC" w:rsidRDefault="00C710A1" w:rsidP="00DB32E6">
      <w:pPr>
        <w:pStyle w:val="Lijstalinea"/>
        <w:numPr>
          <w:ilvl w:val="0"/>
          <w:numId w:val="27"/>
        </w:numPr>
      </w:pPr>
      <w:r w:rsidRPr="5537E764">
        <w:t xml:space="preserve">In the </w:t>
      </w:r>
      <w:r w:rsidRPr="5537E764">
        <w:rPr>
          <w:b/>
        </w:rPr>
        <w:t>search bar</w:t>
      </w:r>
      <w:r w:rsidRPr="5537E764">
        <w:t xml:space="preserve"> at the top of the Azure Portal, type “avd”.</w:t>
      </w:r>
    </w:p>
    <w:p w14:paraId="288C1A05" w14:textId="0AEA5E02" w:rsidR="00C710A1" w:rsidRPr="00A922DC" w:rsidRDefault="00C710A1" w:rsidP="00DB32E6">
      <w:pPr>
        <w:pStyle w:val="Lijstalinea"/>
        <w:numPr>
          <w:ilvl w:val="0"/>
          <w:numId w:val="27"/>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C5CDF" w:rsidRPr="00A922DC">
        <w:rPr>
          <w:lang w:val="en-US"/>
        </w:rPr>
        <w:t>.</w:t>
      </w:r>
    </w:p>
    <w:p w14:paraId="21CEFD1F" w14:textId="453A41BD" w:rsidR="00C710A1" w:rsidRPr="00A922DC" w:rsidRDefault="00C710A1" w:rsidP="00DB32E6">
      <w:pPr>
        <w:pStyle w:val="Lijstalinea"/>
        <w:numPr>
          <w:ilvl w:val="0"/>
          <w:numId w:val="27"/>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00AF3340" w:rsidRPr="00A922DC">
        <w:rPr>
          <w:b/>
          <w:bCs/>
          <w:lang w:val="en-US"/>
        </w:rPr>
        <w:t>Workspaces</w:t>
      </w:r>
      <w:r w:rsidRPr="00A922DC">
        <w:rPr>
          <w:lang w:val="en-US"/>
        </w:rPr>
        <w:t>” under Manage.</w:t>
      </w:r>
    </w:p>
    <w:p w14:paraId="2CA3E75E" w14:textId="2681F125" w:rsidR="00AF3340" w:rsidRPr="00A922DC" w:rsidRDefault="00F57513" w:rsidP="00DB32E6">
      <w:pPr>
        <w:pStyle w:val="Lijstalinea"/>
        <w:numPr>
          <w:ilvl w:val="0"/>
          <w:numId w:val="27"/>
        </w:numPr>
        <w:rPr>
          <w:lang w:val="en-US"/>
        </w:rPr>
      </w:pPr>
      <w:r w:rsidRPr="00A922DC">
        <w:rPr>
          <w:b/>
          <w:bCs/>
          <w:lang w:val="en-US"/>
        </w:rPr>
        <w:t>Click</w:t>
      </w:r>
      <w:r w:rsidRPr="00A922DC">
        <w:rPr>
          <w:lang w:val="en-US"/>
        </w:rPr>
        <w:t xml:space="preserve"> on the </w:t>
      </w:r>
      <w:r w:rsidR="00777FF8" w:rsidRPr="00A922DC">
        <w:rPr>
          <w:b/>
          <w:bCs/>
          <w:lang w:val="en-US"/>
        </w:rPr>
        <w:t>w</w:t>
      </w:r>
      <w:r w:rsidR="000E4909" w:rsidRPr="00A922DC">
        <w:rPr>
          <w:b/>
          <w:bCs/>
          <w:lang w:val="en-US"/>
        </w:rPr>
        <w:t>sp-p-</w:t>
      </w:r>
      <w:r w:rsidR="008D3FA2">
        <w:rPr>
          <w:b/>
          <w:bCs/>
          <w:lang w:val="en-US"/>
        </w:rPr>
        <w:t>su</w:t>
      </w:r>
      <w:r w:rsidR="000E4909" w:rsidRPr="00A922DC">
        <w:rPr>
          <w:b/>
          <w:bCs/>
          <w:lang w:val="en-US"/>
        </w:rPr>
        <w:t>-01</w:t>
      </w:r>
      <w:r w:rsidRPr="00A922DC">
        <w:rPr>
          <w:b/>
          <w:bCs/>
          <w:lang w:val="en-US"/>
        </w:rPr>
        <w:t xml:space="preserve"> resource</w:t>
      </w:r>
      <w:r w:rsidRPr="00A922DC">
        <w:rPr>
          <w:lang w:val="en-US"/>
        </w:rPr>
        <w:t xml:space="preserve">, the </w:t>
      </w:r>
      <w:r w:rsidR="0012032F" w:rsidRPr="00A922DC">
        <w:rPr>
          <w:lang w:val="en-US"/>
        </w:rPr>
        <w:t>w</w:t>
      </w:r>
      <w:r w:rsidR="000E4909" w:rsidRPr="00A922DC">
        <w:rPr>
          <w:lang w:val="en-US"/>
        </w:rPr>
        <w:t>sp-p-</w:t>
      </w:r>
      <w:r w:rsidR="008D3FA2">
        <w:rPr>
          <w:lang w:val="en-US"/>
        </w:rPr>
        <w:t>su</w:t>
      </w:r>
      <w:r w:rsidR="000E4909" w:rsidRPr="00A922DC">
        <w:rPr>
          <w:lang w:val="en-US"/>
        </w:rPr>
        <w:t>-01</w:t>
      </w:r>
      <w:r w:rsidRPr="00A922DC">
        <w:rPr>
          <w:lang w:val="en-US"/>
        </w:rPr>
        <w:t xml:space="preserve"> page opens.</w:t>
      </w:r>
    </w:p>
    <w:p w14:paraId="7871967B" w14:textId="6FFE14B0" w:rsidR="008E77E0" w:rsidRPr="00A922DC" w:rsidRDefault="008E77E0" w:rsidP="00DB32E6">
      <w:pPr>
        <w:pStyle w:val="Lijstalinea"/>
        <w:numPr>
          <w:ilvl w:val="0"/>
          <w:numId w:val="27"/>
        </w:numPr>
        <w:rPr>
          <w:lang w:val="en-US"/>
        </w:rPr>
      </w:pPr>
      <w:r w:rsidRPr="00A922DC">
        <w:rPr>
          <w:lang w:val="en-US"/>
        </w:rPr>
        <w:t xml:space="preserve">On the Workspace page, in the </w:t>
      </w:r>
      <w:r w:rsidR="00710338" w:rsidRPr="00A922DC">
        <w:rPr>
          <w:lang w:val="en-US"/>
        </w:rPr>
        <w:t>left-hand</w:t>
      </w:r>
      <w:r w:rsidRPr="00A922DC">
        <w:rPr>
          <w:lang w:val="en-US"/>
        </w:rPr>
        <w:t xml:space="preserve"> navigation click “</w:t>
      </w:r>
      <w:r w:rsidRPr="00A922DC">
        <w:rPr>
          <w:b/>
          <w:bCs/>
          <w:lang w:val="en-US"/>
        </w:rPr>
        <w:t>Application groups</w:t>
      </w:r>
      <w:r w:rsidRPr="00A922DC">
        <w:rPr>
          <w:lang w:val="en-US"/>
        </w:rPr>
        <w:t>” under Manage.</w:t>
      </w:r>
    </w:p>
    <w:p w14:paraId="6CBD83E7" w14:textId="043C1B02" w:rsidR="00F57513" w:rsidRPr="00A922DC" w:rsidRDefault="008E77E0" w:rsidP="00DB32E6">
      <w:pPr>
        <w:pStyle w:val="Lijstalinea"/>
        <w:numPr>
          <w:ilvl w:val="0"/>
          <w:numId w:val="27"/>
        </w:numPr>
        <w:rPr>
          <w:lang w:val="en-US"/>
        </w:rPr>
      </w:pPr>
      <w:r w:rsidRPr="00A922DC">
        <w:rPr>
          <w:lang w:val="en-US"/>
        </w:rPr>
        <w:t xml:space="preserve">Note that the 2 Application groups </w:t>
      </w:r>
      <w:r w:rsidR="002E2C06" w:rsidRPr="00A922DC">
        <w:rPr>
          <w:lang w:val="en-US"/>
        </w:rPr>
        <w:t xml:space="preserve">(DAG and AAG) </w:t>
      </w:r>
      <w:r w:rsidRPr="00A922DC">
        <w:rPr>
          <w:lang w:val="en-US"/>
        </w:rPr>
        <w:t>are associated with this workspace</w:t>
      </w:r>
      <w:r w:rsidR="007E39E0" w:rsidRPr="00A922DC">
        <w:rPr>
          <w:lang w:val="en-US"/>
        </w:rPr>
        <w:t>.</w:t>
      </w:r>
    </w:p>
    <w:p w14:paraId="6A63A542" w14:textId="77777777" w:rsidR="002E2C06" w:rsidRPr="00A922DC" w:rsidRDefault="002E2C06" w:rsidP="002E2C06">
      <w:pPr>
        <w:rPr>
          <w:lang w:val="en-US"/>
        </w:rPr>
      </w:pPr>
    </w:p>
    <w:p w14:paraId="4BC268C3" w14:textId="77777777" w:rsidR="00E60B3E" w:rsidRPr="00A922DC" w:rsidRDefault="00E60B3E" w:rsidP="00DF37DB">
      <w:pPr>
        <w:rPr>
          <w:lang w:val="en-US"/>
        </w:rPr>
      </w:pPr>
    </w:p>
    <w:p w14:paraId="5F757C80" w14:textId="77777777" w:rsidR="00C710A1" w:rsidRPr="00A922DC" w:rsidRDefault="00C710A1" w:rsidP="00DF37DB">
      <w:pPr>
        <w:rPr>
          <w:lang w:val="en-US"/>
        </w:rPr>
      </w:pPr>
    </w:p>
    <w:p w14:paraId="22C27FC7" w14:textId="02805352" w:rsidR="0035716B" w:rsidRDefault="001370A5" w:rsidP="0035716B">
      <w:pPr>
        <w:pStyle w:val="Kop1"/>
        <w:rPr>
          <w:lang w:val="en-US"/>
        </w:rPr>
      </w:pPr>
      <w:bookmarkStart w:id="46" w:name="_Toc156824798"/>
      <w:r w:rsidRPr="00A922DC">
        <w:rPr>
          <w:lang w:val="en-US"/>
        </w:rPr>
        <w:t xml:space="preserve">Additional configuration </w:t>
      </w:r>
      <w:r w:rsidR="00A77420" w:rsidRPr="00A922DC">
        <w:rPr>
          <w:lang w:val="en-US"/>
        </w:rPr>
        <w:t xml:space="preserve">for </w:t>
      </w:r>
      <w:r w:rsidR="00312B75">
        <w:rPr>
          <w:lang w:val="en-US"/>
        </w:rPr>
        <w:t>Microsoft Entra</w:t>
      </w:r>
      <w:r w:rsidRPr="00A922DC">
        <w:rPr>
          <w:lang w:val="en-US"/>
        </w:rPr>
        <w:t xml:space="preserve"> Azure Virtual Desktop</w:t>
      </w:r>
      <w:bookmarkEnd w:id="46"/>
    </w:p>
    <w:p w14:paraId="61B0DE84" w14:textId="77777777" w:rsidR="00542F37" w:rsidRPr="00A922DC" w:rsidRDefault="00542F37" w:rsidP="00542F37">
      <w:pPr>
        <w:pStyle w:val="Note"/>
        <w:rPr>
          <w:lang w:val="en-US"/>
        </w:rPr>
      </w:pPr>
      <w:r>
        <w:rPr>
          <w:lang w:val="en-US"/>
        </w:rPr>
        <w:t>To perform the steps in this chapter, make sure that the Owner role for your Management Group is enabled for your administrator account.</w:t>
      </w:r>
    </w:p>
    <w:p w14:paraId="6B4C1AE6" w14:textId="77777777" w:rsidR="00542F37" w:rsidRPr="00542F37" w:rsidRDefault="00542F37" w:rsidP="00542F37">
      <w:pPr>
        <w:rPr>
          <w:lang w:val="en-US"/>
        </w:rPr>
      </w:pPr>
    </w:p>
    <w:p w14:paraId="6B367653" w14:textId="153FEEF0" w:rsidR="001370A5" w:rsidRPr="00A922DC" w:rsidRDefault="000D4C1E" w:rsidP="00DF37DB">
      <w:pPr>
        <w:rPr>
          <w:lang w:val="en-US"/>
        </w:rPr>
      </w:pPr>
      <w:r w:rsidRPr="00A922DC">
        <w:rPr>
          <w:lang w:val="en-US"/>
        </w:rPr>
        <w:t xml:space="preserve">To support Azure Virtual Desktop with </w:t>
      </w:r>
      <w:r w:rsidR="00384293">
        <w:rPr>
          <w:lang w:val="en-US"/>
        </w:rPr>
        <w:t>Microsoft Entra</w:t>
      </w:r>
      <w:r w:rsidR="009F6151">
        <w:rPr>
          <w:lang w:val="en-US"/>
        </w:rPr>
        <w:t xml:space="preserve"> ID</w:t>
      </w:r>
      <w:r w:rsidRPr="00A922DC">
        <w:rPr>
          <w:lang w:val="en-US"/>
        </w:rPr>
        <w:t xml:space="preserve"> as </w:t>
      </w:r>
      <w:r w:rsidR="00710338" w:rsidRPr="00A922DC">
        <w:rPr>
          <w:lang w:val="en-US"/>
        </w:rPr>
        <w:t>an authentication</w:t>
      </w:r>
      <w:r w:rsidRPr="00A922DC">
        <w:rPr>
          <w:lang w:val="en-US"/>
        </w:rPr>
        <w:t xml:space="preserve"> provider without any </w:t>
      </w:r>
      <w:r w:rsidR="00125757" w:rsidRPr="00A922DC">
        <w:rPr>
          <w:lang w:val="en-US"/>
        </w:rPr>
        <w:t>Directory</w:t>
      </w:r>
      <w:r w:rsidRPr="00A922DC">
        <w:rPr>
          <w:lang w:val="en-US"/>
        </w:rPr>
        <w:t xml:space="preserve"> </w:t>
      </w:r>
      <w:r w:rsidR="00125757" w:rsidRPr="00A922DC">
        <w:rPr>
          <w:lang w:val="en-US"/>
        </w:rPr>
        <w:t>Services some additional configuration is needed. This chapter describes these additional configuration items.</w:t>
      </w:r>
    </w:p>
    <w:p w14:paraId="387C5052" w14:textId="77777777" w:rsidR="00AA75D2" w:rsidRPr="00A922DC" w:rsidRDefault="00AA75D2" w:rsidP="00DB32E6">
      <w:pPr>
        <w:pStyle w:val="Lijstalinea"/>
        <w:numPr>
          <w:ilvl w:val="0"/>
          <w:numId w:val="17"/>
        </w:numPr>
        <w:rPr>
          <w:lang w:val="en-US"/>
        </w:rPr>
      </w:pPr>
      <w:r w:rsidRPr="00A922DC">
        <w:rPr>
          <w:lang w:val="en-US"/>
        </w:rPr>
        <w:t>Host pool configuration</w:t>
      </w:r>
    </w:p>
    <w:p w14:paraId="71B77FD9" w14:textId="16DE95FD" w:rsidR="0047728B" w:rsidRPr="00A922DC" w:rsidRDefault="0047728B" w:rsidP="00DB32E6">
      <w:pPr>
        <w:pStyle w:val="Lijstalinea"/>
        <w:numPr>
          <w:ilvl w:val="0"/>
          <w:numId w:val="17"/>
        </w:numPr>
        <w:rPr>
          <w:lang w:val="en-US"/>
        </w:rPr>
      </w:pPr>
      <w:r w:rsidRPr="00A922DC">
        <w:rPr>
          <w:lang w:val="en-US"/>
        </w:rPr>
        <w:t>Permissions on the Virtual Machine</w:t>
      </w:r>
    </w:p>
    <w:p w14:paraId="443632CF" w14:textId="778D40D1" w:rsidR="00A16D17" w:rsidRPr="00A922DC" w:rsidRDefault="00384293" w:rsidP="00DB32E6">
      <w:pPr>
        <w:pStyle w:val="Lijstalinea"/>
        <w:numPr>
          <w:ilvl w:val="0"/>
          <w:numId w:val="17"/>
        </w:numPr>
        <w:rPr>
          <w:lang w:val="en-US"/>
        </w:rPr>
      </w:pPr>
      <w:r>
        <w:rPr>
          <w:lang w:val="en-US"/>
        </w:rPr>
        <w:t>Entra</w:t>
      </w:r>
      <w:r w:rsidR="00A16D17" w:rsidRPr="00A922DC">
        <w:rPr>
          <w:lang w:val="en-US"/>
        </w:rPr>
        <w:t xml:space="preserve"> joined hosts</w:t>
      </w:r>
    </w:p>
    <w:p w14:paraId="1FD048BF" w14:textId="0E2FB707" w:rsidR="0047728B" w:rsidRPr="00A922DC" w:rsidRDefault="0047728B" w:rsidP="00DB32E6">
      <w:pPr>
        <w:pStyle w:val="Lijstalinea"/>
        <w:numPr>
          <w:ilvl w:val="0"/>
          <w:numId w:val="17"/>
        </w:numPr>
        <w:rPr>
          <w:lang w:val="en-US"/>
        </w:rPr>
      </w:pPr>
      <w:r w:rsidRPr="00A922DC">
        <w:rPr>
          <w:lang w:val="en-US"/>
        </w:rPr>
        <w:t>User licensing</w:t>
      </w:r>
    </w:p>
    <w:p w14:paraId="0C54575B" w14:textId="06BD1450" w:rsidR="00F177EC" w:rsidRPr="00A922DC" w:rsidRDefault="00F177EC" w:rsidP="00DB32E6">
      <w:pPr>
        <w:pStyle w:val="Lijstalinea"/>
        <w:numPr>
          <w:ilvl w:val="0"/>
          <w:numId w:val="17"/>
        </w:numPr>
        <w:rPr>
          <w:lang w:val="en-US"/>
        </w:rPr>
      </w:pPr>
      <w:r w:rsidRPr="00A922DC">
        <w:rPr>
          <w:lang w:val="en-US"/>
        </w:rPr>
        <w:t xml:space="preserve">Conditional Access policy </w:t>
      </w:r>
      <w:r w:rsidR="00D545A9" w:rsidRPr="00A922DC">
        <w:rPr>
          <w:lang w:val="en-US"/>
        </w:rPr>
        <w:t>exception</w:t>
      </w:r>
    </w:p>
    <w:p w14:paraId="5C638F14" w14:textId="77777777" w:rsidR="00D545A9" w:rsidRPr="00A922DC" w:rsidRDefault="00D545A9" w:rsidP="00D545A9">
      <w:pPr>
        <w:rPr>
          <w:lang w:val="en-US"/>
        </w:rPr>
      </w:pPr>
    </w:p>
    <w:p w14:paraId="29AAD9DA" w14:textId="21A22550" w:rsidR="00051FF9" w:rsidRPr="00A922DC" w:rsidRDefault="00051FF9" w:rsidP="009A2D44">
      <w:pPr>
        <w:pStyle w:val="Heading2Numbered"/>
        <w:rPr>
          <w:lang w:val="en-US"/>
        </w:rPr>
      </w:pPr>
      <w:bookmarkStart w:id="47" w:name="_Toc156824799"/>
      <w:bookmarkStart w:id="48" w:name="_Toc117766020"/>
      <w:r w:rsidRPr="00A922DC">
        <w:rPr>
          <w:lang w:val="en-US"/>
        </w:rPr>
        <w:t>Host pool configuration</w:t>
      </w:r>
      <w:bookmarkEnd w:id="47"/>
    </w:p>
    <w:p w14:paraId="5829A22A" w14:textId="6A51EEF2" w:rsidR="00051FF9" w:rsidRPr="00A922DC" w:rsidRDefault="00051FF9" w:rsidP="00051FF9">
      <w:pPr>
        <w:rPr>
          <w:lang w:val="en-US"/>
        </w:rPr>
      </w:pPr>
      <w:r w:rsidRPr="00A922DC">
        <w:rPr>
          <w:lang w:val="en-US"/>
        </w:rPr>
        <w:t>In the Host pool properties</w:t>
      </w:r>
      <w:r w:rsidR="00CB3547" w:rsidRPr="00A922DC">
        <w:rPr>
          <w:lang w:val="en-US"/>
        </w:rPr>
        <w:t>, the RDP properties need to be set to</w:t>
      </w:r>
      <w:r w:rsidR="00110609" w:rsidRPr="00A922DC">
        <w:rPr>
          <w:lang w:val="en-US"/>
        </w:rPr>
        <w:t xml:space="preserve"> use </w:t>
      </w:r>
      <w:r w:rsidR="009F6151">
        <w:rPr>
          <w:lang w:val="en-US"/>
        </w:rPr>
        <w:t>Microsoft Entra</w:t>
      </w:r>
      <w:r w:rsidR="00110609" w:rsidRPr="00A922DC">
        <w:rPr>
          <w:lang w:val="en-US"/>
        </w:rPr>
        <w:t xml:space="preserve"> to sign in </w:t>
      </w:r>
      <w:r w:rsidR="0024386F" w:rsidRPr="00A922DC">
        <w:rPr>
          <w:lang w:val="en-US"/>
        </w:rPr>
        <w:t>for RDP.</w:t>
      </w:r>
    </w:p>
    <w:p w14:paraId="2CE97DE6" w14:textId="77777777" w:rsidR="0024386F" w:rsidRPr="00A922DC" w:rsidRDefault="0024386F" w:rsidP="00051FF9">
      <w:pPr>
        <w:rPr>
          <w:lang w:val="en-US"/>
        </w:rPr>
      </w:pPr>
    </w:p>
    <w:p w14:paraId="28142B9E" w14:textId="77777777" w:rsidR="003A11D1" w:rsidRPr="00A922DC" w:rsidRDefault="003A11D1" w:rsidP="003A11D1">
      <w:pPr>
        <w:rPr>
          <w:lang w:val="en-US"/>
        </w:rPr>
      </w:pPr>
      <w:r w:rsidRPr="00A922DC">
        <w:rPr>
          <w:lang w:val="en-US"/>
        </w:rPr>
        <w:t>Go to the Azure Portal (</w:t>
      </w:r>
      <w:hyperlink r:id="rId42"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288D833" w14:textId="77777777" w:rsidR="005547A2" w:rsidRPr="00A922DC" w:rsidRDefault="005547A2" w:rsidP="00DB32E6">
      <w:pPr>
        <w:pStyle w:val="Lijstalinea"/>
        <w:numPr>
          <w:ilvl w:val="0"/>
          <w:numId w:val="23"/>
        </w:numPr>
      </w:pPr>
      <w:r w:rsidRPr="5537E764">
        <w:t xml:space="preserve">In the </w:t>
      </w:r>
      <w:r w:rsidRPr="5537E764">
        <w:rPr>
          <w:b/>
        </w:rPr>
        <w:t>search bar</w:t>
      </w:r>
      <w:r w:rsidRPr="5537E764">
        <w:t xml:space="preserve"> at the top of the Azure Portal, type “avd”.</w:t>
      </w:r>
    </w:p>
    <w:p w14:paraId="36DB10D1" w14:textId="76DDFAB0" w:rsidR="005547A2" w:rsidRPr="00A922DC" w:rsidRDefault="005547A2" w:rsidP="00DB32E6">
      <w:pPr>
        <w:pStyle w:val="Lijstalinea"/>
        <w:numPr>
          <w:ilvl w:val="0"/>
          <w:numId w:val="23"/>
        </w:numPr>
        <w:rPr>
          <w:lang w:val="en-US"/>
        </w:rPr>
      </w:pPr>
      <w:r w:rsidRPr="00A922DC">
        <w:rPr>
          <w:lang w:val="en-US"/>
        </w:rPr>
        <w:t xml:space="preserve">In the </w:t>
      </w:r>
      <w:r w:rsidRPr="00A922DC">
        <w:rPr>
          <w:b/>
          <w:bCs/>
          <w:lang w:val="en-US"/>
        </w:rPr>
        <w:t>search results</w:t>
      </w:r>
      <w:r w:rsidRPr="00A922DC">
        <w:rPr>
          <w:lang w:val="en-US"/>
        </w:rPr>
        <w:t>, click “</w:t>
      </w:r>
      <w:r w:rsidRPr="00A922DC">
        <w:rPr>
          <w:b/>
          <w:bCs/>
          <w:lang w:val="en-US"/>
        </w:rPr>
        <w:t>Azure Virtual Desktop</w:t>
      </w:r>
      <w:r w:rsidRPr="00A922DC">
        <w:rPr>
          <w:lang w:val="en-US"/>
        </w:rPr>
        <w:t>” under “Services”, the Azure Virtual Desktop page will open</w:t>
      </w:r>
      <w:r w:rsidR="00447538" w:rsidRPr="00A922DC">
        <w:rPr>
          <w:lang w:val="en-US"/>
        </w:rPr>
        <w:t>.</w:t>
      </w:r>
    </w:p>
    <w:p w14:paraId="42DAF37D" w14:textId="60A0BFA0" w:rsidR="00AD33FD" w:rsidRPr="00A922DC" w:rsidRDefault="00AD33FD" w:rsidP="00DB32E6">
      <w:pPr>
        <w:pStyle w:val="Lijstalinea"/>
        <w:numPr>
          <w:ilvl w:val="0"/>
          <w:numId w:val="23"/>
        </w:numPr>
        <w:rPr>
          <w:lang w:val="en-US"/>
        </w:rPr>
      </w:pPr>
      <w:r w:rsidRPr="00A922DC">
        <w:rPr>
          <w:lang w:val="en-US"/>
        </w:rPr>
        <w:t xml:space="preserve">On the Azure Virtual Desktop page, in the </w:t>
      </w:r>
      <w:r w:rsidR="00710338" w:rsidRPr="00A922DC">
        <w:rPr>
          <w:lang w:val="en-US"/>
        </w:rPr>
        <w:t>left-hand</w:t>
      </w:r>
      <w:r w:rsidRPr="00A922DC">
        <w:rPr>
          <w:lang w:val="en-US"/>
        </w:rPr>
        <w:t xml:space="preserve"> navigation click “</w:t>
      </w:r>
      <w:r w:rsidRPr="00A922DC">
        <w:rPr>
          <w:b/>
          <w:bCs/>
          <w:lang w:val="en-US"/>
        </w:rPr>
        <w:t>Host pools</w:t>
      </w:r>
      <w:r w:rsidRPr="00A922DC">
        <w:rPr>
          <w:lang w:val="en-US"/>
        </w:rPr>
        <w:t>” under Manage.</w:t>
      </w:r>
    </w:p>
    <w:p w14:paraId="0D20F82C" w14:textId="266A46D4" w:rsidR="005547A2" w:rsidRPr="00A922DC" w:rsidRDefault="005547A2" w:rsidP="00DB32E6">
      <w:pPr>
        <w:pStyle w:val="Lijstalinea"/>
        <w:numPr>
          <w:ilvl w:val="0"/>
          <w:numId w:val="23"/>
        </w:numPr>
        <w:rPr>
          <w:lang w:val="en-US"/>
        </w:rPr>
      </w:pPr>
      <w:r w:rsidRPr="00A922DC">
        <w:rPr>
          <w:lang w:val="en-US"/>
        </w:rPr>
        <w:t xml:space="preserve">On the Azure Virtual Desktop page, click on the host pool created in </w:t>
      </w:r>
      <w:r w:rsidRPr="00A922DC">
        <w:rPr>
          <w:lang w:val="en-US"/>
        </w:rPr>
        <w:fldChar w:fldCharType="begin"/>
      </w:r>
      <w:r w:rsidRPr="00A922DC">
        <w:rPr>
          <w:lang w:val="en-US"/>
        </w:rPr>
        <w:instrText xml:space="preserve"> REF _Ref135765537 \r \h </w:instrText>
      </w:r>
      <w:r w:rsidRPr="00A922DC">
        <w:rPr>
          <w:lang w:val="en-US"/>
        </w:rPr>
      </w:r>
      <w:r w:rsidRPr="00A922DC">
        <w:rPr>
          <w:lang w:val="en-US"/>
        </w:rPr>
        <w:fldChar w:fldCharType="separate"/>
      </w:r>
      <w:r w:rsidR="00D26432">
        <w:rPr>
          <w:lang w:val="en-US"/>
        </w:rPr>
        <w:t>12.1</w:t>
      </w:r>
      <w:r w:rsidRPr="00A922DC">
        <w:rPr>
          <w:lang w:val="en-US"/>
        </w:rPr>
        <w:fldChar w:fldCharType="end"/>
      </w:r>
    </w:p>
    <w:p w14:paraId="7CA21302" w14:textId="7D7BF81C" w:rsidR="005547A2" w:rsidRPr="00A922DC" w:rsidRDefault="005547A2" w:rsidP="00DB32E6">
      <w:pPr>
        <w:pStyle w:val="Lijstalinea"/>
        <w:numPr>
          <w:ilvl w:val="0"/>
          <w:numId w:val="23"/>
        </w:numPr>
        <w:rPr>
          <w:lang w:val="en-US"/>
        </w:rPr>
      </w:pPr>
      <w:r w:rsidRPr="00A922DC">
        <w:rPr>
          <w:lang w:val="en-US"/>
        </w:rPr>
        <w:t xml:space="preserve">Click </w:t>
      </w:r>
      <w:r w:rsidRPr="00A922DC">
        <w:rPr>
          <w:b/>
          <w:bCs/>
          <w:lang w:val="en-US"/>
        </w:rPr>
        <w:t>RDP Properties</w:t>
      </w:r>
      <w:r w:rsidRPr="00A922DC">
        <w:rPr>
          <w:lang w:val="en-US"/>
        </w:rPr>
        <w:t xml:space="preserve"> in the </w:t>
      </w:r>
      <w:r w:rsidR="00710338" w:rsidRPr="00A922DC">
        <w:rPr>
          <w:lang w:val="en-US"/>
        </w:rPr>
        <w:t>left-hand</w:t>
      </w:r>
      <w:r w:rsidRPr="00A922DC">
        <w:rPr>
          <w:lang w:val="en-US"/>
        </w:rPr>
        <w:t xml:space="preserve"> navigation under Settings.</w:t>
      </w:r>
    </w:p>
    <w:p w14:paraId="174C433F" w14:textId="0C01EDA1" w:rsidR="005547A2" w:rsidRPr="00A922DC" w:rsidRDefault="005547A2" w:rsidP="00DB32E6">
      <w:pPr>
        <w:pStyle w:val="Lijstalinea"/>
        <w:numPr>
          <w:ilvl w:val="0"/>
          <w:numId w:val="23"/>
        </w:numPr>
      </w:pPr>
      <w:r w:rsidRPr="5537E764">
        <w:lastRenderedPageBreak/>
        <w:t xml:space="preserve">On the Connection information tab, set the Azure AD authentication from </w:t>
      </w:r>
      <w:r w:rsidR="0058383D" w:rsidRPr="5537E764">
        <w:t>“Not configured” to “</w:t>
      </w:r>
      <w:r w:rsidR="175C0C4A" w:rsidRPr="5537E764">
        <w:rPr>
          <w:b/>
        </w:rPr>
        <w:t xml:space="preserve">Connections will </w:t>
      </w:r>
      <w:r w:rsidR="0058383D" w:rsidRPr="5537E764">
        <w:rPr>
          <w:b/>
        </w:rPr>
        <w:t>use</w:t>
      </w:r>
      <w:r w:rsidR="1E3C3C28" w:rsidRPr="5537E764">
        <w:rPr>
          <w:b/>
        </w:rPr>
        <w:t xml:space="preserve"> </w:t>
      </w:r>
      <w:r w:rsidR="00F34472">
        <w:rPr>
          <w:b/>
        </w:rPr>
        <w:t>Microsoft Entra</w:t>
      </w:r>
      <w:r w:rsidR="0058383D" w:rsidRPr="5537E764">
        <w:rPr>
          <w:b/>
        </w:rPr>
        <w:t xml:space="preserve"> authentication to </w:t>
      </w:r>
      <w:r w:rsidR="172D5B74" w:rsidRPr="5537E764">
        <w:rPr>
          <w:b/>
        </w:rPr>
        <w:t xml:space="preserve">provide Single </w:t>
      </w:r>
      <w:r w:rsidR="0058383D" w:rsidRPr="5537E764">
        <w:rPr>
          <w:b/>
        </w:rPr>
        <w:t>sign</w:t>
      </w:r>
      <w:r w:rsidR="4D16D2F6" w:rsidRPr="5537E764">
        <w:rPr>
          <w:b/>
        </w:rPr>
        <w:t>-on</w:t>
      </w:r>
      <w:r w:rsidR="0058383D" w:rsidRPr="5537E764">
        <w:t>”</w:t>
      </w:r>
      <w:r w:rsidR="007635BC" w:rsidRPr="5537E764">
        <w:t>.</w:t>
      </w:r>
    </w:p>
    <w:p w14:paraId="3EAC5238" w14:textId="56973E6C" w:rsidR="624C06AA" w:rsidRPr="00A922DC" w:rsidRDefault="624C06AA" w:rsidP="00DB32E6">
      <w:pPr>
        <w:pStyle w:val="Lijstalinea"/>
        <w:numPr>
          <w:ilvl w:val="0"/>
          <w:numId w:val="23"/>
        </w:numPr>
        <w:rPr>
          <w:lang w:val="en-US"/>
        </w:rPr>
      </w:pPr>
      <w:r w:rsidRPr="00A922DC">
        <w:rPr>
          <w:lang w:val="en-US"/>
        </w:rPr>
        <w:t>Leave the next option “Credential Security Support Provider”</w:t>
      </w:r>
      <w:r w:rsidR="72AADFDA" w:rsidRPr="00A922DC">
        <w:rPr>
          <w:lang w:val="en-US"/>
        </w:rPr>
        <w:t xml:space="preserve"> </w:t>
      </w:r>
      <w:r w:rsidRPr="00A922DC">
        <w:rPr>
          <w:lang w:val="en-US"/>
        </w:rPr>
        <w:t xml:space="preserve">to the default </w:t>
      </w:r>
      <w:r w:rsidRPr="00A922DC">
        <w:rPr>
          <w:b/>
          <w:bCs/>
          <w:lang w:val="en-US"/>
        </w:rPr>
        <w:t>“RDP will use CredSSP if the operating system supports CredSSP</w:t>
      </w:r>
      <w:r w:rsidRPr="00A922DC">
        <w:rPr>
          <w:lang w:val="en-US"/>
        </w:rPr>
        <w:t>”</w:t>
      </w:r>
    </w:p>
    <w:p w14:paraId="66EA5592" w14:textId="140E6136" w:rsidR="1A883AEF" w:rsidRPr="00A922DC" w:rsidRDefault="1A883AEF" w:rsidP="00DB32E6">
      <w:pPr>
        <w:pStyle w:val="Lijstalinea"/>
        <w:numPr>
          <w:ilvl w:val="0"/>
          <w:numId w:val="23"/>
        </w:numPr>
        <w:rPr>
          <w:lang w:val="en-US"/>
        </w:rPr>
      </w:pPr>
      <w:r w:rsidRPr="00A922DC">
        <w:rPr>
          <w:lang w:val="en-US"/>
        </w:rPr>
        <w:t xml:space="preserve">Check the options available under the tabs “Session </w:t>
      </w:r>
      <w:r w:rsidR="00710338" w:rsidRPr="00A922DC">
        <w:rPr>
          <w:lang w:val="en-US"/>
        </w:rPr>
        <w:t>behavior</w:t>
      </w:r>
      <w:r w:rsidRPr="00A922DC">
        <w:rPr>
          <w:lang w:val="en-US"/>
        </w:rPr>
        <w:t xml:space="preserve">", “Device Redirection”, “Display Settings” and “Advanced”. </w:t>
      </w:r>
    </w:p>
    <w:p w14:paraId="6F8348C2" w14:textId="452B60EE" w:rsidR="1A883AEF" w:rsidRPr="00A922DC" w:rsidRDefault="1A883AEF" w:rsidP="00DB32E6">
      <w:pPr>
        <w:pStyle w:val="Lijstalinea"/>
        <w:numPr>
          <w:ilvl w:val="0"/>
          <w:numId w:val="23"/>
        </w:numPr>
        <w:rPr>
          <w:lang w:val="en-US"/>
        </w:rPr>
      </w:pPr>
      <w:r w:rsidRPr="00A922DC">
        <w:rPr>
          <w:lang w:val="en-US"/>
        </w:rPr>
        <w:t xml:space="preserve">Leave all other options as </w:t>
      </w:r>
      <w:r w:rsidR="00710338" w:rsidRPr="00A922DC">
        <w:rPr>
          <w:lang w:val="en-US"/>
        </w:rPr>
        <w:t>is.</w:t>
      </w:r>
    </w:p>
    <w:p w14:paraId="52D45EB3" w14:textId="5E21A77E" w:rsidR="0058383D" w:rsidRPr="00A922DC" w:rsidRDefault="0058383D" w:rsidP="00DB32E6">
      <w:pPr>
        <w:pStyle w:val="Lijstalinea"/>
        <w:numPr>
          <w:ilvl w:val="0"/>
          <w:numId w:val="23"/>
        </w:numPr>
        <w:rPr>
          <w:lang w:val="en-US"/>
        </w:rPr>
      </w:pPr>
      <w:r w:rsidRPr="00A922DC">
        <w:rPr>
          <w:lang w:val="en-US"/>
        </w:rPr>
        <w:t>Click</w:t>
      </w:r>
      <w:r w:rsidR="007635BC" w:rsidRPr="00A922DC">
        <w:rPr>
          <w:lang w:val="en-US"/>
        </w:rPr>
        <w:t xml:space="preserve"> </w:t>
      </w:r>
      <w:r w:rsidR="007635BC" w:rsidRPr="00A922DC">
        <w:rPr>
          <w:b/>
          <w:bCs/>
          <w:lang w:val="en-US"/>
        </w:rPr>
        <w:t>Save</w:t>
      </w:r>
      <w:r w:rsidR="007635BC" w:rsidRPr="00A922DC">
        <w:rPr>
          <w:lang w:val="en-US"/>
        </w:rPr>
        <w:t xml:space="preserve"> to confirm the new setting.</w:t>
      </w:r>
    </w:p>
    <w:p w14:paraId="6598CCC5" w14:textId="77777777" w:rsidR="0024386F" w:rsidRPr="00A922DC" w:rsidRDefault="0024386F" w:rsidP="00051FF9">
      <w:pPr>
        <w:rPr>
          <w:lang w:val="en-US"/>
        </w:rPr>
      </w:pPr>
    </w:p>
    <w:p w14:paraId="2024E127" w14:textId="5B7050B0" w:rsidR="00D91819" w:rsidRPr="00A922DC" w:rsidRDefault="00D91819" w:rsidP="009A2D44">
      <w:pPr>
        <w:pStyle w:val="Heading2Numbered"/>
        <w:rPr>
          <w:lang w:val="en-US"/>
        </w:rPr>
      </w:pPr>
      <w:bookmarkStart w:id="49" w:name="_Toc156824800"/>
      <w:r w:rsidRPr="00A922DC">
        <w:rPr>
          <w:lang w:val="en-US"/>
        </w:rPr>
        <w:t>Permissions on the Virtual Machines</w:t>
      </w:r>
      <w:bookmarkEnd w:id="49"/>
      <w:r w:rsidR="00E72BCC" w:rsidRPr="00A922DC">
        <w:rPr>
          <w:lang w:val="en-US"/>
        </w:rPr>
        <w:t xml:space="preserve"> </w:t>
      </w:r>
    </w:p>
    <w:p w14:paraId="4A24C329" w14:textId="2EE64111" w:rsidR="00D91819" w:rsidRDefault="00C738C7" w:rsidP="00D91819">
      <w:pPr>
        <w:rPr>
          <w:lang w:val="en-US"/>
        </w:rPr>
      </w:pPr>
      <w:r w:rsidRPr="00A922DC">
        <w:rPr>
          <w:lang w:val="en-US"/>
        </w:rPr>
        <w:t xml:space="preserve">As </w:t>
      </w:r>
      <w:r w:rsidR="00D92F8C">
        <w:rPr>
          <w:lang w:val="en-US"/>
        </w:rPr>
        <w:t>Microsoft Entra</w:t>
      </w:r>
      <w:r w:rsidR="00010F2B" w:rsidRPr="00A922DC">
        <w:rPr>
          <w:lang w:val="en-US"/>
        </w:rPr>
        <w:t xml:space="preserve"> is used as authen</w:t>
      </w:r>
      <w:r w:rsidR="001C3F4E" w:rsidRPr="00A922DC">
        <w:rPr>
          <w:lang w:val="en-US"/>
        </w:rPr>
        <w:t xml:space="preserve">tication and authorization provider, the users who will use the Azure Virtual Desktop </w:t>
      </w:r>
      <w:r w:rsidR="00D05239" w:rsidRPr="00A922DC">
        <w:rPr>
          <w:lang w:val="en-US"/>
        </w:rPr>
        <w:t xml:space="preserve">Virtual Machines need permissions to logon to these Virtual Machines. The minimal set of permissions needed for is the </w:t>
      </w:r>
      <w:r w:rsidR="00FA4F65" w:rsidRPr="00A922DC">
        <w:rPr>
          <w:lang w:val="en-US"/>
        </w:rPr>
        <w:t xml:space="preserve">“Virtual Machine User Login” role. </w:t>
      </w:r>
      <w:r w:rsidR="00B91C13" w:rsidRPr="002C3EE1">
        <w:rPr>
          <w:color w:val="161616"/>
          <w:shd w:val="clear" w:color="auto" w:fill="FFFFFF"/>
          <w:lang w:val="en-US"/>
        </w:rPr>
        <w:t>You can assign the </w:t>
      </w:r>
      <w:r w:rsidR="00B91C13" w:rsidRPr="002C3EE1">
        <w:rPr>
          <w:rStyle w:val="Zwaar"/>
          <w:color w:val="161616"/>
          <w:shd w:val="clear" w:color="auto" w:fill="FFFFFF"/>
          <w:lang w:val="en-US"/>
        </w:rPr>
        <w:t>Virtual Machine User Login</w:t>
      </w:r>
      <w:r w:rsidR="00B91C13" w:rsidRPr="002C3EE1">
        <w:rPr>
          <w:color w:val="161616"/>
          <w:shd w:val="clear" w:color="auto" w:fill="FFFFFF"/>
          <w:lang w:val="en-US"/>
        </w:rPr>
        <w:t> or </w:t>
      </w:r>
      <w:r w:rsidR="00B91C13" w:rsidRPr="002C3EE1">
        <w:rPr>
          <w:rStyle w:val="Zwaar"/>
          <w:color w:val="161616"/>
          <w:shd w:val="clear" w:color="auto" w:fill="FFFFFF"/>
          <w:lang w:val="en-US"/>
        </w:rPr>
        <w:t>Virtual Machine Administrator Login</w:t>
      </w:r>
      <w:r w:rsidR="00B91C13" w:rsidRPr="002C3EE1">
        <w:rPr>
          <w:color w:val="161616"/>
          <w:shd w:val="clear" w:color="auto" w:fill="FFFFFF"/>
          <w:lang w:val="en-US"/>
        </w:rPr>
        <w:t> role either on the VMs, the resource group containing the VMs, or the subscription. In this lab we will assign the role on resource group level</w:t>
      </w:r>
      <w:r w:rsidR="00633689" w:rsidRPr="002C3EE1">
        <w:rPr>
          <w:color w:val="161616"/>
          <w:shd w:val="clear" w:color="auto" w:fill="FFFFFF"/>
          <w:lang w:val="en-US"/>
        </w:rPr>
        <w:t xml:space="preserve">, to allow this permissions for every </w:t>
      </w:r>
      <w:r w:rsidR="00554326" w:rsidRPr="002C3EE1">
        <w:rPr>
          <w:color w:val="161616"/>
          <w:shd w:val="clear" w:color="auto" w:fill="FFFFFF"/>
          <w:lang w:val="en-US"/>
        </w:rPr>
        <w:t>virtual machine in the AVD solution.</w:t>
      </w:r>
      <w:r w:rsidR="00633689" w:rsidRPr="002C3EE1">
        <w:rPr>
          <w:color w:val="161616"/>
          <w:shd w:val="clear" w:color="auto" w:fill="FFFFFF"/>
          <w:lang w:val="en-US"/>
        </w:rPr>
        <w:t xml:space="preserve"> </w:t>
      </w:r>
    </w:p>
    <w:p w14:paraId="15BF3651" w14:textId="77777777" w:rsidR="006A6734" w:rsidRDefault="006A6734" w:rsidP="00D91819">
      <w:pPr>
        <w:rPr>
          <w:lang w:val="en-US"/>
        </w:rPr>
      </w:pPr>
    </w:p>
    <w:p w14:paraId="2A2F5CA5" w14:textId="78EB6524" w:rsidR="006A6734" w:rsidRPr="00A922DC" w:rsidRDefault="006A6734" w:rsidP="00D91819">
      <w:pPr>
        <w:rPr>
          <w:lang w:val="en-US"/>
        </w:rPr>
      </w:pPr>
      <w:r w:rsidRPr="002C3EE1">
        <w:rPr>
          <w:color w:val="161616"/>
          <w:shd w:val="clear" w:color="auto" w:fill="FFFFFF"/>
          <w:lang w:val="en-US"/>
        </w:rPr>
        <w:t>To grant users access to Microsoft Entra joined VMs, you must </w:t>
      </w:r>
      <w:hyperlink r:id="rId43" w:anchor="configure-role-assignments-for-the-vm" w:history="1">
        <w:r w:rsidRPr="002C3EE1">
          <w:rPr>
            <w:rStyle w:val="Hyperlink"/>
            <w:shd w:val="clear" w:color="auto" w:fill="FFFFFF"/>
            <w:lang w:val="en-US"/>
          </w:rPr>
          <w:t>configure role assignments for the VM</w:t>
        </w:r>
      </w:hyperlink>
      <w:r w:rsidRPr="002C3EE1">
        <w:rPr>
          <w:color w:val="161616"/>
          <w:shd w:val="clear" w:color="auto" w:fill="FFFFFF"/>
          <w:lang w:val="en-US"/>
        </w:rPr>
        <w:t>. You can assign the </w:t>
      </w:r>
      <w:r w:rsidRPr="002C3EE1">
        <w:rPr>
          <w:rStyle w:val="Zwaar"/>
          <w:color w:val="161616"/>
          <w:shd w:val="clear" w:color="auto" w:fill="FFFFFF"/>
          <w:lang w:val="en-US"/>
        </w:rPr>
        <w:t>Virtual Machine User Login</w:t>
      </w:r>
      <w:r w:rsidRPr="002C3EE1">
        <w:rPr>
          <w:color w:val="161616"/>
          <w:shd w:val="clear" w:color="auto" w:fill="FFFFFF"/>
          <w:lang w:val="en-US"/>
        </w:rPr>
        <w:t> or </w:t>
      </w:r>
      <w:r w:rsidRPr="002C3EE1">
        <w:rPr>
          <w:rStyle w:val="Zwaar"/>
          <w:color w:val="161616"/>
          <w:shd w:val="clear" w:color="auto" w:fill="FFFFFF"/>
          <w:lang w:val="en-US"/>
        </w:rPr>
        <w:t>Virtual Machine Administrator Login</w:t>
      </w:r>
      <w:r w:rsidRPr="002C3EE1">
        <w:rPr>
          <w:color w:val="161616"/>
          <w:shd w:val="clear" w:color="auto" w:fill="FFFFFF"/>
          <w:lang w:val="en-US"/>
        </w:rPr>
        <w:t> role either on the VMs, the resource group containing the VMs, or the subscription. We recommend assigning the Virtual Machine User Login role to the same user group you used for the application group at the resource group level to make it apply to all the VMs in the host pool.</w:t>
      </w:r>
    </w:p>
    <w:p w14:paraId="460A3D8E" w14:textId="28DE0476" w:rsidR="00DC37F2" w:rsidRPr="00A922DC" w:rsidRDefault="00DC37F2" w:rsidP="00D91819">
      <w:pPr>
        <w:rPr>
          <w:lang w:val="en-US"/>
        </w:rPr>
      </w:pPr>
      <w:r w:rsidRPr="00A922DC">
        <w:rPr>
          <w:lang w:val="en-US"/>
        </w:rPr>
        <w:t>The following instructions on assigning permissions to the Virtual Machines in the host pools needs to be performed for every Azure Virtual Desktop Virtual Machine.</w:t>
      </w:r>
    </w:p>
    <w:p w14:paraId="541F10D8" w14:textId="77777777" w:rsidR="004F4604" w:rsidRPr="00A922DC" w:rsidRDefault="004F4604" w:rsidP="00D91819">
      <w:pPr>
        <w:rPr>
          <w:lang w:val="en-US"/>
        </w:rPr>
      </w:pPr>
    </w:p>
    <w:p w14:paraId="75D8FAB3" w14:textId="117D9EDB" w:rsidR="00E97A21" w:rsidRPr="00A922DC" w:rsidRDefault="00E97A21" w:rsidP="00D91819">
      <w:pPr>
        <w:rPr>
          <w:lang w:val="en-US"/>
        </w:rPr>
      </w:pPr>
      <w:r w:rsidRPr="00A922DC">
        <w:rPr>
          <w:lang w:val="en-US"/>
        </w:rPr>
        <w:t xml:space="preserve">Next to this the </w:t>
      </w:r>
      <w:r w:rsidR="00535532" w:rsidRPr="00A922DC">
        <w:rPr>
          <w:lang w:val="en-US"/>
        </w:rPr>
        <w:t>Virtual Machine</w:t>
      </w:r>
      <w:r w:rsidRPr="00A922DC">
        <w:rPr>
          <w:lang w:val="en-US"/>
        </w:rPr>
        <w:t xml:space="preserve">s need to be </w:t>
      </w:r>
      <w:r w:rsidR="0068360C">
        <w:rPr>
          <w:lang w:val="en-US"/>
        </w:rPr>
        <w:t>Microsoft Entra</w:t>
      </w:r>
      <w:r w:rsidRPr="00A922DC">
        <w:rPr>
          <w:lang w:val="en-US"/>
        </w:rPr>
        <w:t xml:space="preserve"> joined</w:t>
      </w:r>
      <w:r w:rsidR="00535532" w:rsidRPr="00A922DC">
        <w:rPr>
          <w:lang w:val="en-US"/>
        </w:rPr>
        <w:t>, as this configuration check has to be performed on every Virtual Machine, these steps will be combined to reduce clicking in the Azure Portal</w:t>
      </w:r>
      <w:r w:rsidR="00E72C46" w:rsidRPr="00A922DC">
        <w:rPr>
          <w:lang w:val="en-US"/>
        </w:rPr>
        <w:t>.</w:t>
      </w:r>
    </w:p>
    <w:p w14:paraId="36B3FB4D" w14:textId="77777777" w:rsidR="00292A50" w:rsidRPr="00A922DC" w:rsidRDefault="00292A50" w:rsidP="00D91819">
      <w:pPr>
        <w:rPr>
          <w:lang w:val="en-US"/>
        </w:rPr>
      </w:pPr>
    </w:p>
    <w:p w14:paraId="58406136" w14:textId="77777777" w:rsidR="003A11D1" w:rsidRPr="00A922DC" w:rsidRDefault="003A11D1" w:rsidP="003A11D1">
      <w:pPr>
        <w:rPr>
          <w:lang w:val="en-US"/>
        </w:rPr>
      </w:pPr>
      <w:r w:rsidRPr="00A922DC">
        <w:rPr>
          <w:lang w:val="en-US"/>
        </w:rPr>
        <w:t>Go to the Azure Portal (</w:t>
      </w:r>
      <w:hyperlink r:id="rId44"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67DE1150" w14:textId="5D929F5B" w:rsidR="00292A50" w:rsidRPr="00A922DC" w:rsidRDefault="00292A50" w:rsidP="00DB32E6">
      <w:pPr>
        <w:pStyle w:val="Lijstalinea"/>
        <w:numPr>
          <w:ilvl w:val="0"/>
          <w:numId w:val="31"/>
        </w:numPr>
      </w:pPr>
      <w:r w:rsidRPr="5537E764">
        <w:t xml:space="preserve">In the </w:t>
      </w:r>
      <w:r w:rsidRPr="5537E764">
        <w:rPr>
          <w:b/>
        </w:rPr>
        <w:t>search bar</w:t>
      </w:r>
      <w:r w:rsidRPr="5537E764">
        <w:t xml:space="preserve"> at the top of the Azure Portal, type “</w:t>
      </w:r>
      <w:r w:rsidR="008A263A" w:rsidRPr="5537E764">
        <w:t>rg</w:t>
      </w:r>
      <w:r w:rsidRPr="5537E764">
        <w:t>”.</w:t>
      </w:r>
    </w:p>
    <w:p w14:paraId="4D4B22C6" w14:textId="08585DB5" w:rsidR="00292A50" w:rsidRPr="00A922DC" w:rsidRDefault="00292A50" w:rsidP="00DB32E6">
      <w:pPr>
        <w:pStyle w:val="Lijstalinea"/>
        <w:numPr>
          <w:ilvl w:val="0"/>
          <w:numId w:val="31"/>
        </w:numPr>
        <w:rPr>
          <w:lang w:val="en-US"/>
        </w:rPr>
      </w:pPr>
      <w:r w:rsidRPr="00A922DC">
        <w:rPr>
          <w:lang w:val="en-US"/>
        </w:rPr>
        <w:t xml:space="preserve">In the </w:t>
      </w:r>
      <w:r w:rsidRPr="00A922DC">
        <w:rPr>
          <w:b/>
          <w:bCs/>
          <w:lang w:val="en-US"/>
        </w:rPr>
        <w:t>search results</w:t>
      </w:r>
      <w:r w:rsidRPr="00A922DC">
        <w:rPr>
          <w:lang w:val="en-US"/>
        </w:rPr>
        <w:t>, click “</w:t>
      </w:r>
      <w:r w:rsidR="008A263A">
        <w:rPr>
          <w:b/>
          <w:bCs/>
          <w:lang w:val="en-US"/>
        </w:rPr>
        <w:t>Resource group</w:t>
      </w:r>
      <w:r w:rsidRPr="00A922DC">
        <w:rPr>
          <w:lang w:val="en-US"/>
        </w:rPr>
        <w:t xml:space="preserve">” under “Services”, the Azure </w:t>
      </w:r>
      <w:r w:rsidR="008A263A">
        <w:rPr>
          <w:lang w:val="en-US"/>
        </w:rPr>
        <w:t>Resource Group</w:t>
      </w:r>
      <w:r w:rsidRPr="00A922DC">
        <w:rPr>
          <w:lang w:val="en-US"/>
        </w:rPr>
        <w:t xml:space="preserve"> page will open</w:t>
      </w:r>
      <w:r w:rsidR="006369E7" w:rsidRPr="00A922DC">
        <w:rPr>
          <w:lang w:val="en-US"/>
        </w:rPr>
        <w:t>.</w:t>
      </w:r>
    </w:p>
    <w:p w14:paraId="7E16A781" w14:textId="5B98E04A" w:rsidR="00C342D5" w:rsidRPr="004E0212" w:rsidRDefault="00CF6C14" w:rsidP="00BC7BBC">
      <w:pPr>
        <w:pStyle w:val="Lijstalinea"/>
        <w:numPr>
          <w:ilvl w:val="0"/>
          <w:numId w:val="31"/>
        </w:numPr>
        <w:rPr>
          <w:lang w:val="en-US"/>
        </w:rPr>
      </w:pPr>
      <w:r w:rsidRPr="004E0212">
        <w:rPr>
          <w:lang w:val="en-US"/>
        </w:rPr>
        <w:t xml:space="preserve">On the Azure </w:t>
      </w:r>
      <w:r w:rsidR="004E0212" w:rsidRPr="004E0212">
        <w:rPr>
          <w:lang w:val="en-US"/>
        </w:rPr>
        <w:t>Resource Group</w:t>
      </w:r>
      <w:r w:rsidRPr="004E0212">
        <w:rPr>
          <w:lang w:val="en-US"/>
        </w:rPr>
        <w:t xml:space="preserve"> page, </w:t>
      </w:r>
      <w:r w:rsidR="00292A50" w:rsidRPr="004E0212">
        <w:rPr>
          <w:lang w:val="en-US"/>
        </w:rPr>
        <w:t xml:space="preserve">click </w:t>
      </w:r>
      <w:r w:rsidR="00FE7FB0" w:rsidRPr="004E0212">
        <w:rPr>
          <w:lang w:val="en-US"/>
        </w:rPr>
        <w:t xml:space="preserve">on the </w:t>
      </w:r>
      <w:r w:rsidR="004E0212">
        <w:rPr>
          <w:lang w:val="en-US"/>
        </w:rPr>
        <w:t>resource group that hosts your host pools</w:t>
      </w:r>
      <w:r w:rsidR="00FE7FB0" w:rsidRPr="004E0212">
        <w:rPr>
          <w:lang w:val="en-US"/>
        </w:rPr>
        <w:t xml:space="preserve"> created in </w:t>
      </w:r>
      <w:r w:rsidR="00A02D3F" w:rsidRPr="004E0212">
        <w:rPr>
          <w:lang w:val="en-US"/>
        </w:rPr>
        <w:fldChar w:fldCharType="begin"/>
      </w:r>
      <w:r w:rsidR="00A02D3F" w:rsidRPr="004E0212">
        <w:rPr>
          <w:lang w:val="en-US"/>
        </w:rPr>
        <w:instrText xml:space="preserve"> REF _Ref135765537 \r \h </w:instrText>
      </w:r>
      <w:r w:rsidR="00A02D3F" w:rsidRPr="004E0212">
        <w:rPr>
          <w:lang w:val="en-US"/>
        </w:rPr>
      </w:r>
      <w:r w:rsidR="00A02D3F" w:rsidRPr="004E0212">
        <w:rPr>
          <w:lang w:val="en-US"/>
        </w:rPr>
        <w:fldChar w:fldCharType="separate"/>
      </w:r>
      <w:r w:rsidR="00D26432">
        <w:rPr>
          <w:lang w:val="en-US"/>
        </w:rPr>
        <w:t>12.1</w:t>
      </w:r>
      <w:r w:rsidR="00A02D3F" w:rsidRPr="004E0212">
        <w:rPr>
          <w:lang w:val="en-US"/>
        </w:rPr>
        <w:fldChar w:fldCharType="end"/>
      </w:r>
    </w:p>
    <w:p w14:paraId="78E21EF0" w14:textId="0E365B99" w:rsidR="006E645E" w:rsidRPr="00A922DC" w:rsidRDefault="00316061" w:rsidP="00DB32E6">
      <w:pPr>
        <w:pStyle w:val="Lijstalinea"/>
        <w:numPr>
          <w:ilvl w:val="0"/>
          <w:numId w:val="31"/>
        </w:numPr>
        <w:rPr>
          <w:lang w:val="en-US"/>
        </w:rPr>
      </w:pPr>
      <w:r w:rsidRPr="00A922DC">
        <w:rPr>
          <w:lang w:val="en-US"/>
        </w:rPr>
        <w:t xml:space="preserve">Click </w:t>
      </w:r>
      <w:r w:rsidRPr="00A922DC">
        <w:rPr>
          <w:b/>
          <w:bCs/>
          <w:lang w:val="en-US"/>
        </w:rPr>
        <w:t>Access Control (IAM)</w:t>
      </w:r>
      <w:r w:rsidRPr="00A922DC">
        <w:rPr>
          <w:lang w:val="en-US"/>
        </w:rPr>
        <w:t xml:space="preserve"> in the </w:t>
      </w:r>
      <w:r w:rsidR="00710338" w:rsidRPr="00A922DC">
        <w:rPr>
          <w:lang w:val="en-US"/>
        </w:rPr>
        <w:t>left-hand</w:t>
      </w:r>
      <w:r w:rsidRPr="00A922DC">
        <w:rPr>
          <w:lang w:val="en-US"/>
        </w:rPr>
        <w:t xml:space="preserve"> navigation</w:t>
      </w:r>
      <w:r w:rsidR="006E645E" w:rsidRPr="00A922DC">
        <w:rPr>
          <w:lang w:val="en-US"/>
        </w:rPr>
        <w:t>.</w:t>
      </w:r>
    </w:p>
    <w:p w14:paraId="5681D14E" w14:textId="25F030BE" w:rsidR="00292A50" w:rsidRPr="00A922DC" w:rsidRDefault="006E645E" w:rsidP="00DB32E6">
      <w:pPr>
        <w:pStyle w:val="Lijstalinea"/>
        <w:numPr>
          <w:ilvl w:val="0"/>
          <w:numId w:val="31"/>
        </w:numPr>
        <w:rPr>
          <w:lang w:val="en-US"/>
        </w:rPr>
      </w:pPr>
      <w:r w:rsidRPr="00A922DC">
        <w:rPr>
          <w:lang w:val="en-US"/>
        </w:rPr>
        <w:t xml:space="preserve">Click on the </w:t>
      </w:r>
      <w:r w:rsidR="00292A50" w:rsidRPr="00A922DC">
        <w:rPr>
          <w:lang w:val="en-US"/>
        </w:rPr>
        <w:t>“</w:t>
      </w:r>
      <w:r w:rsidRPr="00A922DC">
        <w:rPr>
          <w:b/>
          <w:bCs/>
          <w:lang w:val="en-US"/>
        </w:rPr>
        <w:t>Add</w:t>
      </w:r>
      <w:r w:rsidR="00292A50" w:rsidRPr="00A922DC">
        <w:rPr>
          <w:lang w:val="en-US"/>
        </w:rPr>
        <w:t>” button</w:t>
      </w:r>
      <w:r w:rsidR="24FAB026" w:rsidRPr="00A922DC">
        <w:rPr>
          <w:lang w:val="en-US"/>
        </w:rPr>
        <w:t xml:space="preserve"> and choose “</w:t>
      </w:r>
      <w:r w:rsidR="24FAB026" w:rsidRPr="00A922DC">
        <w:rPr>
          <w:b/>
          <w:bCs/>
          <w:lang w:val="en-US"/>
        </w:rPr>
        <w:t>Add role assignment</w:t>
      </w:r>
      <w:r w:rsidR="24FAB026" w:rsidRPr="00A922DC">
        <w:rPr>
          <w:lang w:val="en-US"/>
        </w:rPr>
        <w:t>”</w:t>
      </w:r>
    </w:p>
    <w:p w14:paraId="1951E324" w14:textId="35755C8D" w:rsidR="00200CD9" w:rsidRPr="00A922DC" w:rsidRDefault="00200CD9" w:rsidP="00DB32E6">
      <w:pPr>
        <w:pStyle w:val="Lijstalinea"/>
        <w:numPr>
          <w:ilvl w:val="0"/>
          <w:numId w:val="31"/>
        </w:numPr>
        <w:rPr>
          <w:lang w:val="en-US"/>
        </w:rPr>
      </w:pPr>
      <w:r w:rsidRPr="00A922DC">
        <w:rPr>
          <w:lang w:val="en-US"/>
        </w:rPr>
        <w:lastRenderedPageBreak/>
        <w:t>On the Add role assignment wizard</w:t>
      </w:r>
      <w:r w:rsidR="00D66B2F" w:rsidRPr="00A922DC">
        <w:rPr>
          <w:lang w:val="en-US"/>
        </w:rPr>
        <w:t xml:space="preserve">, search for the </w:t>
      </w:r>
      <w:r w:rsidR="00D66B2F" w:rsidRPr="00A922DC">
        <w:rPr>
          <w:b/>
          <w:bCs/>
          <w:lang w:val="en-US"/>
        </w:rPr>
        <w:t>Virtual Machine User login</w:t>
      </w:r>
      <w:r w:rsidR="00D66B2F" w:rsidRPr="00A922DC">
        <w:rPr>
          <w:lang w:val="en-US"/>
        </w:rPr>
        <w:t xml:space="preserve"> role</w:t>
      </w:r>
      <w:r w:rsidR="007D0DBA" w:rsidRPr="00A922DC">
        <w:rPr>
          <w:lang w:val="en-US"/>
        </w:rPr>
        <w:t xml:space="preserve">, select this role and click </w:t>
      </w:r>
      <w:r w:rsidR="00CE19CF" w:rsidRPr="00A922DC">
        <w:rPr>
          <w:b/>
          <w:bCs/>
          <w:lang w:val="en-US"/>
        </w:rPr>
        <w:t>Next</w:t>
      </w:r>
      <w:r w:rsidR="00E622A8" w:rsidRPr="00A922DC">
        <w:rPr>
          <w:lang w:val="en-US"/>
        </w:rPr>
        <w:t>.</w:t>
      </w:r>
    </w:p>
    <w:p w14:paraId="5C0C2F98" w14:textId="4E4E5718" w:rsidR="00CE19CF" w:rsidRPr="00A922DC" w:rsidRDefault="00CE19CF" w:rsidP="00DB32E6">
      <w:pPr>
        <w:pStyle w:val="Lijstalinea"/>
        <w:numPr>
          <w:ilvl w:val="0"/>
          <w:numId w:val="31"/>
        </w:numPr>
        <w:rPr>
          <w:lang w:val="en-US"/>
        </w:rPr>
      </w:pPr>
      <w:r w:rsidRPr="00A922DC">
        <w:rPr>
          <w:lang w:val="en-US"/>
        </w:rPr>
        <w:t xml:space="preserve">On the Members tab, keep Assign Access to on </w:t>
      </w:r>
      <w:r w:rsidRPr="00A922DC">
        <w:rPr>
          <w:b/>
          <w:bCs/>
          <w:lang w:val="en-US"/>
        </w:rPr>
        <w:t>User,</w:t>
      </w:r>
      <w:r w:rsidR="00390A3C" w:rsidRPr="00A922DC">
        <w:rPr>
          <w:b/>
          <w:bCs/>
          <w:lang w:val="en-US"/>
        </w:rPr>
        <w:t xml:space="preserve"> </w:t>
      </w:r>
      <w:r w:rsidRPr="00A922DC">
        <w:rPr>
          <w:b/>
          <w:bCs/>
          <w:lang w:val="en-US"/>
        </w:rPr>
        <w:t>group, or service principal</w:t>
      </w:r>
    </w:p>
    <w:p w14:paraId="2C908BF2" w14:textId="77777777" w:rsidR="00DA014A" w:rsidRDefault="00713152" w:rsidP="00710338">
      <w:pPr>
        <w:pStyle w:val="Lijstalinea"/>
        <w:numPr>
          <w:ilvl w:val="0"/>
          <w:numId w:val="31"/>
        </w:numPr>
        <w:rPr>
          <w:lang w:val="en-US"/>
        </w:rPr>
      </w:pPr>
      <w:r w:rsidRPr="00DA014A">
        <w:rPr>
          <w:lang w:val="en-US"/>
        </w:rPr>
        <w:t xml:space="preserve">Click </w:t>
      </w:r>
      <w:r w:rsidRPr="00DA014A">
        <w:rPr>
          <w:b/>
          <w:bCs/>
          <w:lang w:val="en-US"/>
        </w:rPr>
        <w:t>+ Select members</w:t>
      </w:r>
      <w:r w:rsidRPr="00DA014A">
        <w:rPr>
          <w:lang w:val="en-US"/>
        </w:rPr>
        <w:t>.</w:t>
      </w:r>
      <w:r w:rsidR="00DA014A" w:rsidRPr="00DA014A">
        <w:rPr>
          <w:lang w:val="en-US"/>
        </w:rPr>
        <w:t xml:space="preserve"> </w:t>
      </w:r>
    </w:p>
    <w:p w14:paraId="755B5267" w14:textId="60676F53" w:rsidR="008B420A" w:rsidRPr="00DA014A" w:rsidRDefault="00C73981" w:rsidP="00710338">
      <w:pPr>
        <w:pStyle w:val="Lijstalinea"/>
        <w:numPr>
          <w:ilvl w:val="0"/>
          <w:numId w:val="31"/>
        </w:numPr>
        <w:rPr>
          <w:lang w:val="en-US"/>
        </w:rPr>
      </w:pPr>
      <w:r w:rsidRPr="00DA014A">
        <w:rPr>
          <w:lang w:val="en-US"/>
        </w:rPr>
        <w:t xml:space="preserve">Search for </w:t>
      </w:r>
      <w:r w:rsidR="002B7E25" w:rsidRPr="00DA014A">
        <w:rPr>
          <w:lang w:val="en-US"/>
        </w:rPr>
        <w:t>“</w:t>
      </w:r>
      <w:r w:rsidR="007419D1" w:rsidRPr="00DA014A">
        <w:rPr>
          <w:lang w:val="en-US"/>
        </w:rPr>
        <w:t>SG</w:t>
      </w:r>
      <w:r w:rsidR="002B7E25" w:rsidRPr="00DA014A">
        <w:rPr>
          <w:lang w:val="en-US"/>
        </w:rPr>
        <w:t xml:space="preserve">-AVD” this will retrieve both AVD </w:t>
      </w:r>
      <w:r w:rsidR="00901939" w:rsidRPr="00DA014A">
        <w:rPr>
          <w:lang w:val="en-US"/>
        </w:rPr>
        <w:t>related groups created in section</w:t>
      </w:r>
      <w:r w:rsidR="004C1C63">
        <w:rPr>
          <w:lang w:val="en-US"/>
        </w:rPr>
        <w:t xml:space="preserve"> </w:t>
      </w:r>
      <w:r w:rsidR="004C1C63">
        <w:rPr>
          <w:lang w:val="en-US"/>
        </w:rPr>
        <w:fldChar w:fldCharType="begin"/>
      </w:r>
      <w:r w:rsidR="004C1C63">
        <w:rPr>
          <w:lang w:val="en-US"/>
        </w:rPr>
        <w:instrText xml:space="preserve"> REF _Ref147160084 \r \h </w:instrText>
      </w:r>
      <w:r w:rsidR="004C1C63">
        <w:rPr>
          <w:lang w:val="en-US"/>
        </w:rPr>
      </w:r>
      <w:r w:rsidR="004C1C63">
        <w:rPr>
          <w:lang w:val="en-US"/>
        </w:rPr>
        <w:fldChar w:fldCharType="separate"/>
      </w:r>
      <w:r w:rsidR="00D26432">
        <w:rPr>
          <w:lang w:val="en-US"/>
        </w:rPr>
        <w:t>11.3</w:t>
      </w:r>
      <w:r w:rsidR="004C1C63">
        <w:rPr>
          <w:lang w:val="en-US"/>
        </w:rPr>
        <w:fldChar w:fldCharType="end"/>
      </w:r>
      <w:r w:rsidR="004C1C63">
        <w:rPr>
          <w:lang w:val="en-US"/>
        </w:rPr>
        <w:t xml:space="preserve"> </w:t>
      </w:r>
      <w:r w:rsidR="004C1C63">
        <w:rPr>
          <w:lang w:val="en-US"/>
        </w:rPr>
        <w:fldChar w:fldCharType="begin"/>
      </w:r>
      <w:r w:rsidR="004C1C63">
        <w:rPr>
          <w:lang w:val="en-US"/>
        </w:rPr>
        <w:instrText xml:space="preserve"> REF _Ref147160088 \h </w:instrText>
      </w:r>
      <w:r w:rsidR="004C1C63">
        <w:rPr>
          <w:lang w:val="en-US"/>
        </w:rPr>
      </w:r>
      <w:r w:rsidR="004C1C63">
        <w:rPr>
          <w:lang w:val="en-US"/>
        </w:rPr>
        <w:fldChar w:fldCharType="separate"/>
      </w:r>
      <w:r w:rsidR="00D26432" w:rsidRPr="00A922DC">
        <w:rPr>
          <w:lang w:val="en-US"/>
        </w:rPr>
        <w:t>Create groups</w:t>
      </w:r>
      <w:r w:rsidR="004C1C63">
        <w:rPr>
          <w:lang w:val="en-US"/>
        </w:rPr>
        <w:fldChar w:fldCharType="end"/>
      </w:r>
      <w:r w:rsidR="004C1C63">
        <w:rPr>
          <w:lang w:val="en-US"/>
        </w:rPr>
        <w:t>.</w:t>
      </w:r>
      <w:r w:rsidR="00901939" w:rsidRPr="00DA014A">
        <w:rPr>
          <w:lang w:val="en-US"/>
        </w:rPr>
        <w:t xml:space="preserve"> </w:t>
      </w:r>
    </w:p>
    <w:p w14:paraId="55F80895" w14:textId="4AADC910" w:rsidR="00713152" w:rsidRPr="00A922DC" w:rsidRDefault="00901939" w:rsidP="00DB32E6">
      <w:pPr>
        <w:pStyle w:val="Lijstalinea"/>
        <w:numPr>
          <w:ilvl w:val="0"/>
          <w:numId w:val="31"/>
        </w:numPr>
        <w:rPr>
          <w:lang w:val="en-US"/>
        </w:rPr>
      </w:pPr>
      <w:r w:rsidRPr="00A922DC">
        <w:rPr>
          <w:lang w:val="en-US"/>
        </w:rPr>
        <w:t xml:space="preserve">Select both </w:t>
      </w:r>
      <w:r w:rsidRPr="00A922DC">
        <w:rPr>
          <w:b/>
          <w:bCs/>
          <w:lang w:val="en-US"/>
        </w:rPr>
        <w:t>g</w:t>
      </w:r>
      <w:r w:rsidR="00EB1FB5" w:rsidRPr="00A922DC">
        <w:rPr>
          <w:b/>
          <w:bCs/>
          <w:lang w:val="en-US"/>
        </w:rPr>
        <w:t>roups</w:t>
      </w:r>
      <w:r w:rsidR="00EB1FB5" w:rsidRPr="00A922DC">
        <w:rPr>
          <w:lang w:val="en-US"/>
        </w:rPr>
        <w:t xml:space="preserve"> and</w:t>
      </w:r>
      <w:r w:rsidR="002B7E25" w:rsidRPr="00A922DC">
        <w:rPr>
          <w:lang w:val="en-US"/>
        </w:rPr>
        <w:t xml:space="preserve"> </w:t>
      </w:r>
      <w:r w:rsidR="00EB1FB5" w:rsidRPr="00A922DC">
        <w:rPr>
          <w:lang w:val="en-US"/>
        </w:rPr>
        <w:t xml:space="preserve">confirm by clicking the </w:t>
      </w:r>
      <w:r w:rsidR="00EB1FB5" w:rsidRPr="00A922DC">
        <w:rPr>
          <w:b/>
          <w:bCs/>
          <w:lang w:val="en-US"/>
        </w:rPr>
        <w:t>Select</w:t>
      </w:r>
      <w:r w:rsidR="007419D1" w:rsidRPr="00A922DC">
        <w:rPr>
          <w:lang w:val="en-US"/>
        </w:rPr>
        <w:t>-</w:t>
      </w:r>
      <w:r w:rsidR="00EB1FB5" w:rsidRPr="00A922DC">
        <w:rPr>
          <w:lang w:val="en-US"/>
        </w:rPr>
        <w:t>button at the bottom of the page.</w:t>
      </w:r>
    </w:p>
    <w:p w14:paraId="35FCD2B7" w14:textId="2893C25F" w:rsidR="00A17397" w:rsidRPr="00A922DC" w:rsidRDefault="00A17397" w:rsidP="00DB32E6">
      <w:pPr>
        <w:pStyle w:val="Lijstalinea"/>
        <w:numPr>
          <w:ilvl w:val="0"/>
          <w:numId w:val="31"/>
        </w:numPr>
        <w:rPr>
          <w:lang w:val="en-US"/>
        </w:rPr>
      </w:pPr>
      <w:r w:rsidRPr="00A922DC">
        <w:rPr>
          <w:lang w:val="en-US"/>
        </w:rPr>
        <w:t xml:space="preserve">Click </w:t>
      </w:r>
      <w:r w:rsidRPr="00A922DC">
        <w:rPr>
          <w:b/>
          <w:bCs/>
          <w:lang w:val="en-US"/>
        </w:rPr>
        <w:t>Next</w:t>
      </w:r>
      <w:r w:rsidRPr="00A922DC">
        <w:rPr>
          <w:lang w:val="en-US"/>
        </w:rPr>
        <w:t>.</w:t>
      </w:r>
    </w:p>
    <w:p w14:paraId="083A9D48" w14:textId="77777777" w:rsidR="003167FE" w:rsidRPr="00A922DC" w:rsidRDefault="00A17397" w:rsidP="00DB32E6">
      <w:pPr>
        <w:pStyle w:val="Lijstalinea"/>
        <w:numPr>
          <w:ilvl w:val="0"/>
          <w:numId w:val="31"/>
        </w:numPr>
        <w:rPr>
          <w:lang w:val="en-US"/>
        </w:rPr>
      </w:pPr>
      <w:r w:rsidRPr="00A922DC">
        <w:rPr>
          <w:lang w:val="en-US"/>
        </w:rPr>
        <w:t xml:space="preserve">Click the </w:t>
      </w:r>
      <w:r w:rsidRPr="00A922DC">
        <w:rPr>
          <w:b/>
          <w:bCs/>
          <w:lang w:val="en-US"/>
        </w:rPr>
        <w:t>Review + assign</w:t>
      </w:r>
      <w:r w:rsidRPr="00A922DC">
        <w:rPr>
          <w:lang w:val="en-US"/>
        </w:rPr>
        <w:t xml:space="preserve"> button</w:t>
      </w:r>
      <w:r w:rsidR="003167FE" w:rsidRPr="00A922DC">
        <w:rPr>
          <w:lang w:val="en-US"/>
        </w:rPr>
        <w:t>.</w:t>
      </w:r>
    </w:p>
    <w:p w14:paraId="4BB08296" w14:textId="25FB00F4" w:rsidR="003167FE" w:rsidRDefault="003167FE" w:rsidP="00DB32E6">
      <w:pPr>
        <w:pStyle w:val="Lijstalinea"/>
        <w:numPr>
          <w:ilvl w:val="0"/>
          <w:numId w:val="31"/>
        </w:numPr>
        <w:rPr>
          <w:lang w:val="en-US"/>
        </w:rPr>
      </w:pPr>
      <w:r w:rsidRPr="00A922DC">
        <w:rPr>
          <w:lang w:val="en-US"/>
        </w:rPr>
        <w:t>A notification will be displayed when the assignments have been completed.</w:t>
      </w:r>
    </w:p>
    <w:p w14:paraId="4E2AC526" w14:textId="77777777" w:rsidR="00812ED9" w:rsidRDefault="00812ED9" w:rsidP="00812ED9">
      <w:pPr>
        <w:rPr>
          <w:lang w:val="en-US"/>
        </w:rPr>
      </w:pPr>
    </w:p>
    <w:p w14:paraId="3B5F777A" w14:textId="3BD619F8" w:rsidR="00812ED9" w:rsidRDefault="006B4E76" w:rsidP="000651CA">
      <w:pPr>
        <w:pStyle w:val="Heading2Numbered"/>
        <w:rPr>
          <w:lang w:val="en-US"/>
        </w:rPr>
      </w:pPr>
      <w:bookmarkStart w:id="50" w:name="_Toc156824801"/>
      <w:r>
        <w:rPr>
          <w:lang w:val="en-US"/>
        </w:rPr>
        <w:t>Entra</w:t>
      </w:r>
      <w:r w:rsidR="00827649" w:rsidRPr="00A922DC">
        <w:rPr>
          <w:lang w:val="en-US"/>
        </w:rPr>
        <w:t>Joined check</w:t>
      </w:r>
      <w:bookmarkEnd w:id="50"/>
    </w:p>
    <w:p w14:paraId="3ACEF394" w14:textId="7156B721" w:rsidR="000651CA" w:rsidRPr="00941B3F" w:rsidRDefault="003A11D1" w:rsidP="000651CA">
      <w:pPr>
        <w:rPr>
          <w:lang w:val="en-US"/>
        </w:rPr>
      </w:pPr>
      <w:r w:rsidRPr="00A922DC">
        <w:rPr>
          <w:lang w:val="en-US"/>
        </w:rPr>
        <w:t>Go to the Azure Portal (</w:t>
      </w:r>
      <w:hyperlink r:id="rId45"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317A8538" w14:textId="6806B02F" w:rsidR="00827649" w:rsidRPr="00827649" w:rsidRDefault="00827649" w:rsidP="000651CA">
      <w:pPr>
        <w:pStyle w:val="Lijstalinea"/>
        <w:numPr>
          <w:ilvl w:val="0"/>
          <w:numId w:val="52"/>
        </w:numPr>
      </w:pPr>
      <w:r w:rsidRPr="5537E764">
        <w:t>In the search bar at the top of the Azure Portal, type “avd”.</w:t>
      </w:r>
    </w:p>
    <w:p w14:paraId="157E79C1" w14:textId="77777777" w:rsidR="00BA5146" w:rsidRDefault="00827649" w:rsidP="00BC7BBC">
      <w:pPr>
        <w:pStyle w:val="Lijstalinea"/>
        <w:numPr>
          <w:ilvl w:val="0"/>
          <w:numId w:val="52"/>
        </w:numPr>
        <w:rPr>
          <w:lang w:val="en-US"/>
        </w:rPr>
      </w:pPr>
      <w:r w:rsidRPr="00BA5146">
        <w:rPr>
          <w:lang w:val="en-US"/>
        </w:rPr>
        <w:t>In the search results, click “Azure Virtual Desktop” under “Services”, the Azure Virtual Desktop page will open.</w:t>
      </w:r>
    </w:p>
    <w:p w14:paraId="594CCA01" w14:textId="093A1D30" w:rsidR="00827649" w:rsidRPr="00BA5146" w:rsidRDefault="00827649" w:rsidP="00BC7BBC">
      <w:pPr>
        <w:pStyle w:val="Lijstalinea"/>
        <w:numPr>
          <w:ilvl w:val="0"/>
          <w:numId w:val="52"/>
        </w:numPr>
        <w:rPr>
          <w:lang w:val="en-US"/>
        </w:rPr>
      </w:pPr>
      <w:r w:rsidRPr="00BA5146">
        <w:rPr>
          <w:lang w:val="en-US"/>
        </w:rPr>
        <w:t>On the Azure Virtual Desktop page, in the left-hand navigation click “Host pools” under Manage. 4. On the Azure Virtual Desktop page, click on the host pool created in 12.1</w:t>
      </w:r>
    </w:p>
    <w:p w14:paraId="64C3ADD3" w14:textId="6A48D9DA" w:rsidR="00827649" w:rsidRPr="00827649" w:rsidRDefault="00827649" w:rsidP="000651CA">
      <w:pPr>
        <w:pStyle w:val="Lijstalinea"/>
        <w:numPr>
          <w:ilvl w:val="0"/>
          <w:numId w:val="52"/>
        </w:numPr>
        <w:rPr>
          <w:lang w:val="en-US"/>
        </w:rPr>
      </w:pPr>
      <w:r w:rsidRPr="00827649">
        <w:rPr>
          <w:lang w:val="en-US"/>
        </w:rPr>
        <w:t>Under Virtual Machines in the middle of the page, Click on Total machines, a screen with an overview of the Virtual Machines in the host pool is displayed.</w:t>
      </w:r>
    </w:p>
    <w:p w14:paraId="3C53565C" w14:textId="34FB28A5" w:rsidR="00827649" w:rsidRPr="00827649" w:rsidRDefault="00827649" w:rsidP="000651CA">
      <w:pPr>
        <w:pStyle w:val="Lijstalinea"/>
        <w:numPr>
          <w:ilvl w:val="0"/>
          <w:numId w:val="52"/>
        </w:numPr>
        <w:rPr>
          <w:lang w:val="en-US"/>
        </w:rPr>
      </w:pPr>
      <w:r w:rsidRPr="00827649">
        <w:rPr>
          <w:lang w:val="en-US"/>
        </w:rPr>
        <w:t>Click on the first Virtual Machine, named &lt;prefix&gt;-0.</w:t>
      </w:r>
    </w:p>
    <w:p w14:paraId="73A3B2E0" w14:textId="0F7E244D" w:rsidR="00827649" w:rsidRPr="00827649" w:rsidRDefault="00827649" w:rsidP="000651CA">
      <w:pPr>
        <w:pStyle w:val="Lijstalinea"/>
        <w:numPr>
          <w:ilvl w:val="0"/>
          <w:numId w:val="52"/>
        </w:numPr>
        <w:rPr>
          <w:lang w:val="en-US"/>
        </w:rPr>
      </w:pPr>
      <w:r w:rsidRPr="00827649">
        <w:rPr>
          <w:lang w:val="en-US"/>
        </w:rPr>
        <w:t>On the summary page, click again on the name of the Virtual Machine, which leads you to its homepage.</w:t>
      </w:r>
    </w:p>
    <w:p w14:paraId="3961286F" w14:textId="44291BEA" w:rsidR="00827649" w:rsidRPr="00827649" w:rsidRDefault="00827649" w:rsidP="000651CA">
      <w:pPr>
        <w:pStyle w:val="Lijstalinea"/>
        <w:numPr>
          <w:ilvl w:val="0"/>
          <w:numId w:val="52"/>
        </w:numPr>
        <w:rPr>
          <w:lang w:val="en-US"/>
        </w:rPr>
      </w:pPr>
      <w:r w:rsidRPr="00827649">
        <w:rPr>
          <w:lang w:val="en-US"/>
        </w:rPr>
        <w:t>Click Extensions + applications in the left-hand navigation under Settings.</w:t>
      </w:r>
    </w:p>
    <w:p w14:paraId="71E8349F" w14:textId="1055E797" w:rsidR="00827649" w:rsidRPr="00827649" w:rsidRDefault="00827649" w:rsidP="000651CA">
      <w:pPr>
        <w:pStyle w:val="Lijstalinea"/>
        <w:numPr>
          <w:ilvl w:val="0"/>
          <w:numId w:val="52"/>
        </w:numPr>
        <w:rPr>
          <w:lang w:val="en-US"/>
        </w:rPr>
      </w:pPr>
      <w:r w:rsidRPr="00827649">
        <w:rPr>
          <w:lang w:val="en-US"/>
        </w:rPr>
        <w:t>Check or the AADLoginforWindows extension is available.</w:t>
      </w:r>
    </w:p>
    <w:p w14:paraId="6B56F474" w14:textId="6CB7579C" w:rsidR="003B0753" w:rsidRPr="00812ED9" w:rsidRDefault="00827649" w:rsidP="000651CA">
      <w:pPr>
        <w:pStyle w:val="Lijstalinea"/>
        <w:numPr>
          <w:ilvl w:val="0"/>
          <w:numId w:val="52"/>
        </w:numPr>
        <w:rPr>
          <w:lang w:val="en-US"/>
        </w:rPr>
      </w:pPr>
      <w:r w:rsidRPr="00827649">
        <w:rPr>
          <w:lang w:val="en-US"/>
        </w:rPr>
        <w:t>Repeat steps 5 – 8 for every other Virtual Machine in the host pool.</w:t>
      </w:r>
    </w:p>
    <w:p w14:paraId="2997FCB0" w14:textId="72F8FF4A" w:rsidR="00A17397" w:rsidRPr="00795575" w:rsidRDefault="00A17397" w:rsidP="00795575">
      <w:pPr>
        <w:ind w:left="360"/>
        <w:rPr>
          <w:lang w:val="en-US"/>
        </w:rPr>
      </w:pPr>
    </w:p>
    <w:p w14:paraId="74977749" w14:textId="77777777" w:rsidR="00895496" w:rsidRPr="00A922DC" w:rsidRDefault="00895496" w:rsidP="00895496">
      <w:pPr>
        <w:rPr>
          <w:lang w:val="en-US"/>
        </w:rPr>
      </w:pPr>
    </w:p>
    <w:p w14:paraId="2A7B85AF" w14:textId="11945712" w:rsidR="00292A50" w:rsidRPr="00A922DC" w:rsidRDefault="00895496" w:rsidP="00D91819">
      <w:pPr>
        <w:rPr>
          <w:lang w:val="en-US"/>
        </w:rPr>
      </w:pPr>
      <w:r w:rsidRPr="00A922DC">
        <w:rPr>
          <w:noProof/>
          <w:lang w:val="en-US"/>
        </w:rPr>
        <w:lastRenderedPageBreak/>
        <w:drawing>
          <wp:inline distT="0" distB="0" distL="0" distR="0" wp14:anchorId="02DCF7F4" wp14:editId="03252CD9">
            <wp:extent cx="5984875" cy="2703195"/>
            <wp:effectExtent l="0" t="0" r="0" b="1905"/>
            <wp:docPr id="1173004109" name="Picture 1173004109" descr="Screenshot of the Extensions and application page in the Azure Portal, showing the availability of the AADLoginforWindows exten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3004109" name="Picture 1" descr="Screenshot of the Extensions and application page in the Azure Portal, showing the availability of the AADLoginforWindows extension"/>
                    <pic:cNvPicPr/>
                  </pic:nvPicPr>
                  <pic:blipFill>
                    <a:blip r:embed="rId46"/>
                    <a:stretch>
                      <a:fillRect/>
                    </a:stretch>
                  </pic:blipFill>
                  <pic:spPr>
                    <a:xfrm>
                      <a:off x="0" y="0"/>
                      <a:ext cx="5984875" cy="2703195"/>
                    </a:xfrm>
                    <a:prstGeom prst="rect">
                      <a:avLst/>
                    </a:prstGeom>
                  </pic:spPr>
                </pic:pic>
              </a:graphicData>
            </a:graphic>
          </wp:inline>
        </w:drawing>
      </w:r>
    </w:p>
    <w:p w14:paraId="6A1E2452" w14:textId="4935F227" w:rsidR="00083669" w:rsidRPr="00A922DC" w:rsidRDefault="00083669" w:rsidP="00D91819">
      <w:pPr>
        <w:rPr>
          <w:lang w:val="en-US"/>
        </w:rPr>
      </w:pPr>
      <w:r w:rsidRPr="00A922DC">
        <w:rPr>
          <w:lang w:val="en-US"/>
        </w:rPr>
        <w:t xml:space="preserve">In </w:t>
      </w:r>
      <w:r w:rsidR="00EE28E9" w:rsidRPr="00A922DC">
        <w:rPr>
          <w:lang w:val="en-US"/>
        </w:rPr>
        <w:t xml:space="preserve">case the installation of the Virtual Machine extension has failed, </w:t>
      </w:r>
      <w:r w:rsidR="0058433E" w:rsidRPr="00A922DC">
        <w:rPr>
          <w:lang w:val="en-US"/>
        </w:rPr>
        <w:t xml:space="preserve">use the following link </w:t>
      </w:r>
      <w:hyperlink r:id="rId47" w:anchor="troubleshoot-deployment-problems" w:history="1">
        <w:r w:rsidR="0058433E" w:rsidRPr="00A922DC">
          <w:rPr>
            <w:rStyle w:val="Hyperlink"/>
            <w:lang w:val="en-US"/>
          </w:rPr>
          <w:t>Troubleshoot deployment problems</w:t>
        </w:r>
      </w:hyperlink>
      <w:r w:rsidR="0058433E" w:rsidRPr="00A922DC">
        <w:rPr>
          <w:lang w:val="en-US"/>
        </w:rPr>
        <w:t>.</w:t>
      </w:r>
    </w:p>
    <w:p w14:paraId="06D2D0A3" w14:textId="0CD45DF2" w:rsidR="009A2D44" w:rsidRPr="00A922DC" w:rsidRDefault="00965CB8" w:rsidP="009A2D44">
      <w:pPr>
        <w:pStyle w:val="Heading2Numbered"/>
        <w:rPr>
          <w:lang w:val="en-US"/>
        </w:rPr>
      </w:pPr>
      <w:bookmarkStart w:id="51" w:name="_Toc156824802"/>
      <w:r w:rsidRPr="00A922DC">
        <w:rPr>
          <w:lang w:val="en-US"/>
        </w:rPr>
        <w:t xml:space="preserve">Assign </w:t>
      </w:r>
      <w:bookmarkEnd w:id="48"/>
      <w:r w:rsidRPr="00A922DC">
        <w:rPr>
          <w:lang w:val="en-US"/>
        </w:rPr>
        <w:t>licenses</w:t>
      </w:r>
      <w:bookmarkEnd w:id="51"/>
    </w:p>
    <w:p w14:paraId="713FA29B" w14:textId="51D31051" w:rsidR="00D90E39" w:rsidRPr="00A922DC" w:rsidRDefault="00D90E39" w:rsidP="00D90E39">
      <w:pPr>
        <w:pStyle w:val="Note"/>
        <w:rPr>
          <w:lang w:val="en-US"/>
        </w:rPr>
      </w:pPr>
      <w:r>
        <w:rPr>
          <w:lang w:val="en-US"/>
        </w:rPr>
        <w:t xml:space="preserve">To perform the steps in this </w:t>
      </w:r>
      <w:r w:rsidR="00485788">
        <w:rPr>
          <w:lang w:val="en-US"/>
        </w:rPr>
        <w:t>section</w:t>
      </w:r>
      <w:r>
        <w:rPr>
          <w:lang w:val="en-US"/>
        </w:rPr>
        <w:t>, make sure that the User administrator role is enabled for your administrator account.</w:t>
      </w:r>
    </w:p>
    <w:p w14:paraId="6F2172D7" w14:textId="77777777" w:rsidR="00D90E39" w:rsidRDefault="00D90E39" w:rsidP="00D141DF">
      <w:pPr>
        <w:rPr>
          <w:lang w:val="en-US"/>
        </w:rPr>
      </w:pPr>
    </w:p>
    <w:p w14:paraId="2C75E593" w14:textId="6F06B382" w:rsidR="009A2D44" w:rsidRPr="00A922DC" w:rsidRDefault="00965CB8" w:rsidP="00D141DF">
      <w:pPr>
        <w:rPr>
          <w:lang w:val="en-US"/>
        </w:rPr>
      </w:pPr>
      <w:r w:rsidRPr="00A922DC">
        <w:rPr>
          <w:lang w:val="en-US"/>
        </w:rPr>
        <w:t>Although it is possible to assign licenses to individuals</w:t>
      </w:r>
      <w:r w:rsidR="00354CFD" w:rsidRPr="00A922DC">
        <w:rPr>
          <w:lang w:val="en-US"/>
        </w:rPr>
        <w:t>, it is easier to assign the licenses to a group.</w:t>
      </w:r>
      <w:r w:rsidR="0032652A" w:rsidRPr="00A922DC">
        <w:rPr>
          <w:lang w:val="en-US"/>
        </w:rPr>
        <w:t xml:space="preserve"> In this hands-on-lab we will assign the license for the usage of Windows Enterprise to the group</w:t>
      </w:r>
      <w:r w:rsidR="007B451E" w:rsidRPr="00A922DC">
        <w:rPr>
          <w:lang w:val="en-US"/>
        </w:rPr>
        <w:t>s</w:t>
      </w:r>
      <w:r w:rsidR="00733D72" w:rsidRPr="00A922DC">
        <w:rPr>
          <w:lang w:val="en-US"/>
        </w:rPr>
        <w:t xml:space="preserve"> </w:t>
      </w:r>
      <w:r w:rsidR="007B451E" w:rsidRPr="00A922DC">
        <w:rPr>
          <w:lang w:val="en-US"/>
        </w:rPr>
        <w:t>“</w:t>
      </w:r>
      <w:r w:rsidR="00733D72" w:rsidRPr="00A922DC">
        <w:rPr>
          <w:lang w:val="en-US"/>
        </w:rPr>
        <w:t>SG-AVD workspace users</w:t>
      </w:r>
      <w:r w:rsidR="007B451E" w:rsidRPr="00A922DC">
        <w:rPr>
          <w:lang w:val="en-US"/>
        </w:rPr>
        <w:t>”</w:t>
      </w:r>
      <w:r w:rsidR="00733D72" w:rsidRPr="00A922DC">
        <w:rPr>
          <w:lang w:val="en-US"/>
        </w:rPr>
        <w:t xml:space="preserve"> and </w:t>
      </w:r>
      <w:r w:rsidR="007B451E" w:rsidRPr="00A922DC">
        <w:rPr>
          <w:lang w:val="en-US"/>
        </w:rPr>
        <w:t>“</w:t>
      </w:r>
      <w:r w:rsidR="00733D72" w:rsidRPr="00A922DC">
        <w:rPr>
          <w:lang w:val="en-US"/>
        </w:rPr>
        <w:t>SG-AVD</w:t>
      </w:r>
      <w:r w:rsidR="00E35B60" w:rsidRPr="00A922DC">
        <w:rPr>
          <w:lang w:val="en-US"/>
        </w:rPr>
        <w:t xml:space="preserve"> application users</w:t>
      </w:r>
      <w:r w:rsidR="007B451E" w:rsidRPr="00A922DC">
        <w:rPr>
          <w:lang w:val="en-US"/>
        </w:rPr>
        <w:t>”</w:t>
      </w:r>
      <w:r w:rsidR="00E35B60" w:rsidRPr="00A922DC">
        <w:rPr>
          <w:lang w:val="en-US"/>
        </w:rPr>
        <w:t xml:space="preserve">. </w:t>
      </w:r>
    </w:p>
    <w:p w14:paraId="41F4FBC3" w14:textId="77777777" w:rsidR="009A2D44" w:rsidRPr="00A922DC" w:rsidRDefault="009A2D44" w:rsidP="009A2D44">
      <w:pPr>
        <w:rPr>
          <w:lang w:val="en-US"/>
        </w:rPr>
      </w:pPr>
    </w:p>
    <w:p w14:paraId="24543262" w14:textId="77777777" w:rsidR="003A11D1" w:rsidRPr="00A922DC" w:rsidRDefault="003A11D1" w:rsidP="003A11D1">
      <w:pPr>
        <w:rPr>
          <w:lang w:val="en-US"/>
        </w:rPr>
      </w:pPr>
      <w:r w:rsidRPr="00A922DC">
        <w:rPr>
          <w:lang w:val="en-US"/>
        </w:rPr>
        <w:t>Go to the Azure Portal (</w:t>
      </w:r>
      <w:hyperlink r:id="rId48"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1567FB22" w14:textId="5DC0C38B" w:rsidR="00D141DF" w:rsidRPr="00A922DC" w:rsidRDefault="00D141DF" w:rsidP="00DB32E6">
      <w:pPr>
        <w:pStyle w:val="Lijstalinea"/>
        <w:numPr>
          <w:ilvl w:val="0"/>
          <w:numId w:val="19"/>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5119FB20" w14:textId="0F84BC50" w:rsidR="00D141DF" w:rsidRPr="00A922DC" w:rsidRDefault="00D141DF" w:rsidP="00DB32E6">
      <w:pPr>
        <w:pStyle w:val="Lijstalinea"/>
        <w:numPr>
          <w:ilvl w:val="0"/>
          <w:numId w:val="19"/>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r w:rsidR="009C5B35" w:rsidRPr="00A922DC">
        <w:rPr>
          <w:lang w:val="en-US"/>
        </w:rPr>
        <w:t>.</w:t>
      </w:r>
    </w:p>
    <w:p w14:paraId="55C1E528" w14:textId="6E786FFE" w:rsidR="00D141DF" w:rsidRPr="00A922DC" w:rsidRDefault="00D141DF" w:rsidP="00DB32E6">
      <w:pPr>
        <w:pStyle w:val="Lijstalinea"/>
        <w:numPr>
          <w:ilvl w:val="0"/>
          <w:numId w:val="19"/>
        </w:numPr>
      </w:pPr>
      <w:r w:rsidRPr="5537E764">
        <w:t xml:space="preserve">On the </w:t>
      </w:r>
      <w:r w:rsidR="00026852" w:rsidRPr="5537E764">
        <w:t>Microsoft Entra ID</w:t>
      </w:r>
      <w:r w:rsidRPr="5537E764">
        <w:t xml:space="preserve"> page, in the </w:t>
      </w:r>
      <w:r w:rsidR="00710338" w:rsidRPr="5537E764">
        <w:t>left-hand</w:t>
      </w:r>
      <w:r w:rsidRPr="5537E764">
        <w:t xml:space="preserve"> navigation , under manage, click “</w:t>
      </w:r>
      <w:r w:rsidRPr="5537E764">
        <w:rPr>
          <w:b/>
        </w:rPr>
        <w:t>Groups</w:t>
      </w:r>
      <w:r w:rsidRPr="5537E764">
        <w:t>”.</w:t>
      </w:r>
    </w:p>
    <w:p w14:paraId="6E6B4CFE" w14:textId="1D0C90A2"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kern w:val="0"/>
          <w:lang w:val="en-US"/>
          <w14:ligatures w14:val="none"/>
        </w:rPr>
        <w:t xml:space="preserve"> </w:t>
      </w:r>
      <w:r w:rsidR="009A2D44" w:rsidRPr="00A922DC">
        <w:rPr>
          <w:b/>
          <w:bCs/>
          <w:kern w:val="0"/>
          <w:lang w:val="en-US"/>
          <w14:ligatures w14:val="none"/>
        </w:rPr>
        <w:t>SG-</w:t>
      </w:r>
      <w:r w:rsidRPr="00A922DC">
        <w:rPr>
          <w:lang w:val="en-US"/>
        </w:rPr>
        <w:t xml:space="preserve"> </w:t>
      </w:r>
      <w:r w:rsidRPr="00A922DC">
        <w:rPr>
          <w:b/>
          <w:bCs/>
          <w:kern w:val="0"/>
          <w:lang w:val="en-US"/>
          <w14:ligatures w14:val="none"/>
        </w:rPr>
        <w:t>AVD workspace users</w:t>
      </w:r>
      <w:r w:rsidR="009A2D44" w:rsidRPr="00A922DC">
        <w:rPr>
          <w:kern w:val="0"/>
          <w:lang w:val="en-US"/>
          <w14:ligatures w14:val="none"/>
        </w:rPr>
        <w:t>.</w:t>
      </w:r>
    </w:p>
    <w:p w14:paraId="25758E5B" w14:textId="04C55CBB" w:rsidR="009A2D44" w:rsidRPr="00A922DC" w:rsidRDefault="00EF04D3" w:rsidP="00DB32E6">
      <w:pPr>
        <w:numPr>
          <w:ilvl w:val="0"/>
          <w:numId w:val="19"/>
        </w:numPr>
        <w:contextualSpacing/>
        <w:rPr>
          <w:kern w:val="0"/>
          <w:lang w:val="en-US"/>
          <w14:ligatures w14:val="none"/>
        </w:rPr>
      </w:pPr>
      <w:r w:rsidRPr="00A922DC">
        <w:rPr>
          <w:lang w:val="en-US"/>
        </w:rPr>
        <w:t xml:space="preserve">In the </w:t>
      </w:r>
      <w:r w:rsidR="00710338" w:rsidRPr="00A922DC">
        <w:rPr>
          <w:lang w:val="en-US"/>
        </w:rPr>
        <w:t>left-hand</w:t>
      </w:r>
      <w:r w:rsidRPr="00A922DC">
        <w:rPr>
          <w:lang w:val="en-US"/>
        </w:rPr>
        <w:t xml:space="preserve"> navigation , under manage, click </w:t>
      </w:r>
      <w:r w:rsidR="009A2D44" w:rsidRPr="00A922DC">
        <w:rPr>
          <w:b/>
          <w:bCs/>
          <w:kern w:val="0"/>
          <w:lang w:val="en-US"/>
          <w14:ligatures w14:val="none"/>
        </w:rPr>
        <w:t>Licen</w:t>
      </w:r>
      <w:r w:rsidR="00253A18" w:rsidRPr="00A922DC">
        <w:rPr>
          <w:b/>
          <w:bCs/>
          <w:kern w:val="0"/>
          <w:lang w:val="en-US"/>
          <w14:ligatures w14:val="none"/>
        </w:rPr>
        <w:t>ses</w:t>
      </w:r>
      <w:r w:rsidR="009A2D44" w:rsidRPr="00A922DC">
        <w:rPr>
          <w:kern w:val="0"/>
          <w:lang w:val="en-US"/>
          <w14:ligatures w14:val="none"/>
        </w:rPr>
        <w:t>.</w:t>
      </w:r>
    </w:p>
    <w:p w14:paraId="29E30A0F" w14:textId="38FC02FE" w:rsidR="009A2D44" w:rsidRPr="00A922DC" w:rsidRDefault="00253A18"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0029337C" w:rsidRPr="00A922DC">
        <w:rPr>
          <w:b/>
          <w:bCs/>
          <w:kern w:val="0"/>
          <w:lang w:val="en-US"/>
          <w14:ligatures w14:val="none"/>
        </w:rPr>
        <w:t>Assignments</w:t>
      </w:r>
      <w:r w:rsidR="00F623D8" w:rsidRPr="00A922DC">
        <w:rPr>
          <w:kern w:val="0"/>
          <w:lang w:val="en-US"/>
          <w14:ligatures w14:val="none"/>
        </w:rPr>
        <w:t xml:space="preserve"> in the top menu bar</w:t>
      </w:r>
      <w:r w:rsidR="009C5B35" w:rsidRPr="00A922DC">
        <w:rPr>
          <w:kern w:val="0"/>
          <w:lang w:val="en-US"/>
          <w14:ligatures w14:val="none"/>
        </w:rPr>
        <w:t>.</w:t>
      </w:r>
    </w:p>
    <w:p w14:paraId="0605A27E" w14:textId="3A80068E" w:rsidR="009A2D44" w:rsidRPr="00A922DC" w:rsidRDefault="009A2D44" w:rsidP="00DB32E6">
      <w:pPr>
        <w:numPr>
          <w:ilvl w:val="0"/>
          <w:numId w:val="19"/>
        </w:numPr>
        <w:contextualSpacing/>
        <w:rPr>
          <w:kern w:val="0"/>
          <w:lang w:val="en-US"/>
          <w14:ligatures w14:val="none"/>
        </w:rPr>
      </w:pPr>
      <w:r w:rsidRPr="00A922DC">
        <w:rPr>
          <w:kern w:val="0"/>
          <w:lang w:val="en-US"/>
          <w14:ligatures w14:val="none"/>
        </w:rPr>
        <w:t xml:space="preserve">Select </w:t>
      </w:r>
      <w:r w:rsidR="00420153" w:rsidRPr="00A922DC">
        <w:rPr>
          <w:b/>
          <w:bCs/>
          <w:kern w:val="0"/>
          <w:lang w:val="en-US"/>
          <w14:ligatures w14:val="none"/>
        </w:rPr>
        <w:t>Windows 10/11</w:t>
      </w:r>
      <w:r w:rsidR="004F4266" w:rsidRPr="00A922DC">
        <w:rPr>
          <w:b/>
          <w:bCs/>
          <w:kern w:val="0"/>
          <w:lang w:val="en-US"/>
          <w14:ligatures w14:val="none"/>
        </w:rPr>
        <w:t xml:space="preserve"> </w:t>
      </w:r>
      <w:r w:rsidR="00874869">
        <w:rPr>
          <w:b/>
          <w:bCs/>
          <w:kern w:val="0"/>
          <w:lang w:val="en-US"/>
          <w14:ligatures w14:val="none"/>
        </w:rPr>
        <w:t xml:space="preserve">Business </w:t>
      </w:r>
      <w:r w:rsidR="00874869" w:rsidRPr="00874869">
        <w:rPr>
          <w:kern w:val="0"/>
          <w:lang w:val="en-US"/>
          <w14:ligatures w14:val="none"/>
        </w:rPr>
        <w:t xml:space="preserve">or </w:t>
      </w:r>
      <w:r w:rsidR="00874869">
        <w:rPr>
          <w:b/>
          <w:bCs/>
          <w:kern w:val="0"/>
          <w:lang w:val="en-US"/>
          <w14:ligatures w14:val="none"/>
        </w:rPr>
        <w:t xml:space="preserve">Windows 10/11 </w:t>
      </w:r>
      <w:r w:rsidR="004F4266" w:rsidRPr="00A922DC">
        <w:rPr>
          <w:b/>
          <w:bCs/>
          <w:kern w:val="0"/>
          <w:lang w:val="en-US"/>
          <w14:ligatures w14:val="none"/>
        </w:rPr>
        <w:t>Enterprise</w:t>
      </w:r>
      <w:r w:rsidRPr="00A922DC">
        <w:rPr>
          <w:kern w:val="0"/>
          <w:lang w:val="en-US"/>
          <w14:ligatures w14:val="none"/>
        </w:rPr>
        <w:t>.</w:t>
      </w:r>
    </w:p>
    <w:p w14:paraId="64C5522A" w14:textId="38944818" w:rsidR="009A2D44" w:rsidRPr="00A922DC" w:rsidRDefault="004F4266" w:rsidP="00DB32E6">
      <w:pPr>
        <w:numPr>
          <w:ilvl w:val="0"/>
          <w:numId w:val="19"/>
        </w:numPr>
        <w:contextualSpacing/>
        <w:rPr>
          <w:kern w:val="0"/>
          <w:lang w:val="en-US"/>
          <w14:ligatures w14:val="none"/>
        </w:rPr>
      </w:pPr>
      <w:r w:rsidRPr="00A922DC">
        <w:rPr>
          <w:kern w:val="0"/>
          <w:lang w:val="en-US"/>
          <w14:ligatures w14:val="none"/>
        </w:rPr>
        <w:t>Click</w:t>
      </w:r>
      <w:r w:rsidR="009A2D44" w:rsidRPr="00A922DC">
        <w:rPr>
          <w:b/>
          <w:bCs/>
          <w:kern w:val="0"/>
          <w:lang w:val="en-US"/>
          <w14:ligatures w14:val="none"/>
        </w:rPr>
        <w:t xml:space="preserve"> </w:t>
      </w:r>
      <w:r w:rsidRPr="00A922DC">
        <w:rPr>
          <w:b/>
          <w:bCs/>
          <w:kern w:val="0"/>
          <w:lang w:val="en-US"/>
          <w14:ligatures w14:val="none"/>
        </w:rPr>
        <w:t>Save</w:t>
      </w:r>
      <w:r w:rsidR="009C5B35" w:rsidRPr="00A922DC">
        <w:rPr>
          <w:kern w:val="0"/>
          <w:lang w:val="en-US"/>
          <w14:ligatures w14:val="none"/>
        </w:rPr>
        <w:t>.</w:t>
      </w:r>
    </w:p>
    <w:p w14:paraId="00EE00EF" w14:textId="389B15DF" w:rsidR="009A2D44" w:rsidRPr="00A922DC" w:rsidRDefault="001D0DB8" w:rsidP="00DB32E6">
      <w:pPr>
        <w:numPr>
          <w:ilvl w:val="0"/>
          <w:numId w:val="19"/>
        </w:numPr>
        <w:contextualSpacing/>
        <w:rPr>
          <w:kern w:val="0"/>
          <w:lang w:val="en-US"/>
          <w14:ligatures w14:val="none"/>
        </w:rPr>
      </w:pPr>
      <w:r w:rsidRPr="00A922DC">
        <w:rPr>
          <w:kern w:val="0"/>
          <w:lang w:val="en-US"/>
          <w14:ligatures w14:val="none"/>
        </w:rPr>
        <w:t>Click twic</w:t>
      </w:r>
      <w:r w:rsidR="00BB624D" w:rsidRPr="00A922DC">
        <w:rPr>
          <w:kern w:val="0"/>
          <w:lang w:val="en-US"/>
          <w14:ligatures w14:val="none"/>
        </w:rPr>
        <w:t>e</w:t>
      </w:r>
      <w:r w:rsidRPr="00A922DC">
        <w:rPr>
          <w:kern w:val="0"/>
          <w:lang w:val="en-US"/>
          <w14:ligatures w14:val="none"/>
        </w:rPr>
        <w:t xml:space="preserve"> </w:t>
      </w:r>
      <w:r w:rsidR="00BB624D" w:rsidRPr="00A922DC">
        <w:rPr>
          <w:kern w:val="0"/>
          <w:lang w:val="en-US"/>
          <w14:ligatures w14:val="none"/>
        </w:rPr>
        <w:t>on the</w:t>
      </w:r>
      <w:r w:rsidR="009A2D44" w:rsidRPr="00A922DC">
        <w:rPr>
          <w:kern w:val="0"/>
          <w:lang w:val="en-US"/>
          <w14:ligatures w14:val="none"/>
        </w:rPr>
        <w:t xml:space="preserve"> X icon </w:t>
      </w:r>
      <w:r w:rsidR="00BB624D" w:rsidRPr="00A922DC">
        <w:rPr>
          <w:kern w:val="0"/>
          <w:lang w:val="en-US"/>
          <w14:ligatures w14:val="none"/>
        </w:rPr>
        <w:t>in the upper right corner</w:t>
      </w:r>
      <w:r w:rsidR="009A2D44" w:rsidRPr="00A922DC">
        <w:rPr>
          <w:kern w:val="0"/>
          <w:lang w:val="en-US"/>
          <w14:ligatures w14:val="none"/>
        </w:rPr>
        <w:t xml:space="preserve">. </w:t>
      </w:r>
    </w:p>
    <w:p w14:paraId="45A684F9" w14:textId="06A66599" w:rsidR="009A2D44" w:rsidRPr="00A922DC" w:rsidRDefault="00BB624D" w:rsidP="00DB32E6">
      <w:pPr>
        <w:numPr>
          <w:ilvl w:val="0"/>
          <w:numId w:val="19"/>
        </w:numPr>
        <w:contextualSpacing/>
        <w:rPr>
          <w:lang w:val="en-US"/>
        </w:rPr>
      </w:pPr>
      <w:r w:rsidRPr="00A922DC">
        <w:rPr>
          <w:kern w:val="0"/>
          <w:lang w:val="en-US"/>
          <w14:ligatures w14:val="none"/>
        </w:rPr>
        <w:t>Repeat step</w:t>
      </w:r>
      <w:r w:rsidR="009A2D44" w:rsidRPr="00A922DC">
        <w:rPr>
          <w:kern w:val="0"/>
          <w:lang w:val="en-US"/>
          <w14:ligatures w14:val="none"/>
        </w:rPr>
        <w:t xml:space="preserve"> </w:t>
      </w:r>
      <w:r w:rsidR="009C5B35" w:rsidRPr="00A922DC">
        <w:rPr>
          <w:kern w:val="0"/>
          <w:lang w:val="en-US"/>
          <w14:ligatures w14:val="none"/>
        </w:rPr>
        <w:t>4</w:t>
      </w:r>
      <w:r w:rsidR="009A2D44" w:rsidRPr="00A922DC">
        <w:rPr>
          <w:kern w:val="0"/>
          <w:lang w:val="en-US"/>
          <w14:ligatures w14:val="none"/>
        </w:rPr>
        <w:t>-</w:t>
      </w:r>
      <w:r w:rsidR="009C5B35" w:rsidRPr="00A922DC">
        <w:rPr>
          <w:kern w:val="0"/>
          <w:lang w:val="en-US"/>
          <w14:ligatures w14:val="none"/>
        </w:rPr>
        <w:t>9</w:t>
      </w:r>
      <w:r w:rsidR="009A2D44" w:rsidRPr="00A922DC">
        <w:rPr>
          <w:kern w:val="0"/>
          <w:lang w:val="en-US"/>
          <w14:ligatures w14:val="none"/>
        </w:rPr>
        <w:t xml:space="preserve"> voor </w:t>
      </w:r>
      <w:r w:rsidR="009A2D44" w:rsidRPr="00A922DC">
        <w:rPr>
          <w:b/>
          <w:bCs/>
          <w:kern w:val="0"/>
          <w:lang w:val="en-US"/>
          <w14:ligatures w14:val="none"/>
        </w:rPr>
        <w:t>SG-</w:t>
      </w:r>
      <w:r w:rsidR="003751F6" w:rsidRPr="00A922DC">
        <w:rPr>
          <w:b/>
          <w:bCs/>
          <w:kern w:val="0"/>
          <w:lang w:val="en-US"/>
          <w14:ligatures w14:val="none"/>
        </w:rPr>
        <w:t>AVD application users</w:t>
      </w:r>
      <w:r w:rsidR="009C5B35" w:rsidRPr="00A922DC">
        <w:rPr>
          <w:kern w:val="0"/>
          <w:lang w:val="en-US"/>
          <w14:ligatures w14:val="none"/>
        </w:rPr>
        <w:t>.</w:t>
      </w:r>
    </w:p>
    <w:p w14:paraId="32FC38D0" w14:textId="77777777" w:rsidR="00A37413" w:rsidRPr="00A922DC" w:rsidRDefault="00A37413" w:rsidP="00A37413">
      <w:pPr>
        <w:contextualSpacing/>
        <w:rPr>
          <w:lang w:val="en-US"/>
        </w:rPr>
      </w:pPr>
    </w:p>
    <w:p w14:paraId="70BFC307" w14:textId="377E60CA" w:rsidR="00A16D17" w:rsidRDefault="00A16D17" w:rsidP="00A16D17">
      <w:pPr>
        <w:pStyle w:val="Heading2Numbered"/>
        <w:rPr>
          <w:lang w:val="en-US"/>
        </w:rPr>
      </w:pPr>
      <w:bookmarkStart w:id="52" w:name="_Toc156824803"/>
      <w:r w:rsidRPr="00A922DC">
        <w:rPr>
          <w:lang w:val="en-US"/>
        </w:rPr>
        <w:lastRenderedPageBreak/>
        <w:t xml:space="preserve">Conditional Access </w:t>
      </w:r>
      <w:r w:rsidR="00ED0442" w:rsidRPr="00A922DC">
        <w:rPr>
          <w:lang w:val="en-US"/>
        </w:rPr>
        <w:t>policy exception</w:t>
      </w:r>
      <w:bookmarkEnd w:id="52"/>
    </w:p>
    <w:p w14:paraId="55C75F69" w14:textId="77777777" w:rsidR="00EF05BD" w:rsidRPr="00A922DC" w:rsidRDefault="00EF05BD" w:rsidP="00EF05BD">
      <w:pPr>
        <w:pStyle w:val="Note"/>
        <w:rPr>
          <w:lang w:val="en-US"/>
        </w:rPr>
      </w:pPr>
      <w:r>
        <w:rPr>
          <w:lang w:val="en-US"/>
        </w:rPr>
        <w:t>To perform the steps in this chapter, make sure that the Global Reader role is enabled for your administrator account.</w:t>
      </w:r>
    </w:p>
    <w:p w14:paraId="52F1E8A6" w14:textId="77777777" w:rsidR="00D278D6" w:rsidRPr="00D278D6" w:rsidRDefault="00D278D6" w:rsidP="00D278D6">
      <w:pPr>
        <w:rPr>
          <w:lang w:val="en-US"/>
        </w:rPr>
      </w:pPr>
    </w:p>
    <w:p w14:paraId="5E3F6D37" w14:textId="19ACBC6F" w:rsidR="00DF4092" w:rsidRPr="00A922DC" w:rsidRDefault="003A3F43" w:rsidP="00DF4092">
      <w:pPr>
        <w:rPr>
          <w:lang w:val="en-US"/>
        </w:rPr>
      </w:pPr>
      <w:r>
        <w:rPr>
          <w:lang w:val="en-US"/>
        </w:rPr>
        <w:t xml:space="preserve">In this section you </w:t>
      </w:r>
      <w:r w:rsidR="00710338">
        <w:rPr>
          <w:lang w:val="en-US"/>
        </w:rPr>
        <w:t>will</w:t>
      </w:r>
      <w:r w:rsidR="00D278D6">
        <w:rPr>
          <w:lang w:val="en-US"/>
        </w:rPr>
        <w:t xml:space="preserve"> </w:t>
      </w:r>
      <w:r w:rsidR="00A5095D">
        <w:rPr>
          <w:lang w:val="en-US"/>
        </w:rPr>
        <w:t>review</w:t>
      </w:r>
      <w:r w:rsidR="00D278D6">
        <w:rPr>
          <w:lang w:val="en-US"/>
        </w:rPr>
        <w:t xml:space="preserve"> the exception that has been made in the</w:t>
      </w:r>
      <w:r w:rsidR="00DC2469">
        <w:rPr>
          <w:lang w:val="en-US"/>
        </w:rPr>
        <w:t xml:space="preserve"> Conditional Access policy </w:t>
      </w:r>
      <w:r w:rsidR="001E5EE7">
        <w:rPr>
          <w:lang w:val="en-US"/>
        </w:rPr>
        <w:t xml:space="preserve">for the Azure Windows VM </w:t>
      </w:r>
      <w:r w:rsidR="00EF05BD">
        <w:rPr>
          <w:lang w:val="en-US"/>
        </w:rPr>
        <w:t>Sign-In.</w:t>
      </w:r>
    </w:p>
    <w:p w14:paraId="6338047D" w14:textId="77777777" w:rsidR="00D278D6" w:rsidRDefault="00D278D6" w:rsidP="00FF7CE4">
      <w:pPr>
        <w:rPr>
          <w:lang w:val="en-US"/>
        </w:rPr>
      </w:pPr>
    </w:p>
    <w:p w14:paraId="528DAD32" w14:textId="77777777" w:rsidR="003A11D1" w:rsidRPr="00A922DC" w:rsidRDefault="003A11D1" w:rsidP="003A11D1">
      <w:pPr>
        <w:rPr>
          <w:lang w:val="en-US"/>
        </w:rPr>
      </w:pPr>
      <w:r w:rsidRPr="00A922DC">
        <w:rPr>
          <w:lang w:val="en-US"/>
        </w:rPr>
        <w:t>Go to the Azure Portal (</w:t>
      </w:r>
      <w:hyperlink r:id="rId49"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28896D50" w14:textId="471A91FF" w:rsidR="00DF4092" w:rsidRPr="00A922DC" w:rsidRDefault="00DF4092" w:rsidP="00DB32E6">
      <w:pPr>
        <w:pStyle w:val="Lijstalinea"/>
        <w:numPr>
          <w:ilvl w:val="0"/>
          <w:numId w:val="28"/>
        </w:numPr>
      </w:pPr>
      <w:r w:rsidRPr="5537E764">
        <w:t xml:space="preserve">In the </w:t>
      </w:r>
      <w:r w:rsidRPr="5537E764">
        <w:rPr>
          <w:b/>
        </w:rPr>
        <w:t>search bar</w:t>
      </w:r>
      <w:r w:rsidRPr="5537E764">
        <w:t xml:space="preserve"> at the top of the Azure Portal, </w:t>
      </w:r>
      <w:r w:rsidR="00C76CA6" w:rsidRPr="5537E764">
        <w:t>type “entra”</w:t>
      </w:r>
      <w:r w:rsidRPr="5537E764">
        <w:t>.</w:t>
      </w:r>
    </w:p>
    <w:p w14:paraId="3B3352E8" w14:textId="2BCB5B3B" w:rsidR="00DF4092" w:rsidRPr="00A922DC" w:rsidRDefault="00DF4092" w:rsidP="00DB32E6">
      <w:pPr>
        <w:pStyle w:val="Lijstalinea"/>
        <w:numPr>
          <w:ilvl w:val="0"/>
          <w:numId w:val="28"/>
        </w:numPr>
        <w:rPr>
          <w:lang w:val="en-US"/>
        </w:rPr>
      </w:pPr>
      <w:r w:rsidRPr="00A922DC">
        <w:rPr>
          <w:lang w:val="en-US"/>
        </w:rPr>
        <w:t xml:space="preserve">In the </w:t>
      </w:r>
      <w:r w:rsidRPr="00A922DC">
        <w:rPr>
          <w:b/>
          <w:bCs/>
          <w:lang w:val="en-US"/>
        </w:rPr>
        <w:t>search results</w:t>
      </w:r>
      <w:r w:rsidRPr="00A922DC">
        <w:rPr>
          <w:lang w:val="en-US"/>
        </w:rPr>
        <w:t>, click “</w:t>
      </w:r>
      <w:r w:rsidR="00026852">
        <w:rPr>
          <w:b/>
          <w:bCs/>
          <w:lang w:val="en-US"/>
        </w:rPr>
        <w:t>Microsoft Entra ID</w:t>
      </w:r>
      <w:r w:rsidRPr="00A922DC">
        <w:rPr>
          <w:lang w:val="en-US"/>
        </w:rPr>
        <w:t xml:space="preserve">” under “Services”, the </w:t>
      </w:r>
      <w:r w:rsidR="00026852">
        <w:rPr>
          <w:lang w:val="en-US"/>
        </w:rPr>
        <w:t>Microsoft Entra ID</w:t>
      </w:r>
      <w:r w:rsidRPr="00A922DC">
        <w:rPr>
          <w:lang w:val="en-US"/>
        </w:rPr>
        <w:t xml:space="preserve"> page will open.</w:t>
      </w:r>
    </w:p>
    <w:p w14:paraId="16BBE090" w14:textId="463E4038" w:rsidR="00DF4092" w:rsidRPr="00A922DC" w:rsidRDefault="00DF4092" w:rsidP="00DB32E6">
      <w:pPr>
        <w:pStyle w:val="Lijstalinea"/>
        <w:numPr>
          <w:ilvl w:val="0"/>
          <w:numId w:val="28"/>
        </w:numPr>
        <w:rPr>
          <w:lang w:val="en-US"/>
        </w:rPr>
      </w:pPr>
      <w:r w:rsidRPr="00A922DC">
        <w:rPr>
          <w:lang w:val="en-US"/>
        </w:rPr>
        <w:t xml:space="preserve">On the </w:t>
      </w:r>
      <w:r w:rsidR="00026852">
        <w:rPr>
          <w:lang w:val="en-US"/>
        </w:rPr>
        <w:t>Microsoft Entra ID</w:t>
      </w:r>
      <w:r w:rsidRPr="00A922DC">
        <w:rPr>
          <w:lang w:val="en-US"/>
        </w:rPr>
        <w:t xml:space="preserve"> page, in the </w:t>
      </w:r>
      <w:r w:rsidR="00710338" w:rsidRPr="00A922DC">
        <w:rPr>
          <w:lang w:val="en-US"/>
        </w:rPr>
        <w:t>left-hand</w:t>
      </w:r>
      <w:r w:rsidRPr="00A922DC">
        <w:rPr>
          <w:lang w:val="en-US"/>
        </w:rPr>
        <w:t xml:space="preserve"> navigation , under manage, click </w:t>
      </w:r>
      <w:r w:rsidRPr="00A922DC">
        <w:rPr>
          <w:b/>
          <w:bCs/>
          <w:lang w:val="en-US"/>
        </w:rPr>
        <w:t>Security</w:t>
      </w:r>
      <w:r w:rsidRPr="00A922DC">
        <w:rPr>
          <w:lang w:val="en-US"/>
        </w:rPr>
        <w:t>.</w:t>
      </w:r>
    </w:p>
    <w:p w14:paraId="40A2A4A4" w14:textId="7322D9A2" w:rsidR="00DF4092" w:rsidRPr="00A922DC" w:rsidRDefault="00DF4092" w:rsidP="00DB32E6">
      <w:pPr>
        <w:pStyle w:val="Lijstalinea"/>
        <w:numPr>
          <w:ilvl w:val="0"/>
          <w:numId w:val="28"/>
        </w:numPr>
        <w:rPr>
          <w:lang w:val="en-US"/>
        </w:rPr>
      </w:pPr>
      <w:r w:rsidRPr="00A922DC">
        <w:rPr>
          <w:lang w:val="en-US"/>
        </w:rPr>
        <w:t xml:space="preserve">On the Security page, in the </w:t>
      </w:r>
      <w:r w:rsidR="00710338" w:rsidRPr="00A922DC">
        <w:rPr>
          <w:lang w:val="en-US"/>
        </w:rPr>
        <w:t>left-hand</w:t>
      </w:r>
      <w:r w:rsidRPr="00A922DC">
        <w:rPr>
          <w:lang w:val="en-US"/>
        </w:rPr>
        <w:t xml:space="preserve"> navigation , under Protect, click </w:t>
      </w:r>
      <w:r w:rsidRPr="00A922DC">
        <w:rPr>
          <w:b/>
          <w:bCs/>
          <w:lang w:val="en-US"/>
        </w:rPr>
        <w:t>Conditional Access</w:t>
      </w:r>
      <w:r w:rsidRPr="00A922DC">
        <w:rPr>
          <w:lang w:val="en-US"/>
        </w:rPr>
        <w:t>.</w:t>
      </w:r>
    </w:p>
    <w:p w14:paraId="48A9AD60" w14:textId="07B7F6A2" w:rsidR="00071A4E" w:rsidRPr="00A922DC" w:rsidRDefault="00071A4E" w:rsidP="00DB32E6">
      <w:pPr>
        <w:pStyle w:val="Lijstalinea"/>
        <w:numPr>
          <w:ilvl w:val="0"/>
          <w:numId w:val="28"/>
        </w:numPr>
        <w:rPr>
          <w:lang w:val="en-US"/>
        </w:rPr>
      </w:pPr>
      <w:r w:rsidRPr="00A922DC">
        <w:rPr>
          <w:lang w:val="en-US"/>
        </w:rPr>
        <w:t xml:space="preserve">On the </w:t>
      </w:r>
      <w:r w:rsidRPr="00A922DC">
        <w:rPr>
          <w:b/>
          <w:bCs/>
          <w:lang w:val="en-US"/>
        </w:rPr>
        <w:t>Conditional Access</w:t>
      </w:r>
      <w:r w:rsidRPr="00A922DC">
        <w:rPr>
          <w:lang w:val="en-US"/>
        </w:rPr>
        <w:t xml:space="preserve"> page, click </w:t>
      </w:r>
      <w:r w:rsidRPr="00A922DC">
        <w:rPr>
          <w:b/>
          <w:bCs/>
          <w:lang w:val="en-US"/>
        </w:rPr>
        <w:t>Policies</w:t>
      </w:r>
      <w:r w:rsidRPr="00A922DC">
        <w:rPr>
          <w:lang w:val="en-US"/>
        </w:rPr>
        <w:t xml:space="preserve"> in the </w:t>
      </w:r>
      <w:r w:rsidR="00710338" w:rsidRPr="00A922DC">
        <w:rPr>
          <w:lang w:val="en-US"/>
        </w:rPr>
        <w:t>left-hand</w:t>
      </w:r>
      <w:r w:rsidRPr="00A922DC">
        <w:rPr>
          <w:lang w:val="en-US"/>
        </w:rPr>
        <w:t xml:space="preserve"> menu.</w:t>
      </w:r>
    </w:p>
    <w:p w14:paraId="4B819D84" w14:textId="06BFB036" w:rsidR="006459E7" w:rsidRPr="00A922DC" w:rsidRDefault="006459E7" w:rsidP="00DB32E6">
      <w:pPr>
        <w:pStyle w:val="Lijstalinea"/>
        <w:numPr>
          <w:ilvl w:val="0"/>
          <w:numId w:val="28"/>
        </w:numPr>
        <w:rPr>
          <w:lang w:val="en-US"/>
        </w:rPr>
      </w:pPr>
      <w:r w:rsidRPr="00A922DC">
        <w:rPr>
          <w:lang w:val="en-US"/>
        </w:rPr>
        <w:t xml:space="preserve">Click the </w:t>
      </w:r>
      <w:r w:rsidR="00EB6A22" w:rsidRPr="00A922DC">
        <w:rPr>
          <w:lang w:val="en-US"/>
        </w:rPr>
        <w:t xml:space="preserve">policy </w:t>
      </w:r>
      <w:r w:rsidR="003A7713" w:rsidRPr="00A922DC">
        <w:rPr>
          <w:b/>
          <w:bCs/>
          <w:lang w:val="en-US"/>
        </w:rPr>
        <w:t>MFA for</w:t>
      </w:r>
      <w:r w:rsidR="00EB6A22" w:rsidRPr="00A922DC">
        <w:rPr>
          <w:b/>
          <w:bCs/>
          <w:lang w:val="en-US"/>
        </w:rPr>
        <w:t xml:space="preserve"> </w:t>
      </w:r>
      <w:r w:rsidR="00A5095D">
        <w:rPr>
          <w:b/>
          <w:bCs/>
          <w:lang w:val="en-US"/>
        </w:rPr>
        <w:t xml:space="preserve">all </w:t>
      </w:r>
      <w:r w:rsidR="00EB6A22" w:rsidRPr="00A922DC">
        <w:rPr>
          <w:b/>
          <w:bCs/>
          <w:lang w:val="en-US"/>
        </w:rPr>
        <w:t>user</w:t>
      </w:r>
      <w:r w:rsidR="00A5095D">
        <w:rPr>
          <w:b/>
          <w:bCs/>
          <w:lang w:val="en-US"/>
        </w:rPr>
        <w:t>s</w:t>
      </w:r>
      <w:r w:rsidR="00EB6A22" w:rsidRPr="00A922DC">
        <w:rPr>
          <w:lang w:val="en-US"/>
        </w:rPr>
        <w:t xml:space="preserve"> </w:t>
      </w:r>
      <w:r w:rsidR="00773CEF" w:rsidRPr="00A922DC">
        <w:rPr>
          <w:lang w:val="en-US"/>
        </w:rPr>
        <w:t xml:space="preserve">to </w:t>
      </w:r>
      <w:r w:rsidR="00A5095D">
        <w:rPr>
          <w:lang w:val="en-US"/>
        </w:rPr>
        <w:t>review</w:t>
      </w:r>
      <w:r w:rsidR="00773CEF" w:rsidRPr="00A922DC">
        <w:rPr>
          <w:lang w:val="en-US"/>
        </w:rPr>
        <w:t xml:space="preserve"> the policy.</w:t>
      </w:r>
    </w:p>
    <w:p w14:paraId="7CF62984" w14:textId="054417C8" w:rsidR="006459E7" w:rsidRPr="00A922DC" w:rsidRDefault="00773CEF" w:rsidP="00DB32E6">
      <w:pPr>
        <w:pStyle w:val="Lijstalinea"/>
        <w:numPr>
          <w:ilvl w:val="0"/>
          <w:numId w:val="28"/>
        </w:numPr>
        <w:rPr>
          <w:lang w:val="en-US"/>
        </w:rPr>
      </w:pPr>
      <w:r w:rsidRPr="00A922DC">
        <w:rPr>
          <w:lang w:val="en-US"/>
        </w:rPr>
        <w:t xml:space="preserve">On the </w:t>
      </w:r>
      <w:r w:rsidR="006459E7" w:rsidRPr="00A922DC">
        <w:rPr>
          <w:lang w:val="en-US"/>
        </w:rPr>
        <w:t xml:space="preserve">Assignments&gt;Cloud apps or actions, click </w:t>
      </w:r>
      <w:r w:rsidRPr="00A922DC">
        <w:rPr>
          <w:b/>
          <w:bCs/>
          <w:lang w:val="en-US"/>
        </w:rPr>
        <w:t>All</w:t>
      </w:r>
      <w:r w:rsidR="006459E7" w:rsidRPr="00A922DC">
        <w:rPr>
          <w:b/>
          <w:bCs/>
          <w:lang w:val="en-US"/>
        </w:rPr>
        <w:t xml:space="preserve"> cloud apps</w:t>
      </w:r>
      <w:r w:rsidR="006459E7" w:rsidRPr="00A922DC">
        <w:rPr>
          <w:lang w:val="en-US"/>
        </w:rPr>
        <w:t>.</w:t>
      </w:r>
    </w:p>
    <w:p w14:paraId="4E3C47C7" w14:textId="655BF0D9" w:rsidR="00AD73CA" w:rsidRPr="00A922DC" w:rsidRDefault="00BC45FA" w:rsidP="00B97995">
      <w:pPr>
        <w:pStyle w:val="Lijstalinea"/>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00DF4092" w:rsidRPr="00A922DC">
        <w:rPr>
          <w:noProof/>
          <w:lang w:val="en-US"/>
        </w:rPr>
        <w:drawing>
          <wp:inline distT="0" distB="0" distL="0" distR="0" wp14:anchorId="3F6C4466" wp14:editId="100D9E20">
            <wp:extent cx="3382928" cy="4152900"/>
            <wp:effectExtent l="0" t="0" r="8255" b="0"/>
            <wp:docPr id="2025781826" name="Picture 202578182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19661792" w14:textId="3B3672BE" w:rsidR="00322D27" w:rsidRPr="00A922DC" w:rsidRDefault="005D3293" w:rsidP="005C5EBB">
      <w:pPr>
        <w:pStyle w:val="Kop1"/>
        <w:rPr>
          <w:lang w:val="en-US"/>
        </w:rPr>
      </w:pPr>
      <w:bookmarkStart w:id="53" w:name="_Toc156824804"/>
      <w:r w:rsidRPr="00A922DC">
        <w:rPr>
          <w:lang w:val="en-US"/>
        </w:rPr>
        <w:lastRenderedPageBreak/>
        <w:t>Azure Virtual Desktop workspace</w:t>
      </w:r>
      <w:bookmarkEnd w:id="53"/>
    </w:p>
    <w:p w14:paraId="5787D8A4" w14:textId="443C49F8" w:rsidR="005C5EBB" w:rsidRPr="00A922DC" w:rsidRDefault="00C93BEC" w:rsidP="005C5EBB">
      <w:pPr>
        <w:rPr>
          <w:lang w:val="en-US"/>
        </w:rPr>
      </w:pPr>
      <w:r w:rsidRPr="00A922DC">
        <w:rPr>
          <w:lang w:val="en-US"/>
        </w:rPr>
        <w:t>The Azure Virtual Desktop environment for the workspace is now available and can be used. This chapter will test the workspace functionality.</w:t>
      </w:r>
    </w:p>
    <w:p w14:paraId="6EA78C24" w14:textId="2E30860A" w:rsidR="00AC053B" w:rsidRPr="00A922DC" w:rsidRDefault="00AC053B" w:rsidP="005C5EBB">
      <w:pPr>
        <w:rPr>
          <w:lang w:val="en-US"/>
        </w:rPr>
      </w:pPr>
      <w:r w:rsidRPr="00A922DC">
        <w:rPr>
          <w:lang w:val="en-US"/>
        </w:rPr>
        <w:t xml:space="preserve">The user used to login </w:t>
      </w:r>
      <w:r w:rsidR="00563A37" w:rsidRPr="00A922DC">
        <w:rPr>
          <w:lang w:val="en-US"/>
        </w:rPr>
        <w:t xml:space="preserve">cannot be a Guest user in the </w:t>
      </w:r>
      <w:r w:rsidR="00026852">
        <w:rPr>
          <w:lang w:val="en-US"/>
        </w:rPr>
        <w:t>Microsoft Entra ID</w:t>
      </w:r>
      <w:r w:rsidR="00563A37" w:rsidRPr="00A922DC">
        <w:rPr>
          <w:lang w:val="en-US"/>
        </w:rPr>
        <w:t xml:space="preserve"> tenant and </w:t>
      </w:r>
      <w:r w:rsidRPr="00A922DC">
        <w:rPr>
          <w:lang w:val="en-US"/>
        </w:rPr>
        <w:t>need</w:t>
      </w:r>
      <w:r w:rsidR="00563A37" w:rsidRPr="00A922DC">
        <w:rPr>
          <w:lang w:val="en-US"/>
        </w:rPr>
        <w:t>s</w:t>
      </w:r>
      <w:r w:rsidRPr="00A922DC">
        <w:rPr>
          <w:lang w:val="en-US"/>
        </w:rPr>
        <w:t xml:space="preserve"> to have MFA setup to be able to access the workspace. </w:t>
      </w:r>
    </w:p>
    <w:p w14:paraId="72FFC1E7" w14:textId="77777777" w:rsidR="00C93BEC" w:rsidRPr="00A922DC" w:rsidRDefault="00C93BEC" w:rsidP="005C5EBB">
      <w:pPr>
        <w:rPr>
          <w:lang w:val="en-US"/>
        </w:rPr>
      </w:pPr>
    </w:p>
    <w:p w14:paraId="63352B1F" w14:textId="66EF929A" w:rsidR="0049111E" w:rsidRPr="00A922DC" w:rsidRDefault="00B36C20" w:rsidP="00874869">
      <w:pPr>
        <w:pStyle w:val="NoteImportant"/>
        <w:rPr>
          <w:lang w:val="en-US"/>
        </w:rPr>
      </w:pPr>
      <w:r w:rsidRPr="00A922DC">
        <w:rPr>
          <w:lang w:val="en-US"/>
        </w:rPr>
        <w:t xml:space="preserve">Make sure </w:t>
      </w:r>
      <w:r w:rsidR="008B1BF7" w:rsidRPr="00A922DC">
        <w:rPr>
          <w:lang w:val="en-US"/>
        </w:rPr>
        <w:t xml:space="preserve">you performed section </w:t>
      </w:r>
      <w:r w:rsidR="008B1BF7" w:rsidRPr="00A922DC">
        <w:rPr>
          <w:lang w:val="en-US"/>
        </w:rPr>
        <w:fldChar w:fldCharType="begin"/>
      </w:r>
      <w:r w:rsidR="008B1BF7" w:rsidRPr="00A922DC">
        <w:rPr>
          <w:lang w:val="en-US"/>
        </w:rPr>
        <w:instrText xml:space="preserve"> REF _Ref135768277 \r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Pr>
          <w:lang w:val="en-US"/>
        </w:rPr>
        <w:t>7.1</w:t>
      </w:r>
      <w:r w:rsidR="008B1BF7" w:rsidRPr="00A922DC">
        <w:rPr>
          <w:lang w:val="en-US"/>
        </w:rPr>
        <w:fldChar w:fldCharType="end"/>
      </w:r>
      <w:r w:rsidR="008B1BF7" w:rsidRPr="00A922DC">
        <w:rPr>
          <w:lang w:val="en-US"/>
        </w:rPr>
        <w:t xml:space="preserve">, </w:t>
      </w:r>
      <w:r w:rsidR="008B1BF7" w:rsidRPr="00A922DC">
        <w:rPr>
          <w:lang w:val="en-US"/>
        </w:rPr>
        <w:fldChar w:fldCharType="begin"/>
      </w:r>
      <w:r w:rsidR="008B1BF7" w:rsidRPr="00A922DC">
        <w:rPr>
          <w:lang w:val="en-US"/>
        </w:rPr>
        <w:instrText xml:space="preserve"> REF _Ref135768277 \h </w:instrText>
      </w:r>
      <w:r w:rsidR="00874869">
        <w:rPr>
          <w:lang w:val="en-US"/>
        </w:rPr>
        <w:instrText xml:space="preserve"> \* MERGEFORMAT </w:instrText>
      </w:r>
      <w:r w:rsidR="008B1BF7" w:rsidRPr="00A922DC">
        <w:rPr>
          <w:lang w:val="en-US"/>
        </w:rPr>
      </w:r>
      <w:r w:rsidR="008B1BF7" w:rsidRPr="00A922DC">
        <w:rPr>
          <w:lang w:val="en-US"/>
        </w:rPr>
        <w:fldChar w:fldCharType="separate"/>
      </w:r>
      <w:r w:rsidR="00D26432" w:rsidRPr="00A922DC">
        <w:rPr>
          <w:lang w:val="en-US"/>
        </w:rPr>
        <w:t>Remote Desktop client</w:t>
      </w:r>
      <w:r w:rsidR="008B1BF7" w:rsidRPr="00A922DC">
        <w:rPr>
          <w:lang w:val="en-US"/>
        </w:rPr>
        <w:fldChar w:fldCharType="end"/>
      </w:r>
      <w:r w:rsidR="008B1BF7" w:rsidRPr="00A922DC">
        <w:rPr>
          <w:lang w:val="en-US"/>
        </w:rPr>
        <w:t xml:space="preserve"> before attempting to start this chapter.</w:t>
      </w:r>
    </w:p>
    <w:p w14:paraId="3BE70CBA" w14:textId="77777777" w:rsidR="00685416" w:rsidRPr="00A922DC" w:rsidRDefault="00685416" w:rsidP="00685416">
      <w:pPr>
        <w:pStyle w:val="Kop2"/>
        <w:rPr>
          <w:lang w:val="en-US"/>
        </w:rPr>
      </w:pPr>
      <w:bookmarkStart w:id="54" w:name="_Toc156824805"/>
      <w:r w:rsidRPr="00A922DC">
        <w:rPr>
          <w:lang w:val="en-US"/>
        </w:rPr>
        <w:t>Connect to the Azure Virtual Desktop environment with the browser</w:t>
      </w:r>
      <w:bookmarkEnd w:id="54"/>
    </w:p>
    <w:p w14:paraId="29E00E38" w14:textId="77777777" w:rsidR="00685416" w:rsidRPr="00A922DC" w:rsidRDefault="00685416" w:rsidP="00685416">
      <w:pPr>
        <w:rPr>
          <w:lang w:val="en-US"/>
        </w:rPr>
      </w:pPr>
    </w:p>
    <w:p w14:paraId="138E3B3C" w14:textId="77777777" w:rsidR="00685416" w:rsidRPr="00A922DC" w:rsidRDefault="00685416" w:rsidP="004A2EC9">
      <w:pPr>
        <w:pStyle w:val="Lijstalinea"/>
        <w:numPr>
          <w:ilvl w:val="0"/>
          <w:numId w:val="51"/>
        </w:numPr>
        <w:rPr>
          <w:lang w:val="en-US"/>
        </w:rPr>
      </w:pPr>
      <w:r w:rsidRPr="00A922DC">
        <w:rPr>
          <w:lang w:val="en-US"/>
        </w:rPr>
        <w:t>Open an InPrivate browser session in Microsoft Edge.</w:t>
      </w:r>
    </w:p>
    <w:p w14:paraId="52832BD0" w14:textId="77777777" w:rsidR="00685416" w:rsidRPr="00A922DC" w:rsidRDefault="00685416" w:rsidP="004A2EC9">
      <w:pPr>
        <w:pStyle w:val="Lijstalinea"/>
        <w:numPr>
          <w:ilvl w:val="0"/>
          <w:numId w:val="51"/>
        </w:numPr>
        <w:rPr>
          <w:rStyle w:val="Hyperlink"/>
          <w:color w:val="auto"/>
          <w:u w:val="none"/>
          <w:lang w:val="en-US"/>
        </w:rPr>
      </w:pPr>
      <w:r w:rsidRPr="00A922DC">
        <w:rPr>
          <w:lang w:val="en-US"/>
        </w:rPr>
        <w:t xml:space="preserve">Open the following URL </w:t>
      </w:r>
      <w:hyperlink r:id="rId51" w:history="1">
        <w:r w:rsidRPr="00A922DC">
          <w:rPr>
            <w:rStyle w:val="Hyperlink"/>
            <w:lang w:val="en-US"/>
          </w:rPr>
          <w:t>Remote Desktop Web Client (microsoft.com)</w:t>
        </w:r>
      </w:hyperlink>
    </w:p>
    <w:p w14:paraId="0D349B30" w14:textId="77777777" w:rsidR="00685416" w:rsidRPr="00A922DC" w:rsidRDefault="00685416" w:rsidP="004A2EC9">
      <w:pPr>
        <w:pStyle w:val="Lijstalinea"/>
        <w:numPr>
          <w:ilvl w:val="0"/>
          <w:numId w:val="51"/>
        </w:numPr>
        <w:rPr>
          <w:lang w:val="en-US"/>
        </w:rPr>
      </w:pPr>
      <w:r w:rsidRPr="00A922DC">
        <w:rPr>
          <w:lang w:val="en-US"/>
        </w:rPr>
        <w:t xml:space="preserve">Login with the email address of </w:t>
      </w:r>
      <w:r>
        <w:rPr>
          <w:lang w:val="en-US"/>
        </w:rPr>
        <w:t>&lt;your left-hand participant created</w:t>
      </w:r>
      <w:r w:rsidRPr="00A922DC">
        <w:rPr>
          <w:lang w:val="en-US"/>
        </w:rPr>
        <w:t xml:space="preserve"> user</w:t>
      </w:r>
      <w:r>
        <w:rPr>
          <w:lang w:val="en-US"/>
        </w:rPr>
        <w:t xml:space="preserve">&gt; </w:t>
      </w:r>
      <w:r w:rsidRPr="00A922DC">
        <w:rPr>
          <w:lang w:val="en-US"/>
        </w:rPr>
        <w:t>and sign in.</w:t>
      </w:r>
    </w:p>
    <w:p w14:paraId="363244FF" w14:textId="77777777" w:rsidR="00685416" w:rsidRPr="00A922DC" w:rsidRDefault="00685416" w:rsidP="004A2EC9">
      <w:pPr>
        <w:pStyle w:val="Lijstalinea"/>
        <w:numPr>
          <w:ilvl w:val="0"/>
          <w:numId w:val="51"/>
        </w:numPr>
        <w:rPr>
          <w:lang w:val="en-US"/>
        </w:rPr>
      </w:pPr>
      <w:r w:rsidRPr="00A922DC">
        <w:rPr>
          <w:lang w:val="en-US"/>
        </w:rPr>
        <w:t xml:space="preserve">As </w:t>
      </w:r>
      <w:r>
        <w:rPr>
          <w:lang w:val="en-US"/>
        </w:rPr>
        <w:t>&lt;your left-hand participant created</w:t>
      </w:r>
      <w:r w:rsidRPr="00A922DC">
        <w:rPr>
          <w:lang w:val="en-US"/>
        </w:rPr>
        <w:t xml:space="preserve"> user</w:t>
      </w:r>
      <w:r>
        <w:rPr>
          <w:lang w:val="en-US"/>
        </w:rPr>
        <w:t xml:space="preserve">&gt; </w:t>
      </w:r>
      <w:r w:rsidRPr="00A922DC">
        <w:rPr>
          <w:lang w:val="en-US"/>
        </w:rPr>
        <w:t xml:space="preserve">is member of only the SG-AVD workspace users group, he will only see the Workspace being available. Open the desktop and see a desktop available for this user while logging in with </w:t>
      </w:r>
      <w:r>
        <w:rPr>
          <w:lang w:val="en-US"/>
        </w:rPr>
        <w:t>Microsoft Entra ID</w:t>
      </w:r>
      <w:r w:rsidRPr="00A922DC">
        <w:rPr>
          <w:lang w:val="en-US"/>
        </w:rPr>
        <w:t xml:space="preserve"> credentials.</w:t>
      </w:r>
    </w:p>
    <w:p w14:paraId="418DCC32" w14:textId="77777777" w:rsidR="00685416" w:rsidRPr="00A922DC" w:rsidRDefault="00685416" w:rsidP="004A2EC9">
      <w:pPr>
        <w:pStyle w:val="Lijstalinea"/>
        <w:numPr>
          <w:ilvl w:val="0"/>
          <w:numId w:val="51"/>
        </w:numPr>
        <w:rPr>
          <w:lang w:val="en-US"/>
        </w:rPr>
      </w:pPr>
      <w:r w:rsidRPr="00A922DC">
        <w:rPr>
          <w:lang w:val="en-US"/>
        </w:rPr>
        <w:t>Close the browser and open a new InPrivate browser session in Microsoft Edge.</w:t>
      </w:r>
    </w:p>
    <w:p w14:paraId="77DF60AB" w14:textId="77777777" w:rsidR="00685416" w:rsidRPr="00A922DC" w:rsidRDefault="00685416" w:rsidP="004A2EC9">
      <w:pPr>
        <w:pStyle w:val="Lijstalinea"/>
        <w:numPr>
          <w:ilvl w:val="0"/>
          <w:numId w:val="51"/>
        </w:numPr>
        <w:rPr>
          <w:lang w:val="en-US"/>
        </w:rPr>
      </w:pPr>
      <w:r w:rsidRPr="00A922DC">
        <w:rPr>
          <w:lang w:val="en-US"/>
        </w:rPr>
        <w:t xml:space="preserve">Login with the email address of the </w:t>
      </w:r>
      <w:r>
        <w:rPr>
          <w:lang w:val="en-US"/>
        </w:rPr>
        <w:t>&lt;your right-hand participant created</w:t>
      </w:r>
      <w:r w:rsidRPr="00A922DC">
        <w:rPr>
          <w:lang w:val="en-US"/>
        </w:rPr>
        <w:t xml:space="preserve"> user</w:t>
      </w:r>
      <w:r>
        <w:rPr>
          <w:lang w:val="en-US"/>
        </w:rPr>
        <w:t xml:space="preserve">&gt; </w:t>
      </w:r>
      <w:r w:rsidRPr="00A922DC">
        <w:rPr>
          <w:lang w:val="en-US"/>
        </w:rPr>
        <w:t>and sign in.</w:t>
      </w:r>
    </w:p>
    <w:p w14:paraId="4F8C7D67" w14:textId="77777777" w:rsidR="00685416" w:rsidRPr="00A922DC" w:rsidRDefault="00685416" w:rsidP="004A2EC9">
      <w:pPr>
        <w:pStyle w:val="Lijstalinea"/>
        <w:numPr>
          <w:ilvl w:val="0"/>
          <w:numId w:val="51"/>
        </w:numPr>
        <w:rPr>
          <w:lang w:val="en-US"/>
        </w:rPr>
      </w:pPr>
      <w:r w:rsidRPr="00A922DC">
        <w:rPr>
          <w:lang w:val="en-US"/>
        </w:rPr>
        <w:t xml:space="preserve">As </w:t>
      </w:r>
      <w:r>
        <w:rPr>
          <w:lang w:val="en-US"/>
        </w:rPr>
        <w:t>&lt;your right-hand participant created</w:t>
      </w:r>
      <w:r w:rsidRPr="00A922DC">
        <w:rPr>
          <w:lang w:val="en-US"/>
        </w:rPr>
        <w:t xml:space="preserve"> user</w:t>
      </w:r>
      <w:r>
        <w:rPr>
          <w:lang w:val="en-US"/>
        </w:rPr>
        <w:t xml:space="preserve">&gt; </w:t>
      </w:r>
      <w:r w:rsidRPr="00A922DC">
        <w:rPr>
          <w:lang w:val="en-US"/>
        </w:rPr>
        <w:t xml:space="preserve">is member of only the SG-AVD application users group, he will only see the Applications (at least Word) being available. Open the Word application and see the app available for this user while logging in with </w:t>
      </w:r>
      <w:r>
        <w:rPr>
          <w:lang w:val="en-US"/>
        </w:rPr>
        <w:t>Microsoft Entra ID</w:t>
      </w:r>
      <w:r w:rsidRPr="00A922DC">
        <w:rPr>
          <w:lang w:val="en-US"/>
        </w:rPr>
        <w:t xml:space="preserve"> credentials.</w:t>
      </w:r>
    </w:p>
    <w:p w14:paraId="5BB3A6DE" w14:textId="77777777" w:rsidR="00685416" w:rsidRPr="00A922DC" w:rsidRDefault="00685416" w:rsidP="004A2EC9">
      <w:pPr>
        <w:pStyle w:val="Lijstalinea"/>
        <w:numPr>
          <w:ilvl w:val="0"/>
          <w:numId w:val="51"/>
        </w:numPr>
        <w:rPr>
          <w:lang w:val="en-US"/>
        </w:rPr>
      </w:pPr>
      <w:r w:rsidRPr="00A922DC">
        <w:rPr>
          <w:lang w:val="en-US"/>
        </w:rPr>
        <w:t>Close the browser and open a new InPrivate browser session in Microsoft Edge.</w:t>
      </w:r>
    </w:p>
    <w:p w14:paraId="1615734F" w14:textId="77777777" w:rsidR="00685416" w:rsidRPr="00A922DC" w:rsidRDefault="00685416" w:rsidP="004A2EC9">
      <w:pPr>
        <w:pStyle w:val="Lijstalinea"/>
        <w:numPr>
          <w:ilvl w:val="0"/>
          <w:numId w:val="51"/>
        </w:numPr>
        <w:rPr>
          <w:lang w:val="en-US"/>
        </w:rPr>
      </w:pPr>
      <w:r w:rsidRPr="00A922DC">
        <w:rPr>
          <w:lang w:val="en-US"/>
        </w:rPr>
        <w:t xml:space="preserve">Login with the email address of the user </w:t>
      </w:r>
      <w:r>
        <w:rPr>
          <w:lang w:val="en-US"/>
        </w:rPr>
        <w:t>&lt;your own created</w:t>
      </w:r>
      <w:r w:rsidRPr="00A922DC">
        <w:rPr>
          <w:lang w:val="en-US"/>
        </w:rPr>
        <w:t xml:space="preserve"> user</w:t>
      </w:r>
      <w:r>
        <w:rPr>
          <w:lang w:val="en-US"/>
        </w:rPr>
        <w:t xml:space="preserve">&gt; </w:t>
      </w:r>
      <w:r w:rsidRPr="00A922DC">
        <w:rPr>
          <w:lang w:val="en-US"/>
        </w:rPr>
        <w:t>and sign in.</w:t>
      </w:r>
    </w:p>
    <w:p w14:paraId="4FF55D50" w14:textId="77777777" w:rsidR="00685416" w:rsidRPr="00A922DC" w:rsidRDefault="00685416" w:rsidP="004A2EC9">
      <w:pPr>
        <w:pStyle w:val="Lijstalinea"/>
        <w:numPr>
          <w:ilvl w:val="0"/>
          <w:numId w:val="51"/>
        </w:numPr>
        <w:rPr>
          <w:lang w:val="en-US"/>
        </w:rPr>
      </w:pPr>
      <w:r w:rsidRPr="00A922DC">
        <w:rPr>
          <w:lang w:val="en-US"/>
        </w:rPr>
        <w:t xml:space="preserve">As </w:t>
      </w:r>
      <w:r>
        <w:rPr>
          <w:lang w:val="en-US"/>
        </w:rPr>
        <w:t>&lt;your own created</w:t>
      </w:r>
      <w:r w:rsidRPr="00A922DC">
        <w:rPr>
          <w:lang w:val="en-US"/>
        </w:rPr>
        <w:t xml:space="preserve"> user</w:t>
      </w:r>
      <w:r>
        <w:rPr>
          <w:lang w:val="en-US"/>
        </w:rPr>
        <w:t xml:space="preserve">&gt; </w:t>
      </w:r>
      <w:r w:rsidRPr="00A922DC">
        <w:rPr>
          <w:lang w:val="en-US"/>
        </w:rPr>
        <w:t xml:space="preserve">is a member of both SG-AVD users group, she will see as well the Applications (at least Word) as the Desktop being available. Open the Word application and see the app available for this user while logging in with </w:t>
      </w:r>
      <w:r>
        <w:rPr>
          <w:lang w:val="en-US"/>
        </w:rPr>
        <w:t>Microsoft Entra ID</w:t>
      </w:r>
      <w:r w:rsidRPr="00A922DC">
        <w:rPr>
          <w:lang w:val="en-US"/>
        </w:rPr>
        <w:t xml:space="preserve"> credentials. Open the desktop and see a desktop available for this user while logging in with </w:t>
      </w:r>
      <w:r>
        <w:rPr>
          <w:lang w:val="en-US"/>
        </w:rPr>
        <w:t>Microsoft Entra ID</w:t>
      </w:r>
      <w:r w:rsidRPr="00A922DC">
        <w:rPr>
          <w:lang w:val="en-US"/>
        </w:rPr>
        <w:t xml:space="preserve"> credentials.</w:t>
      </w:r>
    </w:p>
    <w:p w14:paraId="1309A812" w14:textId="77777777" w:rsidR="00685416" w:rsidRPr="00A922DC" w:rsidRDefault="00685416" w:rsidP="00685416">
      <w:pPr>
        <w:contextualSpacing/>
        <w:rPr>
          <w:kern w:val="0"/>
          <w:lang w:val="en-US"/>
          <w14:ligatures w14:val="none"/>
        </w:rPr>
      </w:pPr>
      <w:r w:rsidRPr="00A922DC">
        <w:rPr>
          <w:kern w:val="0"/>
          <w:lang w:val="en-US"/>
          <w14:ligatures w14:val="none"/>
        </w:rPr>
        <w:t xml:space="preserve"> </w:t>
      </w:r>
    </w:p>
    <w:p w14:paraId="7481847E" w14:textId="77777777" w:rsidR="00685416" w:rsidRPr="00A922DC" w:rsidRDefault="00685416" w:rsidP="00685416">
      <w:pPr>
        <w:rPr>
          <w:rFonts w:ascii="Segoe UI Semilight" w:hAnsi="Segoe UI Semilight" w:cs="Segoe UI Semilight"/>
          <w:b/>
          <w:bCs/>
          <w:color w:val="4F81BD"/>
          <w:kern w:val="32"/>
          <w:sz w:val="32"/>
          <w:szCs w:val="32"/>
          <w:lang w:val="en-US"/>
        </w:rPr>
      </w:pPr>
      <w:r w:rsidRPr="00A922DC">
        <w:rPr>
          <w:lang w:val="en-US"/>
        </w:rPr>
        <w:br w:type="page"/>
      </w:r>
    </w:p>
    <w:p w14:paraId="3897A8A2" w14:textId="56ACD2D0" w:rsidR="0049111E" w:rsidRPr="00A922DC" w:rsidRDefault="0049111E" w:rsidP="00032353">
      <w:pPr>
        <w:pStyle w:val="Kop2"/>
        <w:rPr>
          <w:lang w:val="en-US"/>
        </w:rPr>
      </w:pPr>
      <w:bookmarkStart w:id="55" w:name="_Toc156824806"/>
      <w:r w:rsidRPr="00A922DC">
        <w:rPr>
          <w:lang w:val="en-US"/>
        </w:rPr>
        <w:lastRenderedPageBreak/>
        <w:t>Connect to the Azure Virtual Desktop environment wit</w:t>
      </w:r>
      <w:r w:rsidR="00032353" w:rsidRPr="00A922DC">
        <w:rPr>
          <w:lang w:val="en-US"/>
        </w:rPr>
        <w:t>h the Remote Desktop application</w:t>
      </w:r>
      <w:bookmarkEnd w:id="55"/>
    </w:p>
    <w:p w14:paraId="7528792F" w14:textId="77777777" w:rsidR="008B1BF7" w:rsidRPr="00A922DC" w:rsidRDefault="008B1BF7" w:rsidP="005C5EBB">
      <w:pPr>
        <w:rPr>
          <w:lang w:val="en-US"/>
        </w:rPr>
      </w:pPr>
    </w:p>
    <w:p w14:paraId="69782F01" w14:textId="76712721" w:rsidR="006E124B" w:rsidRPr="00A922DC" w:rsidRDefault="006E124B" w:rsidP="00DB32E6">
      <w:pPr>
        <w:pStyle w:val="Lijstalinea"/>
        <w:numPr>
          <w:ilvl w:val="0"/>
          <w:numId w:val="24"/>
        </w:numPr>
        <w:rPr>
          <w:lang w:val="en-US"/>
        </w:rPr>
      </w:pPr>
      <w:r w:rsidRPr="00A922DC">
        <w:rPr>
          <w:lang w:val="en-US"/>
        </w:rPr>
        <w:t>In the search bar in your Windows task bar, type “Remote Desktop”</w:t>
      </w:r>
      <w:r w:rsidR="00E622A8" w:rsidRPr="00A922DC">
        <w:rPr>
          <w:lang w:val="en-US"/>
        </w:rPr>
        <w:t>.</w:t>
      </w:r>
    </w:p>
    <w:p w14:paraId="7C9A8CFC" w14:textId="6B618348" w:rsidR="006E124B" w:rsidRPr="00A922DC" w:rsidRDefault="006E124B" w:rsidP="00DB32E6">
      <w:pPr>
        <w:pStyle w:val="Lijstalinea"/>
        <w:numPr>
          <w:ilvl w:val="0"/>
          <w:numId w:val="24"/>
        </w:numPr>
        <w:rPr>
          <w:lang w:val="en-US"/>
        </w:rPr>
      </w:pPr>
      <w:r w:rsidRPr="00A922DC">
        <w:rPr>
          <w:lang w:val="en-US"/>
        </w:rPr>
        <w:t>Open the application</w:t>
      </w:r>
      <w:r w:rsidR="00231420">
        <w:rPr>
          <w:lang w:val="en-US"/>
        </w:rPr>
        <w:t xml:space="preserve"> </w:t>
      </w:r>
      <w:r w:rsidR="0073422E">
        <w:rPr>
          <w:lang w:val="en-US"/>
        </w:rPr>
        <w:t>named “</w:t>
      </w:r>
      <w:r w:rsidR="0073422E" w:rsidRPr="0073422E">
        <w:rPr>
          <w:b/>
          <w:bCs/>
          <w:lang w:val="en-US"/>
        </w:rPr>
        <w:t>Remote Desktop</w:t>
      </w:r>
      <w:r w:rsidR="0073422E">
        <w:rPr>
          <w:lang w:val="en-US"/>
        </w:rPr>
        <w:t>”</w:t>
      </w:r>
      <w:r w:rsidR="00231420">
        <w:rPr>
          <w:lang w:val="en-US"/>
        </w:rPr>
        <w:t xml:space="preserve"> (not the “Remote Desktop Connection”)</w:t>
      </w:r>
    </w:p>
    <w:p w14:paraId="5BD7E4CD" w14:textId="472C09E2" w:rsidR="000D6F47" w:rsidRPr="00A922DC" w:rsidRDefault="002D69EF" w:rsidP="00DB32E6">
      <w:pPr>
        <w:pStyle w:val="Lijstalinea"/>
        <w:numPr>
          <w:ilvl w:val="0"/>
          <w:numId w:val="24"/>
        </w:numPr>
        <w:rPr>
          <w:lang w:val="en-US"/>
        </w:rPr>
      </w:pPr>
      <w:r w:rsidRPr="00A922DC">
        <w:rPr>
          <w:lang w:val="en-US"/>
        </w:rPr>
        <w:t xml:space="preserve">Click the ellipses (…) in the right upper hand corner and select </w:t>
      </w:r>
      <w:r w:rsidR="00153EA1" w:rsidRPr="00A922DC">
        <w:rPr>
          <w:b/>
          <w:bCs/>
          <w:lang w:val="en-US"/>
        </w:rPr>
        <w:t>Subscribe</w:t>
      </w:r>
      <w:r w:rsidR="00576E3C" w:rsidRPr="00A922DC">
        <w:rPr>
          <w:b/>
          <w:bCs/>
          <w:lang w:val="en-US"/>
        </w:rPr>
        <w:t>.</w:t>
      </w:r>
      <w:r w:rsidR="005E1FA7" w:rsidRPr="00A922DC">
        <w:rPr>
          <w:b/>
          <w:bCs/>
          <w:lang w:val="en-US"/>
        </w:rPr>
        <w:t xml:space="preserve"> </w:t>
      </w:r>
      <w:r w:rsidR="003036AC" w:rsidRPr="00A922DC">
        <w:rPr>
          <w:lang w:val="en-US"/>
        </w:rPr>
        <w:t xml:space="preserve">If you want to use the </w:t>
      </w:r>
      <w:r w:rsidR="00576E3C" w:rsidRPr="00A922DC">
        <w:rPr>
          <w:b/>
          <w:bCs/>
          <w:lang w:val="en-US"/>
        </w:rPr>
        <w:t xml:space="preserve">Subscribe </w:t>
      </w:r>
      <w:r w:rsidR="003036AC" w:rsidRPr="00A922DC">
        <w:rPr>
          <w:b/>
          <w:bCs/>
          <w:lang w:val="en-US"/>
        </w:rPr>
        <w:t>with URL</w:t>
      </w:r>
      <w:r w:rsidR="003036AC" w:rsidRPr="00A922DC">
        <w:rPr>
          <w:lang w:val="en-US"/>
        </w:rPr>
        <w:t>, use the following</w:t>
      </w:r>
      <w:r w:rsidR="000D6F47" w:rsidRPr="00A922DC">
        <w:rPr>
          <w:lang w:val="en-US"/>
        </w:rPr>
        <w:t xml:space="preserve"> URL</w:t>
      </w:r>
      <w:r w:rsidR="00270ED1">
        <w:t xml:space="preserve">: </w:t>
      </w:r>
      <w:hyperlink r:id="rId52" w:history="1">
        <w:r w:rsidR="006B1F7A" w:rsidRPr="0057187B">
          <w:rPr>
            <w:rStyle w:val="Hyperlink"/>
          </w:rPr>
          <w:t>https://rdweb.wvd.microsoft.com/api/arm/feeddiscovery</w:t>
        </w:r>
      </w:hyperlink>
      <w:r w:rsidR="006B1F7A">
        <w:t xml:space="preserve"> </w:t>
      </w:r>
      <w:r w:rsidR="0079527F" w:rsidRPr="00A922DC">
        <w:rPr>
          <w:lang w:val="en-US"/>
        </w:rPr>
        <w:t>.</w:t>
      </w:r>
      <w:r w:rsidR="00BA7FCE" w:rsidRPr="00A922DC">
        <w:rPr>
          <w:lang w:val="en-US"/>
        </w:rPr>
        <w:t xml:space="preserve"> </w:t>
      </w:r>
    </w:p>
    <w:p w14:paraId="01AB14B9" w14:textId="3558DDDD" w:rsidR="002D69EF" w:rsidRPr="00A922DC" w:rsidRDefault="00563A37" w:rsidP="00DB32E6">
      <w:pPr>
        <w:pStyle w:val="Lijstalinea"/>
        <w:numPr>
          <w:ilvl w:val="0"/>
          <w:numId w:val="24"/>
        </w:numPr>
        <w:rPr>
          <w:lang w:val="en-US"/>
        </w:rPr>
      </w:pPr>
      <w:r w:rsidRPr="00A922DC">
        <w:rPr>
          <w:lang w:val="en-US"/>
        </w:rPr>
        <w:t>Fill in the email</w:t>
      </w:r>
      <w:r w:rsidR="00397688" w:rsidRPr="00A922DC">
        <w:rPr>
          <w:lang w:val="en-US"/>
        </w:rPr>
        <w:t xml:space="preserve"> </w:t>
      </w:r>
      <w:r w:rsidRPr="00A922DC">
        <w:rPr>
          <w:lang w:val="en-US"/>
        </w:rPr>
        <w:t xml:space="preserve">address of </w:t>
      </w:r>
      <w:r w:rsidR="00187B41">
        <w:rPr>
          <w:lang w:val="en-US"/>
        </w:rPr>
        <w:t xml:space="preserve">&lt;your </w:t>
      </w:r>
      <w:r w:rsidR="00F11A38">
        <w:rPr>
          <w:lang w:val="en-US"/>
        </w:rPr>
        <w:t>left</w:t>
      </w:r>
      <w:r w:rsidR="00B25003">
        <w:rPr>
          <w:lang w:val="en-US"/>
        </w:rPr>
        <w:t xml:space="preserve">-hand participant </w:t>
      </w:r>
      <w:r w:rsidR="00187B41">
        <w:rPr>
          <w:lang w:val="en-US"/>
        </w:rPr>
        <w:t>created</w:t>
      </w:r>
      <w:r w:rsidRPr="00A922DC">
        <w:rPr>
          <w:lang w:val="en-US"/>
        </w:rPr>
        <w:t xml:space="preserve"> user</w:t>
      </w:r>
      <w:r w:rsidR="00187B41">
        <w:rPr>
          <w:lang w:val="en-US"/>
        </w:rPr>
        <w:t>&gt;</w:t>
      </w:r>
      <w:r w:rsidRPr="00A922DC">
        <w:rPr>
          <w:lang w:val="en-US"/>
        </w:rPr>
        <w:t xml:space="preserve"> </w:t>
      </w:r>
      <w:r w:rsidR="00397688" w:rsidRPr="00A922DC">
        <w:rPr>
          <w:lang w:val="en-US"/>
        </w:rPr>
        <w:t>and sign in</w:t>
      </w:r>
      <w:r w:rsidR="005E1FA7" w:rsidRPr="00A922DC">
        <w:rPr>
          <w:lang w:val="en-US"/>
        </w:rPr>
        <w:t>.</w:t>
      </w:r>
    </w:p>
    <w:p w14:paraId="4618B2DC" w14:textId="7A542BB8" w:rsidR="00397688" w:rsidRPr="00A922DC" w:rsidRDefault="00397688" w:rsidP="00DB32E6">
      <w:pPr>
        <w:pStyle w:val="Lijstalinea"/>
        <w:numPr>
          <w:ilvl w:val="0"/>
          <w:numId w:val="24"/>
        </w:numPr>
        <w:rPr>
          <w:lang w:val="en-US"/>
        </w:rPr>
      </w:pPr>
      <w:r w:rsidRPr="00A922DC">
        <w:rPr>
          <w:lang w:val="en-US"/>
        </w:rPr>
        <w:t xml:space="preserve">As </w:t>
      </w:r>
      <w:r w:rsidR="00B25003">
        <w:rPr>
          <w:lang w:val="en-US"/>
        </w:rPr>
        <w:t>&lt;your left-hand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is member of only the</w:t>
      </w:r>
      <w:r w:rsidR="002F61C1" w:rsidRPr="00A922DC">
        <w:rPr>
          <w:lang w:val="en-US"/>
        </w:rPr>
        <w:t xml:space="preserve"> SG-AVD workspace users group, he will only see the Workspace being available. Open the </w:t>
      </w:r>
      <w:r w:rsidR="002A386C" w:rsidRPr="00A922DC">
        <w:rPr>
          <w:lang w:val="en-US"/>
        </w:rPr>
        <w:t>desktop</w:t>
      </w:r>
      <w:r w:rsidR="002F61C1" w:rsidRPr="00A922DC">
        <w:rPr>
          <w:lang w:val="en-US"/>
        </w:rPr>
        <w:t xml:space="preserve"> </w:t>
      </w:r>
      <w:r w:rsidR="0096211E" w:rsidRPr="00A922DC">
        <w:rPr>
          <w:lang w:val="en-US"/>
        </w:rPr>
        <w:t>an</w:t>
      </w:r>
      <w:r w:rsidR="00D81FC7" w:rsidRPr="00A922DC">
        <w:rPr>
          <w:lang w:val="en-US"/>
        </w:rPr>
        <w:t xml:space="preserve">d see a desktop available for this user while logging in with </w:t>
      </w:r>
      <w:r w:rsidR="00026852">
        <w:rPr>
          <w:lang w:val="en-US"/>
        </w:rPr>
        <w:t>Microsoft Entra ID</w:t>
      </w:r>
      <w:r w:rsidR="00D81FC7" w:rsidRPr="00A922DC">
        <w:rPr>
          <w:lang w:val="en-US"/>
        </w:rPr>
        <w:t xml:space="preserve"> credentials</w:t>
      </w:r>
      <w:r w:rsidR="006B21CD" w:rsidRPr="00A922DC">
        <w:rPr>
          <w:lang w:val="en-US"/>
        </w:rPr>
        <w:t>.</w:t>
      </w:r>
    </w:p>
    <w:p w14:paraId="07AE5922" w14:textId="3294D21D" w:rsidR="006B21CD" w:rsidRPr="00A922DC" w:rsidRDefault="006B21CD" w:rsidP="00DB32E6">
      <w:pPr>
        <w:pStyle w:val="Lijstalinea"/>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rPr>
          <w:lang w:val="en-US"/>
        </w:rPr>
        <w:t xml:space="preserve">: </w:t>
      </w:r>
      <w:hyperlink r:id="rId53" w:history="1">
        <w:r w:rsidR="0051783B" w:rsidRPr="0057187B">
          <w:rPr>
            <w:rStyle w:val="Hyperlink"/>
          </w:rPr>
          <w:t>https://rdweb.wvd.microsoft.com/api/arm/feeddiscovery</w:t>
        </w:r>
      </w:hyperlink>
      <w:r w:rsidR="007E1955" w:rsidRPr="00A922DC">
        <w:rPr>
          <w:lang w:val="en-US"/>
        </w:rPr>
        <w:t>.</w:t>
      </w:r>
      <w:r w:rsidRPr="00A922DC">
        <w:rPr>
          <w:lang w:val="en-US"/>
        </w:rPr>
        <w:t xml:space="preserve"> </w:t>
      </w:r>
    </w:p>
    <w:p w14:paraId="469E12E4" w14:textId="027B8457" w:rsidR="006B21CD" w:rsidRPr="00A922DC" w:rsidRDefault="006B21CD" w:rsidP="00DB32E6">
      <w:pPr>
        <w:pStyle w:val="Lijstalinea"/>
        <w:numPr>
          <w:ilvl w:val="0"/>
          <w:numId w:val="24"/>
        </w:numPr>
        <w:rPr>
          <w:lang w:val="en-US"/>
        </w:rPr>
      </w:pPr>
      <w:r w:rsidRPr="00A922DC">
        <w:rPr>
          <w:lang w:val="en-US"/>
        </w:rPr>
        <w:t xml:space="preserve">Fill in the email address of the user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and sign in.</w:t>
      </w:r>
    </w:p>
    <w:p w14:paraId="39478EBE" w14:textId="5E030813" w:rsidR="006B21CD" w:rsidRPr="00A922DC" w:rsidRDefault="006B21CD" w:rsidP="00DB32E6">
      <w:pPr>
        <w:pStyle w:val="Lijstalinea"/>
        <w:numPr>
          <w:ilvl w:val="0"/>
          <w:numId w:val="24"/>
        </w:numPr>
        <w:rPr>
          <w:lang w:val="en-US"/>
        </w:rPr>
      </w:pPr>
      <w:r w:rsidRPr="00A922DC">
        <w:rPr>
          <w:lang w:val="en-US"/>
        </w:rPr>
        <w:t xml:space="preserve">As </w:t>
      </w:r>
      <w:r w:rsidR="00B25003">
        <w:rPr>
          <w:lang w:val="en-US"/>
        </w:rPr>
        <w:t>&lt;your right-hand participant created</w:t>
      </w:r>
      <w:r w:rsidR="00B25003" w:rsidRPr="00A922DC">
        <w:rPr>
          <w:lang w:val="en-US"/>
        </w:rPr>
        <w:t xml:space="preserve"> user</w:t>
      </w:r>
      <w:r w:rsidR="00B25003">
        <w:rPr>
          <w:lang w:val="en-US"/>
        </w:rPr>
        <w:t>&gt;</w:t>
      </w:r>
      <w:r w:rsidR="00B25003" w:rsidRPr="00A922DC">
        <w:rPr>
          <w:lang w:val="en-US"/>
        </w:rPr>
        <w:t xml:space="preserve"> </w:t>
      </w:r>
      <w:r w:rsidRPr="00A922DC">
        <w:rPr>
          <w:lang w:val="en-US"/>
        </w:rPr>
        <w:t xml:space="preserve">is member of only the SG-AVD </w:t>
      </w:r>
      <w:r w:rsidR="00B11C99" w:rsidRPr="00A922DC">
        <w:rPr>
          <w:lang w:val="en-US"/>
        </w:rPr>
        <w:t>applications</w:t>
      </w:r>
      <w:r w:rsidRPr="00A922DC">
        <w:rPr>
          <w:lang w:val="en-US"/>
        </w:rPr>
        <w:t xml:space="preserve"> users group, </w:t>
      </w:r>
      <w:bookmarkStart w:id="56" w:name="_Hlk135831591"/>
      <w:r w:rsidRPr="00A922DC">
        <w:rPr>
          <w:lang w:val="en-US"/>
        </w:rPr>
        <w:t xml:space="preserve">he will only see the </w:t>
      </w:r>
      <w:r w:rsidR="00B11C99" w:rsidRPr="00A922DC">
        <w:rPr>
          <w:lang w:val="en-US"/>
        </w:rPr>
        <w:t>Applications (at least Word</w:t>
      </w:r>
      <w:r w:rsidR="00710338" w:rsidRPr="00A922DC">
        <w:rPr>
          <w:lang w:val="en-US"/>
        </w:rPr>
        <w:t>)</w:t>
      </w:r>
      <w:r w:rsidRPr="00A922DC">
        <w:rPr>
          <w:lang w:val="en-US"/>
        </w:rPr>
        <w:t xml:space="preserve"> available. Open the </w:t>
      </w:r>
      <w:r w:rsidR="008F60AB" w:rsidRPr="00A922DC">
        <w:rPr>
          <w:lang w:val="en-US"/>
        </w:rPr>
        <w:t>Word application</w:t>
      </w:r>
      <w:r w:rsidRPr="00A922DC">
        <w:rPr>
          <w:lang w:val="en-US"/>
        </w:rPr>
        <w:t xml:space="preserve"> and </w:t>
      </w:r>
      <w:r w:rsidR="00710440" w:rsidRPr="00A922DC">
        <w:rPr>
          <w:lang w:val="en-US"/>
        </w:rPr>
        <w:t xml:space="preserve">see </w:t>
      </w:r>
      <w:r w:rsidR="00377E3F" w:rsidRPr="00A922DC">
        <w:rPr>
          <w:lang w:val="en-US"/>
        </w:rPr>
        <w:t>the app</w:t>
      </w:r>
      <w:r w:rsidR="00710440" w:rsidRPr="00A922DC">
        <w:rPr>
          <w:lang w:val="en-US"/>
        </w:rPr>
        <w:t xml:space="preserve"> available for this user while logging in with </w:t>
      </w:r>
      <w:r w:rsidR="00026852">
        <w:rPr>
          <w:lang w:val="en-US"/>
        </w:rPr>
        <w:t>Microsoft Entra ID</w:t>
      </w:r>
      <w:r w:rsidR="00710440" w:rsidRPr="00A922DC">
        <w:rPr>
          <w:lang w:val="en-US"/>
        </w:rPr>
        <w:t xml:space="preserve"> credentials</w:t>
      </w:r>
      <w:r w:rsidRPr="00A922DC">
        <w:rPr>
          <w:lang w:val="en-US"/>
        </w:rPr>
        <w:t>.</w:t>
      </w:r>
    </w:p>
    <w:bookmarkEnd w:id="56"/>
    <w:p w14:paraId="514864E5" w14:textId="0AD29EA9" w:rsidR="008F60AB" w:rsidRPr="00A922DC" w:rsidRDefault="008F60AB" w:rsidP="00DB32E6">
      <w:pPr>
        <w:pStyle w:val="Lijstalinea"/>
        <w:numPr>
          <w:ilvl w:val="0"/>
          <w:numId w:val="24"/>
        </w:numPr>
        <w:rPr>
          <w:lang w:val="en-US"/>
        </w:rPr>
      </w:pPr>
      <w:r w:rsidRPr="00A922DC">
        <w:rPr>
          <w:lang w:val="en-US"/>
        </w:rPr>
        <w:t xml:space="preserve">Click the ellipses (…) in the right upper hand corner and select </w:t>
      </w:r>
      <w:r w:rsidRPr="00A922DC">
        <w:rPr>
          <w:b/>
          <w:bCs/>
          <w:lang w:val="en-US"/>
        </w:rPr>
        <w:t xml:space="preserve">Subscribe. </w:t>
      </w:r>
      <w:r w:rsidRPr="00A922DC">
        <w:rPr>
          <w:lang w:val="en-US"/>
        </w:rPr>
        <w:t xml:space="preserve">If you want to use the </w:t>
      </w:r>
      <w:r w:rsidRPr="00A922DC">
        <w:rPr>
          <w:b/>
          <w:bCs/>
          <w:lang w:val="en-US"/>
        </w:rPr>
        <w:t>Subscribe with URL</w:t>
      </w:r>
      <w:r w:rsidRPr="00A922DC">
        <w:rPr>
          <w:lang w:val="en-US"/>
        </w:rPr>
        <w:t>, use the following URL</w:t>
      </w:r>
      <w:r w:rsidR="0051783B">
        <w:t xml:space="preserve">: </w:t>
      </w:r>
      <w:hyperlink r:id="rId54" w:history="1">
        <w:r w:rsidR="0051783B" w:rsidRPr="0057187B">
          <w:rPr>
            <w:rStyle w:val="Hyperlink"/>
          </w:rPr>
          <w:t>https://rdweb.wvd.microsoft.com/api/arm/feeddiscovery</w:t>
        </w:r>
      </w:hyperlink>
      <w:r w:rsidR="00A03EB2" w:rsidRPr="00A922DC">
        <w:rPr>
          <w:lang w:val="en-US"/>
        </w:rPr>
        <w:t>.</w:t>
      </w:r>
      <w:r w:rsidRPr="00A922DC">
        <w:rPr>
          <w:lang w:val="en-US"/>
        </w:rPr>
        <w:t xml:space="preserve"> </w:t>
      </w:r>
    </w:p>
    <w:p w14:paraId="61538925" w14:textId="0CEDAB04" w:rsidR="008F60AB" w:rsidRPr="00A922DC" w:rsidRDefault="008F60AB" w:rsidP="00DB32E6">
      <w:pPr>
        <w:pStyle w:val="Lijstalinea"/>
        <w:numPr>
          <w:ilvl w:val="0"/>
          <w:numId w:val="24"/>
        </w:numPr>
        <w:rPr>
          <w:lang w:val="en-US"/>
        </w:rPr>
      </w:pPr>
      <w:r w:rsidRPr="00A922DC">
        <w:rPr>
          <w:lang w:val="en-US"/>
        </w:rPr>
        <w:t xml:space="preserve">Fill in the email address of the user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and sign in.</w:t>
      </w:r>
    </w:p>
    <w:p w14:paraId="43351423" w14:textId="50BE23FD" w:rsidR="006B21CD" w:rsidRPr="00A922DC" w:rsidRDefault="008F60AB" w:rsidP="00DB32E6">
      <w:pPr>
        <w:pStyle w:val="Lijstalinea"/>
        <w:numPr>
          <w:ilvl w:val="0"/>
          <w:numId w:val="24"/>
        </w:numPr>
        <w:rPr>
          <w:lang w:val="en-US"/>
        </w:rPr>
      </w:pPr>
      <w:r w:rsidRPr="00A922DC">
        <w:rPr>
          <w:lang w:val="en-US"/>
        </w:rPr>
        <w:t xml:space="preserve">As </w:t>
      </w:r>
      <w:r w:rsidR="00F11A38">
        <w:rPr>
          <w:lang w:val="en-US"/>
        </w:rPr>
        <w:t>&lt;your own created</w:t>
      </w:r>
      <w:r w:rsidR="00F11A38" w:rsidRPr="00A922DC">
        <w:rPr>
          <w:lang w:val="en-US"/>
        </w:rPr>
        <w:t xml:space="preserve"> user</w:t>
      </w:r>
      <w:r w:rsidR="00F11A38">
        <w:rPr>
          <w:lang w:val="en-US"/>
        </w:rPr>
        <w:t xml:space="preserve">&gt; </w:t>
      </w:r>
      <w:r w:rsidRPr="00A922DC">
        <w:rPr>
          <w:lang w:val="en-US"/>
        </w:rPr>
        <w:t xml:space="preserve">is </w:t>
      </w:r>
      <w:r w:rsidR="00710338" w:rsidRPr="00A922DC">
        <w:rPr>
          <w:lang w:val="en-US"/>
        </w:rPr>
        <w:t>a member</w:t>
      </w:r>
      <w:r w:rsidRPr="00A922DC">
        <w:rPr>
          <w:lang w:val="en-US"/>
        </w:rPr>
        <w:t xml:space="preserve"> of </w:t>
      </w:r>
      <w:r w:rsidR="00FF5545" w:rsidRPr="00A922DC">
        <w:rPr>
          <w:lang w:val="en-US"/>
        </w:rPr>
        <w:t>both</w:t>
      </w:r>
      <w:r w:rsidRPr="00A922DC">
        <w:rPr>
          <w:lang w:val="en-US"/>
        </w:rPr>
        <w:t xml:space="preserve"> SG-AVD users group, she will </w:t>
      </w:r>
      <w:r w:rsidR="00FF5545" w:rsidRPr="00A922DC">
        <w:rPr>
          <w:lang w:val="en-US"/>
        </w:rPr>
        <w:t>see as well the</w:t>
      </w:r>
      <w:r w:rsidRPr="00A922DC">
        <w:rPr>
          <w:lang w:val="en-US"/>
        </w:rPr>
        <w:t xml:space="preserve"> Applications (at least Word) </w:t>
      </w:r>
      <w:r w:rsidR="00FF5545" w:rsidRPr="00A922DC">
        <w:rPr>
          <w:lang w:val="en-US"/>
        </w:rPr>
        <w:t xml:space="preserve">as the Desktop </w:t>
      </w:r>
      <w:r w:rsidRPr="00A922DC">
        <w:rPr>
          <w:lang w:val="en-US"/>
        </w:rPr>
        <w:t xml:space="preserve">being available. Open the Word application and </w:t>
      </w:r>
      <w:r w:rsidR="00377E3F" w:rsidRPr="00A922DC">
        <w:rPr>
          <w:lang w:val="en-US"/>
        </w:rPr>
        <w:t xml:space="preserve">see the </w:t>
      </w:r>
      <w:r w:rsidR="00C9469C" w:rsidRPr="00A922DC">
        <w:rPr>
          <w:lang w:val="en-US"/>
        </w:rPr>
        <w:t xml:space="preserve">app available for this user while logging in with </w:t>
      </w:r>
      <w:r w:rsidR="00026852">
        <w:rPr>
          <w:lang w:val="en-US"/>
        </w:rPr>
        <w:t>Microsoft Entra ID</w:t>
      </w:r>
      <w:r w:rsidR="00C9469C" w:rsidRPr="00A922DC">
        <w:rPr>
          <w:lang w:val="en-US"/>
        </w:rPr>
        <w:t xml:space="preserve"> </w:t>
      </w:r>
      <w:r w:rsidR="00710338" w:rsidRPr="00A922DC">
        <w:rPr>
          <w:lang w:val="en-US"/>
        </w:rPr>
        <w:t>credentials.</w:t>
      </w:r>
      <w:r w:rsidR="0007199B" w:rsidRPr="00A922DC">
        <w:rPr>
          <w:lang w:val="en-US"/>
        </w:rPr>
        <w:t xml:space="preserve"> Open the desktop and </w:t>
      </w:r>
      <w:r w:rsidR="00C9469C" w:rsidRPr="00A922DC">
        <w:rPr>
          <w:lang w:val="en-US"/>
        </w:rPr>
        <w:t xml:space="preserve">see a desktop available for this user while logging in with </w:t>
      </w:r>
      <w:r w:rsidR="00026852">
        <w:rPr>
          <w:lang w:val="en-US"/>
        </w:rPr>
        <w:t>Microsoft Entra ID</w:t>
      </w:r>
      <w:r w:rsidR="00C9469C" w:rsidRPr="00A922DC">
        <w:rPr>
          <w:lang w:val="en-US"/>
        </w:rPr>
        <w:t xml:space="preserve"> credentials</w:t>
      </w:r>
      <w:r w:rsidR="0007199B" w:rsidRPr="00A922DC">
        <w:rPr>
          <w:lang w:val="en-US"/>
        </w:rPr>
        <w:t>.</w:t>
      </w:r>
    </w:p>
    <w:p w14:paraId="5064194C" w14:textId="77777777" w:rsidR="00573F60" w:rsidRPr="00A922DC" w:rsidRDefault="00573F60" w:rsidP="00573F60">
      <w:pPr>
        <w:rPr>
          <w:lang w:val="en-US"/>
        </w:rPr>
      </w:pPr>
    </w:p>
    <w:p w14:paraId="08A6519C" w14:textId="6CEF5E30" w:rsidR="00893A72" w:rsidRPr="00A922DC" w:rsidRDefault="0017B866" w:rsidP="00893A72">
      <w:pPr>
        <w:pStyle w:val="Kop1"/>
        <w:rPr>
          <w:lang w:val="en-US"/>
        </w:rPr>
      </w:pPr>
      <w:bookmarkStart w:id="57" w:name="_Toc156824807"/>
      <w:r w:rsidRPr="00A922DC">
        <w:rPr>
          <w:lang w:val="en-US"/>
        </w:rPr>
        <w:t xml:space="preserve">Best Practice 1: </w:t>
      </w:r>
      <w:r w:rsidR="00ED1AE5" w:rsidRPr="00A922DC">
        <w:rPr>
          <w:lang w:val="en-US"/>
        </w:rPr>
        <w:t>Scale the host pool for demand</w:t>
      </w:r>
      <w:bookmarkEnd w:id="57"/>
    </w:p>
    <w:p w14:paraId="50B69BBE" w14:textId="3D55F124" w:rsidR="00ED1AE5" w:rsidRPr="00A922DC" w:rsidRDefault="0097123D" w:rsidP="00ED1AE5">
      <w:pPr>
        <w:rPr>
          <w:lang w:val="en-US"/>
        </w:rPr>
      </w:pPr>
      <w:r w:rsidRPr="00A922DC">
        <w:rPr>
          <w:lang w:val="en-US"/>
        </w:rPr>
        <w:t xml:space="preserve">To only pay for the resources </w:t>
      </w:r>
      <w:r w:rsidR="00BC675F" w:rsidRPr="00A922DC">
        <w:rPr>
          <w:lang w:val="en-US"/>
        </w:rPr>
        <w:t>needed, make sure you scale your host pool</w:t>
      </w:r>
      <w:r w:rsidR="00293638" w:rsidRPr="00A922DC">
        <w:rPr>
          <w:lang w:val="en-US"/>
        </w:rPr>
        <w:t>.</w:t>
      </w:r>
    </w:p>
    <w:p w14:paraId="0E9CFCDE" w14:textId="77777777" w:rsidR="00293638" w:rsidRPr="00A922DC" w:rsidRDefault="00293638" w:rsidP="00ED1AE5">
      <w:pPr>
        <w:rPr>
          <w:lang w:val="en-US"/>
        </w:rPr>
      </w:pPr>
    </w:p>
    <w:p w14:paraId="32835E8C" w14:textId="664F770F" w:rsidR="00293638" w:rsidRPr="00A922DC" w:rsidRDefault="002C3EE1" w:rsidP="00ED1AE5">
      <w:pPr>
        <w:rPr>
          <w:lang w:val="en-US"/>
        </w:rPr>
      </w:pPr>
      <w:hyperlink r:id="rId55" w:history="1">
        <w:r w:rsidR="00293638" w:rsidRPr="00A922DC">
          <w:rPr>
            <w:rStyle w:val="Hyperlink"/>
            <w:lang w:val="en-US"/>
          </w:rPr>
          <w:t>Create an autoscale scaling plan for Azure Virtual Desktop | Microsoft Learn</w:t>
        </w:r>
      </w:hyperlink>
    </w:p>
    <w:p w14:paraId="4150D91A" w14:textId="77777777" w:rsidR="00BF263A" w:rsidRPr="00A922DC" w:rsidRDefault="00BF263A" w:rsidP="00BF263A">
      <w:pPr>
        <w:contextualSpacing/>
        <w:rPr>
          <w:b/>
          <w:bCs/>
          <w:lang w:val="en-US"/>
        </w:rPr>
      </w:pPr>
    </w:p>
    <w:p w14:paraId="2B425B8F" w14:textId="77777777" w:rsidR="00A92A4A" w:rsidRPr="00A922DC" w:rsidRDefault="00A92A4A" w:rsidP="00A92A4A">
      <w:pPr>
        <w:pStyle w:val="Kop1"/>
        <w:rPr>
          <w:lang w:val="en-US"/>
        </w:rPr>
      </w:pPr>
      <w:bookmarkStart w:id="58" w:name="_Toc156824808"/>
      <w:r w:rsidRPr="00A922DC">
        <w:rPr>
          <w:lang w:val="en-US"/>
        </w:rPr>
        <w:t>Best Practice 2: Hybrid Scenarios</w:t>
      </w:r>
      <w:bookmarkEnd w:id="58"/>
    </w:p>
    <w:p w14:paraId="2BBF501F" w14:textId="77777777" w:rsidR="00A92A4A" w:rsidRPr="00A922DC" w:rsidRDefault="00A92A4A" w:rsidP="00A92A4A">
      <w:pPr>
        <w:rPr>
          <w:lang w:val="en-US"/>
        </w:rPr>
      </w:pPr>
    </w:p>
    <w:p w14:paraId="4566EB15" w14:textId="43E3F09E" w:rsidR="0076349A" w:rsidRPr="00A922DC" w:rsidRDefault="00A92A4A">
      <w:pPr>
        <w:pStyle w:val="Kop1"/>
        <w:rPr>
          <w:lang w:val="en-US"/>
        </w:rPr>
      </w:pPr>
      <w:bookmarkStart w:id="59" w:name="_Toc156824809"/>
      <w:r w:rsidRPr="00A922DC">
        <w:rPr>
          <w:lang w:val="en-US"/>
        </w:rPr>
        <w:lastRenderedPageBreak/>
        <w:t xml:space="preserve">Appendix </w:t>
      </w:r>
      <w:r w:rsidR="00C3220B" w:rsidRPr="00A922DC">
        <w:rPr>
          <w:lang w:val="en-US"/>
        </w:rPr>
        <w:t xml:space="preserve">1 - </w:t>
      </w:r>
      <w:r w:rsidR="00F67CD8" w:rsidRPr="00A922DC">
        <w:rPr>
          <w:lang w:val="en-US"/>
        </w:rPr>
        <w:t>Migration from On-Premises to Azure Virtual Desktop</w:t>
      </w:r>
      <w:bookmarkEnd w:id="59"/>
    </w:p>
    <w:p w14:paraId="0EE9EB07" w14:textId="77777777" w:rsidR="00A92A4A" w:rsidRPr="00A922DC" w:rsidRDefault="002C3EE1" w:rsidP="00A92A4A">
      <w:pPr>
        <w:rPr>
          <w:b/>
          <w:bCs/>
          <w:lang w:val="en-US"/>
        </w:rPr>
      </w:pPr>
      <w:hyperlink r:id="rId56" w:history="1">
        <w:r w:rsidR="00A92A4A" w:rsidRPr="00A922DC">
          <w:rPr>
            <w:rStyle w:val="Hyperlink"/>
            <w:lang w:val="en-US"/>
          </w:rPr>
          <w:t>About Azure Migrate - Azure Migrate | Microsoft Learn</w:t>
        </w:r>
      </w:hyperlink>
    </w:p>
    <w:p w14:paraId="5AA88B03" w14:textId="77777777" w:rsidR="00A92A4A" w:rsidRPr="00A922DC" w:rsidRDefault="00A92A4A" w:rsidP="00F67CD8">
      <w:pPr>
        <w:rPr>
          <w:lang w:val="en-US"/>
        </w:rPr>
      </w:pPr>
    </w:p>
    <w:p w14:paraId="1199353E" w14:textId="3D78B445" w:rsidR="00F67CD8" w:rsidRPr="00A922DC" w:rsidRDefault="002C3EE1" w:rsidP="00F67CD8">
      <w:pPr>
        <w:rPr>
          <w:lang w:val="en-US"/>
        </w:rPr>
      </w:pPr>
      <w:hyperlink r:id="rId57" w:anchor="current-architecture" w:history="1">
        <w:r w:rsidR="00F67CD8" w:rsidRPr="00A922DC">
          <w:rPr>
            <w:rStyle w:val="Hyperlink"/>
            <w:lang w:val="en-US"/>
          </w:rPr>
          <w:t>Move on-premises Remote Desktop Services to Azure Virtual Desktop - Cloud Adoption Framework | Microsoft Learn</w:t>
        </w:r>
      </w:hyperlink>
    </w:p>
    <w:p w14:paraId="628EC1BD" w14:textId="09E58CD4" w:rsidR="003F20A6" w:rsidRPr="00A922DC" w:rsidRDefault="0017B866" w:rsidP="00B311AB">
      <w:pPr>
        <w:pStyle w:val="Kop1"/>
        <w:rPr>
          <w:lang w:val="en-US"/>
        </w:rPr>
      </w:pPr>
      <w:bookmarkStart w:id="60" w:name="_Toc156824810"/>
      <w:r w:rsidRPr="00A922DC">
        <w:rPr>
          <w:lang w:val="en-US"/>
        </w:rPr>
        <w:t xml:space="preserve">Appendix </w:t>
      </w:r>
      <w:r w:rsidR="00C3220B" w:rsidRPr="00A922DC">
        <w:rPr>
          <w:lang w:val="en-US"/>
        </w:rPr>
        <w:t>2</w:t>
      </w:r>
      <w:r w:rsidRPr="00A922DC">
        <w:rPr>
          <w:lang w:val="en-US"/>
        </w:rPr>
        <w:t xml:space="preserve"> – </w:t>
      </w:r>
      <w:r w:rsidR="003963CA" w:rsidRPr="00A922DC">
        <w:rPr>
          <w:lang w:val="en-US"/>
        </w:rPr>
        <w:t>Language settings</w:t>
      </w:r>
      <w:bookmarkEnd w:id="60"/>
    </w:p>
    <w:p w14:paraId="6DBE13BE" w14:textId="6C3E651B" w:rsidR="00515D50" w:rsidRPr="00A922DC" w:rsidRDefault="003963CA" w:rsidP="00515D50">
      <w:pPr>
        <w:pStyle w:val="Kop2"/>
        <w:rPr>
          <w:lang w:val="en-US"/>
        </w:rPr>
      </w:pPr>
      <w:bookmarkStart w:id="61" w:name="_Toc156824811"/>
      <w:r w:rsidRPr="00A922DC">
        <w:rPr>
          <w:lang w:val="en-US"/>
        </w:rPr>
        <w:t xml:space="preserve">Language settings in the </w:t>
      </w:r>
      <w:r w:rsidR="0017B866" w:rsidRPr="00A922DC">
        <w:rPr>
          <w:lang w:val="en-US"/>
        </w:rPr>
        <w:t>Azure portal</w:t>
      </w:r>
      <w:bookmarkEnd w:id="61"/>
    </w:p>
    <w:p w14:paraId="25964423" w14:textId="7D62B468" w:rsidR="00515D50" w:rsidRPr="00A922DC" w:rsidRDefault="00515D50" w:rsidP="00515D50">
      <w:pPr>
        <w:rPr>
          <w:b/>
          <w:bCs/>
          <w:lang w:val="en-US"/>
        </w:rPr>
      </w:pPr>
      <w:r w:rsidRPr="00A922DC">
        <w:rPr>
          <w:lang w:val="en-US"/>
        </w:rPr>
        <w:t xml:space="preserve">In </w:t>
      </w:r>
      <w:r w:rsidR="00FB467B" w:rsidRPr="00A922DC">
        <w:rPr>
          <w:lang w:val="en-US"/>
        </w:rPr>
        <w:t>the</w:t>
      </w:r>
      <w:r w:rsidRPr="00A922DC">
        <w:rPr>
          <w:lang w:val="en-US"/>
        </w:rPr>
        <w:t xml:space="preserve"> Azure </w:t>
      </w:r>
      <w:r w:rsidR="00FB467B" w:rsidRPr="00A922DC">
        <w:rPr>
          <w:lang w:val="en-US"/>
        </w:rPr>
        <w:t>(</w:t>
      </w:r>
      <w:r w:rsidR="001B7625">
        <w:rPr>
          <w:lang w:val="en-US"/>
        </w:rPr>
        <w:t>or Entra</w:t>
      </w:r>
      <w:r w:rsidR="00FB467B" w:rsidRPr="00A922DC">
        <w:rPr>
          <w:lang w:val="en-US"/>
        </w:rPr>
        <w:t>)</w:t>
      </w:r>
      <w:r w:rsidR="007F536F" w:rsidRPr="00A922DC">
        <w:rPr>
          <w:lang w:val="en-US"/>
        </w:rPr>
        <w:t xml:space="preserve"> </w:t>
      </w:r>
      <w:r w:rsidRPr="00A922DC">
        <w:rPr>
          <w:lang w:val="en-US"/>
        </w:rPr>
        <w:t>porta</w:t>
      </w:r>
      <w:r w:rsidR="007F536F" w:rsidRPr="00A922DC">
        <w:rPr>
          <w:lang w:val="en-US"/>
        </w:rPr>
        <w:t xml:space="preserve">l </w:t>
      </w:r>
      <w:r w:rsidR="00FB467B" w:rsidRPr="00A922DC">
        <w:rPr>
          <w:lang w:val="en-US"/>
        </w:rPr>
        <w:t xml:space="preserve">in the upper </w:t>
      </w:r>
      <w:r w:rsidR="00710338" w:rsidRPr="00A922DC">
        <w:rPr>
          <w:lang w:val="en-US"/>
        </w:rPr>
        <w:t>right-hand</w:t>
      </w:r>
      <w:r w:rsidR="00FB467B" w:rsidRPr="00A922DC">
        <w:rPr>
          <w:lang w:val="en-US"/>
        </w:rPr>
        <w:t xml:space="preserve"> corner, click on the </w:t>
      </w:r>
      <w:r w:rsidR="00F2374F" w:rsidRPr="00A922DC">
        <w:rPr>
          <w:lang w:val="en-US"/>
        </w:rPr>
        <w:t>clog icon. Go to</w:t>
      </w:r>
      <w:r w:rsidR="007F536F" w:rsidRPr="00A922DC">
        <w:rPr>
          <w:lang w:val="en-US"/>
        </w:rPr>
        <w:t xml:space="preserve"> </w:t>
      </w:r>
      <w:r w:rsidR="00F2374F" w:rsidRPr="00A922DC">
        <w:rPr>
          <w:lang w:val="en-US"/>
        </w:rPr>
        <w:t>Language and region settings. Select here your preferred language and the regional settings</w:t>
      </w:r>
      <w:r w:rsidR="00EA72B3" w:rsidRPr="00A922DC">
        <w:rPr>
          <w:lang w:val="en-US"/>
        </w:rPr>
        <w:t>.</w:t>
      </w:r>
      <w:r w:rsidR="007F536F" w:rsidRPr="00A922DC">
        <w:rPr>
          <w:b/>
          <w:bCs/>
          <w:lang w:val="en-US"/>
        </w:rPr>
        <w:t xml:space="preserve"> </w:t>
      </w:r>
    </w:p>
    <w:p w14:paraId="2A71E204" w14:textId="339B7CCC" w:rsidR="007F536F" w:rsidRPr="00A922DC" w:rsidRDefault="00AC5DA4" w:rsidP="00515D50">
      <w:pPr>
        <w:rPr>
          <w:b/>
          <w:bCs/>
          <w:lang w:val="en-US"/>
        </w:rPr>
      </w:pPr>
      <w:r w:rsidRPr="00A922DC">
        <w:rPr>
          <w:noProof/>
          <w:lang w:val="en-US"/>
          <w14:ligatures w14:val="none"/>
        </w:rPr>
        <w:drawing>
          <wp:inline distT="0" distB="0" distL="0" distR="0" wp14:anchorId="35E10718" wp14:editId="2135D3A6">
            <wp:extent cx="6196965" cy="1701800"/>
            <wp:effectExtent l="0" t="0" r="0" b="0"/>
            <wp:docPr id="529076810" name="Picture 5290768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076810" name="Picture 529076810">
                      <a:extLst>
                        <a:ext uri="{C183D7F6-B498-43B3-948B-1728B52AA6E4}">
                          <adec:decorative xmlns:adec="http://schemas.microsoft.com/office/drawing/2017/decorative" val="1"/>
                        </a:ext>
                      </a:extLst>
                    </pic:cNvPr>
                    <pic:cNvPicPr/>
                  </pic:nvPicPr>
                  <pic:blipFill>
                    <a:blip r:embed="rId58"/>
                    <a:stretch>
                      <a:fillRect/>
                    </a:stretch>
                  </pic:blipFill>
                  <pic:spPr>
                    <a:xfrm>
                      <a:off x="0" y="0"/>
                      <a:ext cx="6196965" cy="1701800"/>
                    </a:xfrm>
                    <a:prstGeom prst="rect">
                      <a:avLst/>
                    </a:prstGeom>
                  </pic:spPr>
                </pic:pic>
              </a:graphicData>
            </a:graphic>
          </wp:inline>
        </w:drawing>
      </w:r>
    </w:p>
    <w:p w14:paraId="5D7E3D70" w14:textId="77777777" w:rsidR="00520C35" w:rsidRPr="00A922DC" w:rsidRDefault="00520C35" w:rsidP="00515D50">
      <w:pPr>
        <w:rPr>
          <w:b/>
          <w:bCs/>
          <w:lang w:val="en-US"/>
        </w:rPr>
      </w:pPr>
    </w:p>
    <w:p w14:paraId="240F703C" w14:textId="41A5DFD3" w:rsidR="002A7C91" w:rsidRPr="00A922DC" w:rsidRDefault="002A7C91" w:rsidP="002A7C91">
      <w:pPr>
        <w:pStyle w:val="Kop1"/>
        <w:rPr>
          <w:lang w:val="en-US"/>
        </w:rPr>
      </w:pPr>
      <w:bookmarkStart w:id="62" w:name="_Ref147158734"/>
      <w:bookmarkStart w:id="63" w:name="_Toc156824812"/>
      <w:r>
        <w:rPr>
          <w:lang w:val="en-US"/>
        </w:rPr>
        <w:t xml:space="preserve">Appendix </w:t>
      </w:r>
      <w:r w:rsidR="000123CE">
        <w:rPr>
          <w:lang w:val="en-US"/>
        </w:rPr>
        <w:t>3</w:t>
      </w:r>
      <w:r w:rsidR="006A3F82">
        <w:rPr>
          <w:lang w:val="en-US"/>
        </w:rPr>
        <w:t xml:space="preserve"> - </w:t>
      </w:r>
      <w:r w:rsidRPr="00A922DC">
        <w:rPr>
          <w:lang w:val="en-US"/>
        </w:rPr>
        <w:t>Enable Multi Factor Authentication (MFA)</w:t>
      </w:r>
      <w:bookmarkEnd w:id="62"/>
      <w:bookmarkEnd w:id="63"/>
    </w:p>
    <w:p w14:paraId="7F51786C" w14:textId="77777777" w:rsidR="002A7C91" w:rsidRPr="00A922DC" w:rsidRDefault="002A7C91" w:rsidP="002A7C91">
      <w:pPr>
        <w:rPr>
          <w:lang w:val="en-US"/>
        </w:rPr>
      </w:pPr>
      <w:r w:rsidRPr="00A922DC">
        <w:rPr>
          <w:lang w:val="en-US"/>
        </w:rPr>
        <w:t xml:space="preserve">The primary security measure for every organization </w:t>
      </w:r>
      <w:r w:rsidRPr="00A922DC">
        <w:rPr>
          <w:b/>
          <w:bCs/>
          <w:lang w:val="en-US"/>
        </w:rPr>
        <w:t>MUST</w:t>
      </w:r>
      <w:r w:rsidRPr="00A922DC">
        <w:rPr>
          <w:lang w:val="en-US"/>
        </w:rPr>
        <w:t xml:space="preserve"> be to enable multi-factor authentication for </w:t>
      </w:r>
      <w:r w:rsidRPr="00A922DC">
        <w:rPr>
          <w:b/>
          <w:bCs/>
          <w:lang w:val="en-US"/>
        </w:rPr>
        <w:t>ALL USERS</w:t>
      </w:r>
      <w:r w:rsidRPr="00A922DC">
        <w:rPr>
          <w:lang w:val="en-US"/>
        </w:rPr>
        <w:t xml:space="preserve">. </w:t>
      </w:r>
    </w:p>
    <w:p w14:paraId="7385C423" w14:textId="77777777" w:rsidR="002A7C91" w:rsidRPr="00A922DC" w:rsidRDefault="002A7C91" w:rsidP="002A7C91">
      <w:pPr>
        <w:rPr>
          <w:lang w:val="en-US"/>
        </w:rPr>
      </w:pPr>
      <w:r w:rsidRPr="00A922DC">
        <w:rPr>
          <w:lang w:val="en-US"/>
        </w:rPr>
        <w:t xml:space="preserve">Although a “Man in the Middle” phishing attack can go around MFA, by injecting the MFA token (see </w:t>
      </w:r>
      <w:hyperlink r:id="rId59" w:history="1">
        <w:r w:rsidRPr="00A922DC">
          <w:rPr>
            <w:rStyle w:val="Hyperlink"/>
            <w:lang w:val="en-US"/>
          </w:rPr>
          <w:t>https://aka.ms/EvilGinx</w:t>
        </w:r>
      </w:hyperlink>
      <w:r w:rsidRPr="00A922DC">
        <w:rPr>
          <w:lang w:val="en-US"/>
        </w:rPr>
        <w:t xml:space="preserve">) is provides more security than Single Factor Authentication. </w:t>
      </w:r>
    </w:p>
    <w:p w14:paraId="6DC26B1F" w14:textId="77777777" w:rsidR="002A7C91" w:rsidRPr="00A922DC" w:rsidRDefault="002A7C91" w:rsidP="002A7C91">
      <w:pPr>
        <w:rPr>
          <w:lang w:val="en-US"/>
        </w:rPr>
      </w:pPr>
      <w:r w:rsidRPr="00A922DC">
        <w:rPr>
          <w:lang w:val="en-US"/>
        </w:rPr>
        <w:t xml:space="preserve"> </w:t>
      </w:r>
    </w:p>
    <w:p w14:paraId="463B57AE" w14:textId="4DBB1D6A" w:rsidR="007E585C" w:rsidRPr="00A922DC" w:rsidRDefault="002A7C91" w:rsidP="007E585C">
      <w:pPr>
        <w:rPr>
          <w:lang w:val="en-US"/>
        </w:rPr>
      </w:pPr>
      <w:r w:rsidRPr="00A922DC">
        <w:rPr>
          <w:lang w:val="en-US"/>
        </w:rPr>
        <w:t xml:space="preserve">This </w:t>
      </w:r>
      <w:r w:rsidR="006A3F82">
        <w:rPr>
          <w:lang w:val="en-US"/>
        </w:rPr>
        <w:t xml:space="preserve">document contains the steps on how to </w:t>
      </w:r>
      <w:r w:rsidR="00710338">
        <w:rPr>
          <w:lang w:val="en-US"/>
        </w:rPr>
        <w:t>set up</w:t>
      </w:r>
      <w:r w:rsidR="006A3F82">
        <w:rPr>
          <w:lang w:val="en-US"/>
        </w:rPr>
        <w:t xml:space="preserve"> </w:t>
      </w:r>
      <w:r w:rsidR="008D5E35">
        <w:rPr>
          <w:lang w:val="en-US"/>
        </w:rPr>
        <w:t xml:space="preserve">Multi Factor Authentication in case you need </w:t>
      </w:r>
      <w:r w:rsidR="00D013CF">
        <w:rPr>
          <w:lang w:val="en-US"/>
        </w:rPr>
        <w:t>it isn’t or isn’t configured correctly</w:t>
      </w:r>
      <w:r w:rsidR="008D5E35">
        <w:rPr>
          <w:lang w:val="en-US"/>
        </w:rPr>
        <w:t xml:space="preserve"> for your tenant.</w:t>
      </w:r>
      <w:r w:rsidR="007E585C" w:rsidRPr="007E585C">
        <w:rPr>
          <w:lang w:val="en-US"/>
        </w:rPr>
        <w:t xml:space="preserve"> </w:t>
      </w:r>
      <w:r w:rsidR="007E585C">
        <w:rPr>
          <w:lang w:val="en-US"/>
        </w:rPr>
        <w:t xml:space="preserve">To perform the configuration of MFA </w:t>
      </w:r>
      <w:r w:rsidR="005D0DA7">
        <w:rPr>
          <w:lang w:val="en-US"/>
        </w:rPr>
        <w:t xml:space="preserve">the </w:t>
      </w:r>
      <w:r w:rsidR="007E585C">
        <w:rPr>
          <w:lang w:val="en-US"/>
        </w:rPr>
        <w:t xml:space="preserve">Global Administrator role </w:t>
      </w:r>
      <w:r w:rsidR="005D0DA7">
        <w:rPr>
          <w:lang w:val="en-US"/>
        </w:rPr>
        <w:t>needs to be</w:t>
      </w:r>
      <w:r w:rsidR="007E585C">
        <w:rPr>
          <w:lang w:val="en-US"/>
        </w:rPr>
        <w:t xml:space="preserve"> enabled for your administrator account.</w:t>
      </w:r>
    </w:p>
    <w:p w14:paraId="07F42E3C" w14:textId="6D9F90F7" w:rsidR="008D5E35" w:rsidRDefault="008D5E35" w:rsidP="002A7C91">
      <w:pPr>
        <w:rPr>
          <w:lang w:val="en-US"/>
        </w:rPr>
      </w:pPr>
    </w:p>
    <w:p w14:paraId="1A1521B4" w14:textId="4DBED97B" w:rsidR="002A7C91" w:rsidRDefault="00D013CF" w:rsidP="002A7C91">
      <w:pPr>
        <w:rPr>
          <w:lang w:val="en-US"/>
        </w:rPr>
      </w:pPr>
      <w:r>
        <w:rPr>
          <w:lang w:val="en-US"/>
        </w:rPr>
        <w:t>First it will</w:t>
      </w:r>
      <w:r w:rsidR="002A7C91" w:rsidRPr="00A922DC">
        <w:rPr>
          <w:lang w:val="en-US"/>
        </w:rPr>
        <w:t xml:space="preserve"> start with a check if the </w:t>
      </w:r>
      <w:r w:rsidR="002A7C91" w:rsidRPr="00A922DC">
        <w:rPr>
          <w:b/>
          <w:bCs/>
          <w:lang w:val="en-US"/>
        </w:rPr>
        <w:t>Security Standards</w:t>
      </w:r>
      <w:r w:rsidR="002A7C91" w:rsidRPr="00A922DC">
        <w:rPr>
          <w:lang w:val="en-US"/>
        </w:rPr>
        <w:t xml:space="preserve"> have been enabled in this tenant. These “Security Standards” are by default enabled for all Azure-tenants provisioned after November 2020. The Security Standards” are a limited set of minimal security settings to enable MFA for the Tenant.</w:t>
      </w:r>
    </w:p>
    <w:p w14:paraId="52A4172B" w14:textId="77777777" w:rsidR="0033333B" w:rsidRDefault="0033333B" w:rsidP="0033333B">
      <w:pPr>
        <w:rPr>
          <w:lang w:val="en-US"/>
        </w:rPr>
      </w:pPr>
    </w:p>
    <w:p w14:paraId="4650A189" w14:textId="10EA007F" w:rsidR="00143F98" w:rsidRPr="00A922DC" w:rsidRDefault="00143F98" w:rsidP="00143F98">
      <w:pPr>
        <w:pStyle w:val="Kop2"/>
        <w:rPr>
          <w:lang w:val="en-US"/>
        </w:rPr>
      </w:pPr>
      <w:bookmarkStart w:id="64" w:name="_Toc156824813"/>
      <w:r w:rsidRPr="00A922DC">
        <w:rPr>
          <w:lang w:val="en-US"/>
        </w:rPr>
        <w:lastRenderedPageBreak/>
        <w:t>Prepare for Conditional Access</w:t>
      </w:r>
      <w:bookmarkEnd w:id="64"/>
    </w:p>
    <w:p w14:paraId="1E51CE0D" w14:textId="7276022C" w:rsidR="00143F98" w:rsidRPr="00A922DC" w:rsidRDefault="00143F98" w:rsidP="00143F98">
      <w:pPr>
        <w:rPr>
          <w:lang w:val="en-US"/>
        </w:rPr>
      </w:pPr>
      <w:r w:rsidRPr="00A922DC">
        <w:rPr>
          <w:lang w:val="en-US"/>
        </w:rPr>
        <w:t xml:space="preserve">In this step </w:t>
      </w:r>
      <w:r w:rsidR="00951875">
        <w:rPr>
          <w:lang w:val="en-US"/>
        </w:rPr>
        <w:t xml:space="preserve">the Security Defaults will be turned off, </w:t>
      </w:r>
      <w:r w:rsidR="006632C9">
        <w:rPr>
          <w:lang w:val="en-US"/>
        </w:rPr>
        <w:t xml:space="preserve">this will </w:t>
      </w:r>
      <w:r w:rsidR="00951875">
        <w:rPr>
          <w:lang w:val="en-US"/>
        </w:rPr>
        <w:t xml:space="preserve">enable the creation of </w:t>
      </w:r>
      <w:r w:rsidRPr="00A922DC">
        <w:rPr>
          <w:lang w:val="en-US"/>
        </w:rPr>
        <w:t>a custom policy to configure a conditional access policy which enables a more fine-grained MFA implementation.</w:t>
      </w:r>
    </w:p>
    <w:p w14:paraId="435A94ED" w14:textId="77777777" w:rsidR="00143F98" w:rsidRPr="00A922DC" w:rsidRDefault="00143F98" w:rsidP="00143F98">
      <w:pPr>
        <w:rPr>
          <w:lang w:val="en-US"/>
        </w:rPr>
      </w:pPr>
    </w:p>
    <w:p w14:paraId="7E1A268C" w14:textId="77777777" w:rsidR="003A11D1" w:rsidRPr="00A922DC" w:rsidRDefault="003A11D1" w:rsidP="003A11D1">
      <w:pPr>
        <w:rPr>
          <w:lang w:val="en-US"/>
        </w:rPr>
      </w:pPr>
      <w:r w:rsidRPr="00A922DC">
        <w:rPr>
          <w:lang w:val="en-US"/>
        </w:rPr>
        <w:t>Go to the Azure Portal (</w:t>
      </w:r>
      <w:hyperlink r:id="rId60"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556337D6" w14:textId="615FD00E" w:rsidR="00143F98" w:rsidRPr="00A922DC" w:rsidRDefault="00143F98" w:rsidP="00DB32E6">
      <w:pPr>
        <w:pStyle w:val="Lijstalinea"/>
        <w:numPr>
          <w:ilvl w:val="0"/>
          <w:numId w:val="45"/>
        </w:numPr>
      </w:pPr>
      <w:r w:rsidRPr="5537E764">
        <w:t xml:space="preserve">In the </w:t>
      </w:r>
      <w:r w:rsidRPr="5537E764">
        <w:rPr>
          <w:b/>
        </w:rPr>
        <w:t>search bar</w:t>
      </w:r>
      <w:r w:rsidRPr="5537E764">
        <w:t xml:space="preserve"> at the top of the Azure Portal, type “entra”.</w:t>
      </w:r>
    </w:p>
    <w:p w14:paraId="5A61E382" w14:textId="77777777" w:rsidR="00143F98" w:rsidRPr="00A922DC" w:rsidRDefault="00143F98" w:rsidP="00DB32E6">
      <w:pPr>
        <w:pStyle w:val="Lijstalinea"/>
        <w:numPr>
          <w:ilvl w:val="0"/>
          <w:numId w:val="45"/>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7861D91A" w14:textId="77777777" w:rsidR="00143F98" w:rsidRPr="00A922DC" w:rsidRDefault="00143F98" w:rsidP="00DB32E6">
      <w:pPr>
        <w:pStyle w:val="Lijstalinea"/>
        <w:numPr>
          <w:ilvl w:val="0"/>
          <w:numId w:val="45"/>
        </w:numPr>
        <w:rPr>
          <w:lang w:val="en-US"/>
        </w:rPr>
      </w:pPr>
      <w:r w:rsidRPr="00A922DC">
        <w:rPr>
          <w:lang w:val="en-US"/>
        </w:rPr>
        <w:t xml:space="preserve">On the </w:t>
      </w:r>
      <w:r>
        <w:rPr>
          <w:lang w:val="en-US"/>
        </w:rPr>
        <w:t>Microsoft Entra ID</w:t>
      </w:r>
      <w:r w:rsidRPr="00A922DC">
        <w:rPr>
          <w:lang w:val="en-US"/>
        </w:rPr>
        <w:t xml:space="preserve"> page, in the left select the tab </w:t>
      </w:r>
      <w:r w:rsidRPr="00A922DC">
        <w:rPr>
          <w:b/>
          <w:bCs/>
          <w:lang w:val="en-US"/>
        </w:rPr>
        <w:t>Properties</w:t>
      </w:r>
      <w:r w:rsidRPr="00A922DC">
        <w:rPr>
          <w:lang w:val="en-US"/>
        </w:rPr>
        <w:t>.</w:t>
      </w:r>
    </w:p>
    <w:p w14:paraId="5CD2A358" w14:textId="77777777" w:rsidR="00143F98" w:rsidRPr="00A922DC" w:rsidRDefault="00143F98" w:rsidP="00DB32E6">
      <w:pPr>
        <w:pStyle w:val="Lijstalinea"/>
        <w:numPr>
          <w:ilvl w:val="0"/>
          <w:numId w:val="45"/>
        </w:numPr>
        <w:rPr>
          <w:lang w:val="en-US"/>
        </w:rPr>
      </w:pPr>
      <w:r w:rsidRPr="00A922DC">
        <w:rPr>
          <w:lang w:val="en-US"/>
        </w:rPr>
        <w:t>At the very bottom of the page, under the “Access management for Azure Resources”</w:t>
      </w:r>
      <w:r>
        <w:rPr>
          <w:lang w:val="en-US"/>
        </w:rPr>
        <w:t xml:space="preserve"> </w:t>
      </w:r>
      <w:r w:rsidRPr="00A922DC">
        <w:rPr>
          <w:lang w:val="en-US"/>
        </w:rPr>
        <w:t xml:space="preserve">section, click on the </w:t>
      </w:r>
      <w:r w:rsidRPr="00A922DC">
        <w:rPr>
          <w:b/>
          <w:bCs/>
          <w:lang w:val="en-US"/>
        </w:rPr>
        <w:t>Manage security defaults</w:t>
      </w:r>
      <w:r w:rsidRPr="00A922DC">
        <w:rPr>
          <w:lang w:val="en-US"/>
        </w:rPr>
        <w:t xml:space="preserve"> link.</w:t>
      </w:r>
    </w:p>
    <w:p w14:paraId="17D14C33" w14:textId="77777777" w:rsidR="00143F98" w:rsidRPr="00A922DC" w:rsidRDefault="00143F98" w:rsidP="00DB32E6">
      <w:pPr>
        <w:pStyle w:val="Lijstalinea"/>
        <w:numPr>
          <w:ilvl w:val="0"/>
          <w:numId w:val="45"/>
        </w:numPr>
        <w:rPr>
          <w:lang w:val="en-US"/>
        </w:rPr>
      </w:pPr>
      <w:r w:rsidRPr="00A922DC">
        <w:rPr>
          <w:lang w:val="en-US"/>
        </w:rPr>
        <w:t>By default, the Security defaults are enabled.</w:t>
      </w:r>
    </w:p>
    <w:p w14:paraId="53650336" w14:textId="77777777" w:rsidR="00143F98" w:rsidRPr="00A922DC" w:rsidRDefault="00143F98" w:rsidP="00DB32E6">
      <w:pPr>
        <w:pStyle w:val="Lijstalinea"/>
        <w:numPr>
          <w:ilvl w:val="0"/>
          <w:numId w:val="45"/>
        </w:numPr>
        <w:rPr>
          <w:lang w:val="en-US"/>
        </w:rPr>
      </w:pPr>
      <w:r w:rsidRPr="00A922DC">
        <w:rPr>
          <w:lang w:val="en-US"/>
        </w:rPr>
        <w:t xml:space="preserve">Turn the Security defaults off, by selecting </w:t>
      </w:r>
      <w:r w:rsidRPr="00A922DC">
        <w:rPr>
          <w:b/>
          <w:bCs/>
          <w:lang w:val="en-US"/>
        </w:rPr>
        <w:t>Disabled (not recommended)</w:t>
      </w:r>
      <w:r w:rsidRPr="00A922DC">
        <w:rPr>
          <w:lang w:val="en-US"/>
        </w:rPr>
        <w:t>.</w:t>
      </w:r>
    </w:p>
    <w:p w14:paraId="653921C8" w14:textId="77777777" w:rsidR="00143F98" w:rsidRPr="00A922DC" w:rsidRDefault="00143F98" w:rsidP="00DB32E6">
      <w:pPr>
        <w:pStyle w:val="Lijstalinea"/>
        <w:numPr>
          <w:ilvl w:val="0"/>
          <w:numId w:val="45"/>
        </w:numPr>
        <w:rPr>
          <w:lang w:val="en-US"/>
        </w:rPr>
      </w:pPr>
      <w:r w:rsidRPr="00A922DC">
        <w:rPr>
          <w:lang w:val="en-US"/>
        </w:rPr>
        <w:t xml:space="preserve">Select </w:t>
      </w:r>
      <w:r w:rsidRPr="00A922DC">
        <w:rPr>
          <w:b/>
          <w:bCs/>
          <w:lang w:val="en-US"/>
        </w:rPr>
        <w:t>My organization uses Conditional Access</w:t>
      </w:r>
      <w:r w:rsidRPr="00A922DC">
        <w:rPr>
          <w:lang w:val="en-US"/>
        </w:rPr>
        <w:t>.</w:t>
      </w:r>
    </w:p>
    <w:p w14:paraId="5BD1D676" w14:textId="77777777" w:rsidR="00143F98" w:rsidRPr="00A922DC" w:rsidRDefault="00143F98" w:rsidP="00DB32E6">
      <w:pPr>
        <w:pStyle w:val="Lijstalinea"/>
        <w:numPr>
          <w:ilvl w:val="0"/>
          <w:numId w:val="45"/>
        </w:numPr>
        <w:rPr>
          <w:lang w:val="en-US"/>
        </w:rPr>
      </w:pPr>
      <w:r w:rsidRPr="00A922DC">
        <w:rPr>
          <w:lang w:val="en-US"/>
        </w:rPr>
        <w:t xml:space="preserve">To confirm your selection, click </w:t>
      </w:r>
      <w:r w:rsidRPr="00A922DC">
        <w:rPr>
          <w:b/>
          <w:bCs/>
          <w:lang w:val="en-US"/>
        </w:rPr>
        <w:t>Save</w:t>
      </w:r>
      <w:r w:rsidRPr="00A922DC">
        <w:rPr>
          <w:lang w:val="en-US"/>
        </w:rPr>
        <w:t xml:space="preserve"> at the bottom of the page</w:t>
      </w:r>
    </w:p>
    <w:p w14:paraId="1C1D60C9" w14:textId="77777777" w:rsidR="00143F98" w:rsidRPr="00A922DC" w:rsidRDefault="00143F98" w:rsidP="00DB32E6">
      <w:pPr>
        <w:pStyle w:val="Lijstalinea"/>
        <w:numPr>
          <w:ilvl w:val="0"/>
          <w:numId w:val="45"/>
        </w:numPr>
        <w:rPr>
          <w:lang w:val="en-US"/>
        </w:rPr>
      </w:pPr>
      <w:r w:rsidRPr="00A922DC">
        <w:rPr>
          <w:lang w:val="en-US"/>
        </w:rPr>
        <w:t>Confirm the pop-up prompt.</w:t>
      </w:r>
    </w:p>
    <w:p w14:paraId="2E16B26C" w14:textId="77777777" w:rsidR="00143F98" w:rsidRPr="00A922DC" w:rsidRDefault="00143F98" w:rsidP="00DB32E6">
      <w:pPr>
        <w:pStyle w:val="Lijstalinea"/>
        <w:numPr>
          <w:ilvl w:val="0"/>
          <w:numId w:val="45"/>
        </w:numPr>
        <w:rPr>
          <w:lang w:val="en-US"/>
        </w:rPr>
      </w:pPr>
      <w:r w:rsidRPr="00A922DC">
        <w:rPr>
          <w:lang w:val="en-US"/>
        </w:rPr>
        <w:t>Click the X icon in the upper right corner.</w:t>
      </w:r>
    </w:p>
    <w:p w14:paraId="37C7A3F0" w14:textId="77777777" w:rsidR="00143F98" w:rsidRPr="00A922DC" w:rsidRDefault="00143F98" w:rsidP="00143F98">
      <w:pPr>
        <w:rPr>
          <w:lang w:val="en-US"/>
        </w:rPr>
      </w:pPr>
    </w:p>
    <w:p w14:paraId="00E90BB4" w14:textId="343E4F6A" w:rsidR="00143F98" w:rsidRPr="00A922DC" w:rsidRDefault="00143F98" w:rsidP="00143F98">
      <w:pPr>
        <w:pStyle w:val="Kop2"/>
        <w:rPr>
          <w:lang w:val="en-US"/>
        </w:rPr>
      </w:pPr>
      <w:bookmarkStart w:id="65" w:name="_Toc156824814"/>
      <w:r w:rsidRPr="00A922DC">
        <w:rPr>
          <w:lang w:val="en-US"/>
        </w:rPr>
        <w:t>Conditional access - enforce MFA for administrators</w:t>
      </w:r>
      <w:bookmarkEnd w:id="65"/>
      <w:r w:rsidRPr="00A922DC">
        <w:rPr>
          <w:lang w:val="en-US"/>
        </w:rPr>
        <w:t xml:space="preserve"> </w:t>
      </w:r>
    </w:p>
    <w:p w14:paraId="07729FE2" w14:textId="77777777" w:rsidR="00143F98" w:rsidRPr="00A922DC" w:rsidRDefault="00143F98" w:rsidP="00143F98">
      <w:pPr>
        <w:rPr>
          <w:lang w:val="en-US"/>
        </w:rPr>
      </w:pPr>
      <w:r w:rsidRPr="00A922DC">
        <w:rPr>
          <w:lang w:val="en-US"/>
        </w:rPr>
        <w:t>The first policy which we will configure is to enforce MFA for all accounts with privileged access, like global administrators or Helpdesk administrators.</w:t>
      </w:r>
    </w:p>
    <w:p w14:paraId="536C4A03" w14:textId="77777777" w:rsidR="00143F98" w:rsidRPr="00A922DC" w:rsidRDefault="00143F98" w:rsidP="00143F98">
      <w:pPr>
        <w:rPr>
          <w:lang w:val="en-US"/>
        </w:rPr>
      </w:pPr>
    </w:p>
    <w:p w14:paraId="7C60412C" w14:textId="77777777" w:rsidR="00143F98" w:rsidRPr="00A922DC" w:rsidRDefault="00143F98" w:rsidP="00143F98">
      <w:pPr>
        <w:rPr>
          <w:lang w:val="en-US"/>
        </w:rPr>
      </w:pPr>
      <w:r w:rsidRPr="00A922DC">
        <w:rPr>
          <w:lang w:val="en-US"/>
        </w:rPr>
        <w:t>The policy will be enabled in the Report only mode, this is the safest way to start with conditional access (You want to avoid the possibility that you lock yourself out of the tenant).</w:t>
      </w:r>
    </w:p>
    <w:p w14:paraId="13B122AF" w14:textId="77777777" w:rsidR="00143F98" w:rsidRPr="00A922DC" w:rsidRDefault="00143F98" w:rsidP="00143F98">
      <w:pPr>
        <w:rPr>
          <w:lang w:val="en-US"/>
        </w:rPr>
      </w:pPr>
    </w:p>
    <w:p w14:paraId="73C2C252" w14:textId="77777777" w:rsidR="00EC1843" w:rsidRPr="00A922DC" w:rsidRDefault="00EC1843" w:rsidP="00EC1843">
      <w:pPr>
        <w:rPr>
          <w:lang w:val="en-US"/>
        </w:rPr>
      </w:pPr>
      <w:r w:rsidRPr="00A922DC">
        <w:rPr>
          <w:lang w:val="en-US"/>
        </w:rPr>
        <w:t>Go to the Azure Portal (</w:t>
      </w:r>
      <w:hyperlink r:id="rId61" w:history="1">
        <w:r w:rsidRPr="00A922DC">
          <w:rPr>
            <w:rStyle w:val="Hyperlink"/>
            <w:lang w:val="en-US"/>
          </w:rPr>
          <w:t>https://portal.azure.com</w:t>
        </w:r>
      </w:hyperlink>
      <w:r w:rsidRPr="00A922DC">
        <w:rPr>
          <w:lang w:val="en-US"/>
        </w:rPr>
        <w:t xml:space="preserve"> ) </w:t>
      </w:r>
      <w:r>
        <w:rPr>
          <w:lang w:val="en-US"/>
        </w:rPr>
        <w:t xml:space="preserve">with </w:t>
      </w:r>
      <w:r w:rsidRPr="00A922DC">
        <w:rPr>
          <w:lang w:val="en-US"/>
        </w:rPr>
        <w:t>your administrator account using</w:t>
      </w:r>
      <w:r>
        <w:rPr>
          <w:lang w:val="en-US"/>
        </w:rPr>
        <w:t xml:space="preserve"> an InPrivate Edge session or using</w:t>
      </w:r>
      <w:r w:rsidRPr="00A922DC">
        <w:rPr>
          <w:lang w:val="en-US"/>
        </w:rPr>
        <w:t xml:space="preserve"> the Edge browser profile attached to as created in paragraph “</w:t>
      </w:r>
      <w:r>
        <w:rPr>
          <w:lang w:val="en-US"/>
        </w:rPr>
        <w:fldChar w:fldCharType="begin"/>
      </w:r>
      <w:r>
        <w:rPr>
          <w:lang w:val="en-US"/>
        </w:rPr>
        <w:instrText xml:space="preserve"> REF _Ref147139638 \r \h </w:instrText>
      </w:r>
      <w:r>
        <w:rPr>
          <w:lang w:val="en-US"/>
        </w:rPr>
      </w:r>
      <w:r>
        <w:rPr>
          <w:lang w:val="en-US"/>
        </w:rPr>
        <w:fldChar w:fldCharType="separate"/>
      </w:r>
      <w:r>
        <w:rPr>
          <w:lang w:val="en-US"/>
        </w:rPr>
        <w:t>7.2</w:t>
      </w:r>
      <w:r>
        <w:rPr>
          <w:lang w:val="en-US"/>
        </w:rPr>
        <w:fldChar w:fldCharType="end"/>
      </w:r>
      <w:r>
        <w:rPr>
          <w:lang w:val="en-US"/>
        </w:rPr>
        <w:t xml:space="preserve"> </w:t>
      </w:r>
      <w:r>
        <w:rPr>
          <w:lang w:val="en-US"/>
        </w:rPr>
        <w:fldChar w:fldCharType="begin"/>
      </w:r>
      <w:r>
        <w:rPr>
          <w:lang w:val="en-US"/>
        </w:rPr>
        <w:instrText xml:space="preserve"> REF _Ref147139638 \h </w:instrText>
      </w:r>
      <w:r>
        <w:rPr>
          <w:lang w:val="en-US"/>
        </w:rPr>
      </w:r>
      <w:r>
        <w:rPr>
          <w:lang w:val="en-US"/>
        </w:rPr>
        <w:fldChar w:fldCharType="separate"/>
      </w:r>
      <w:r w:rsidRPr="00A922DC">
        <w:rPr>
          <w:lang w:val="en-US"/>
        </w:rPr>
        <w:t xml:space="preserve">Create a </w:t>
      </w:r>
      <w:r>
        <w:rPr>
          <w:lang w:val="en-US"/>
        </w:rPr>
        <w:t>Microsoft Edge profile for your administrator account</w:t>
      </w:r>
      <w:r>
        <w:rPr>
          <w:lang w:val="en-US"/>
        </w:rPr>
        <w:fldChar w:fldCharType="end"/>
      </w:r>
      <w:r w:rsidRPr="00A922DC">
        <w:rPr>
          <w:lang w:val="en-US"/>
        </w:rPr>
        <w:t>”.</w:t>
      </w:r>
    </w:p>
    <w:p w14:paraId="591B9491" w14:textId="33BDA2EC" w:rsidR="00143F98" w:rsidRPr="00A922DC" w:rsidRDefault="00143F98" w:rsidP="00DB32E6">
      <w:pPr>
        <w:pStyle w:val="Lijstalinea"/>
        <w:numPr>
          <w:ilvl w:val="0"/>
          <w:numId w:val="46"/>
        </w:numPr>
      </w:pPr>
      <w:r w:rsidRPr="5537E764">
        <w:t xml:space="preserve">In the </w:t>
      </w:r>
      <w:r w:rsidRPr="5537E764">
        <w:rPr>
          <w:b/>
        </w:rPr>
        <w:t>search bar</w:t>
      </w:r>
      <w:r w:rsidRPr="5537E764">
        <w:t xml:space="preserve"> at the top of the Azure Portal, type “entra”.</w:t>
      </w:r>
    </w:p>
    <w:p w14:paraId="121F6375" w14:textId="77777777" w:rsidR="00143F98" w:rsidRPr="00A922DC" w:rsidRDefault="00143F98" w:rsidP="00DB32E6">
      <w:pPr>
        <w:pStyle w:val="Lijstalinea"/>
        <w:numPr>
          <w:ilvl w:val="0"/>
          <w:numId w:val="46"/>
        </w:numPr>
        <w:rPr>
          <w:lang w:val="en-US"/>
        </w:rPr>
      </w:pPr>
      <w:r w:rsidRPr="00A922DC">
        <w:rPr>
          <w:lang w:val="en-US"/>
        </w:rPr>
        <w:t xml:space="preserve">In the </w:t>
      </w:r>
      <w:r w:rsidRPr="00A922DC">
        <w:rPr>
          <w:b/>
          <w:bCs/>
          <w:lang w:val="en-US"/>
        </w:rPr>
        <w:t>search results</w:t>
      </w:r>
      <w:r w:rsidRPr="00A922DC">
        <w:rPr>
          <w:lang w:val="en-US"/>
        </w:rPr>
        <w:t>, click “</w:t>
      </w:r>
      <w:r>
        <w:rPr>
          <w:b/>
          <w:bCs/>
          <w:lang w:val="en-US"/>
        </w:rPr>
        <w:t>Microsoft Entra ID</w:t>
      </w:r>
      <w:r w:rsidRPr="00A922DC">
        <w:rPr>
          <w:lang w:val="en-US"/>
        </w:rPr>
        <w:t xml:space="preserve">” under “Services”, the </w:t>
      </w:r>
      <w:r>
        <w:rPr>
          <w:lang w:val="en-US"/>
        </w:rPr>
        <w:t>Microsoft Entra ID</w:t>
      </w:r>
      <w:r w:rsidRPr="00A922DC">
        <w:rPr>
          <w:lang w:val="en-US"/>
        </w:rPr>
        <w:t xml:space="preserve"> page will open.</w:t>
      </w:r>
    </w:p>
    <w:p w14:paraId="59373EBE" w14:textId="77777777" w:rsidR="00143F98" w:rsidRPr="00A922DC" w:rsidRDefault="00143F98" w:rsidP="00DB32E6">
      <w:pPr>
        <w:pStyle w:val="Lijstalinea"/>
        <w:numPr>
          <w:ilvl w:val="0"/>
          <w:numId w:val="46"/>
        </w:numPr>
        <w:rPr>
          <w:lang w:val="en-US"/>
        </w:rPr>
      </w:pPr>
      <w:r w:rsidRPr="00A922DC">
        <w:rPr>
          <w:lang w:val="en-US"/>
        </w:rPr>
        <w:t xml:space="preserve">On the </w:t>
      </w:r>
      <w:r>
        <w:rPr>
          <w:lang w:val="en-US"/>
        </w:rPr>
        <w:t>Microsoft Entra ID</w:t>
      </w:r>
      <w:r w:rsidRPr="00A922DC">
        <w:rPr>
          <w:lang w:val="en-US"/>
        </w:rPr>
        <w:t xml:space="preserve"> page, in the left-hand navigation, under manage, click </w:t>
      </w:r>
      <w:r w:rsidRPr="00A922DC">
        <w:rPr>
          <w:b/>
          <w:bCs/>
          <w:lang w:val="en-US"/>
        </w:rPr>
        <w:t>Security</w:t>
      </w:r>
      <w:r w:rsidRPr="00A922DC">
        <w:rPr>
          <w:lang w:val="en-US"/>
        </w:rPr>
        <w:t>.</w:t>
      </w:r>
    </w:p>
    <w:p w14:paraId="376EE48D" w14:textId="77777777" w:rsidR="00143F98" w:rsidRPr="00A922DC" w:rsidRDefault="00143F98" w:rsidP="00DB32E6">
      <w:pPr>
        <w:pStyle w:val="Lijstalinea"/>
        <w:numPr>
          <w:ilvl w:val="0"/>
          <w:numId w:val="46"/>
        </w:numPr>
        <w:rPr>
          <w:lang w:val="en-US"/>
        </w:rPr>
      </w:pPr>
      <w:r w:rsidRPr="00A922DC">
        <w:rPr>
          <w:lang w:val="en-US"/>
        </w:rPr>
        <w:t xml:space="preserve">On the Security | Getting started page, in the left-hand navigation, under Protect, click </w:t>
      </w:r>
      <w:r w:rsidRPr="00A922DC">
        <w:rPr>
          <w:b/>
          <w:bCs/>
          <w:lang w:val="en-US"/>
        </w:rPr>
        <w:t>Conditional Access</w:t>
      </w:r>
      <w:r w:rsidRPr="00A922DC">
        <w:rPr>
          <w:lang w:val="en-US"/>
        </w:rPr>
        <w:t>.</w:t>
      </w:r>
    </w:p>
    <w:p w14:paraId="3442D3C8" w14:textId="77777777" w:rsidR="00143F98" w:rsidRPr="00A922DC" w:rsidRDefault="00143F98" w:rsidP="00DB32E6">
      <w:pPr>
        <w:pStyle w:val="Lijstalinea"/>
        <w:numPr>
          <w:ilvl w:val="0"/>
          <w:numId w:val="46"/>
        </w:numPr>
        <w:rPr>
          <w:lang w:val="en-US"/>
        </w:rPr>
      </w:pPr>
      <w:r w:rsidRPr="00A922DC">
        <w:rPr>
          <w:lang w:val="en-US"/>
        </w:rPr>
        <w:t xml:space="preserve">Click </w:t>
      </w:r>
      <w:r w:rsidRPr="00A922DC">
        <w:rPr>
          <w:b/>
          <w:bCs/>
          <w:lang w:val="en-US"/>
        </w:rPr>
        <w:t>Create new policy</w:t>
      </w:r>
      <w:r w:rsidRPr="00A922DC">
        <w:rPr>
          <w:lang w:val="en-US"/>
        </w:rPr>
        <w:t>.</w:t>
      </w:r>
    </w:p>
    <w:p w14:paraId="02C38257" w14:textId="77777777" w:rsidR="00143F98" w:rsidRPr="00A922DC" w:rsidRDefault="00143F98" w:rsidP="00DB32E6">
      <w:pPr>
        <w:pStyle w:val="Lijstalinea"/>
        <w:numPr>
          <w:ilvl w:val="0"/>
          <w:numId w:val="46"/>
        </w:numPr>
        <w:rPr>
          <w:lang w:val="en-US"/>
        </w:rPr>
      </w:pPr>
      <w:r w:rsidRPr="00A922DC">
        <w:rPr>
          <w:lang w:val="en-US"/>
        </w:rPr>
        <w:t xml:space="preserve">Name: </w:t>
      </w:r>
      <w:r w:rsidRPr="00A922DC">
        <w:rPr>
          <w:b/>
          <w:bCs/>
          <w:lang w:val="en-US"/>
        </w:rPr>
        <w:t>MFA for admins</w:t>
      </w:r>
      <w:r w:rsidRPr="00A922DC">
        <w:rPr>
          <w:lang w:val="en-US"/>
        </w:rPr>
        <w:t>.</w:t>
      </w:r>
    </w:p>
    <w:p w14:paraId="216BFF8D" w14:textId="77777777" w:rsidR="00143F98" w:rsidRPr="00A922DC" w:rsidRDefault="00143F98" w:rsidP="00DB32E6">
      <w:pPr>
        <w:pStyle w:val="Lijstalinea"/>
        <w:numPr>
          <w:ilvl w:val="0"/>
          <w:numId w:val="46"/>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473783B0" w14:textId="77777777" w:rsidR="00143F98" w:rsidRPr="00A922DC" w:rsidRDefault="00143F98" w:rsidP="00DB32E6">
      <w:pPr>
        <w:pStyle w:val="Lijstalinea"/>
        <w:numPr>
          <w:ilvl w:val="0"/>
          <w:numId w:val="46"/>
        </w:numPr>
        <w:rPr>
          <w:lang w:val="en-US"/>
        </w:rPr>
      </w:pPr>
      <w:r w:rsidRPr="00A922DC">
        <w:rPr>
          <w:lang w:val="en-US"/>
        </w:rPr>
        <w:lastRenderedPageBreak/>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Directory roles</w:t>
      </w:r>
      <w:r w:rsidRPr="00A922DC">
        <w:rPr>
          <w:lang w:val="en-US"/>
        </w:rPr>
        <w:t>.</w:t>
      </w:r>
    </w:p>
    <w:p w14:paraId="37C3E203" w14:textId="77777777" w:rsidR="00143F98" w:rsidRPr="00A922DC" w:rsidRDefault="00143F98" w:rsidP="00DB32E6">
      <w:pPr>
        <w:pStyle w:val="Lijstalinea"/>
        <w:numPr>
          <w:ilvl w:val="0"/>
          <w:numId w:val="46"/>
        </w:numPr>
        <w:rPr>
          <w:lang w:val="en-US"/>
        </w:rPr>
      </w:pPr>
      <w:r w:rsidRPr="00A922DC">
        <w:rPr>
          <w:lang w:val="en-US"/>
        </w:rPr>
        <w:t>Select all roles on which you like to enable MFA. As a bare minimum select at least the Global Administrator role.</w:t>
      </w:r>
    </w:p>
    <w:p w14:paraId="70C25638" w14:textId="77777777" w:rsidR="00143F98" w:rsidRPr="00A922DC" w:rsidRDefault="00143F98" w:rsidP="00DB32E6">
      <w:pPr>
        <w:pStyle w:val="Lijstalinea"/>
        <w:numPr>
          <w:ilvl w:val="0"/>
          <w:numId w:val="46"/>
        </w:numPr>
        <w:rPr>
          <w:lang w:val="en-US"/>
        </w:rPr>
      </w:pPr>
      <w:r w:rsidRPr="00A922DC">
        <w:rPr>
          <w:lang w:val="en-US"/>
        </w:rPr>
        <w:t xml:space="preserve">Under “Cloud apps or actions” click </w:t>
      </w:r>
      <w:r w:rsidRPr="00A922DC">
        <w:rPr>
          <w:b/>
          <w:bCs/>
          <w:lang w:val="en-US"/>
        </w:rPr>
        <w:t>No cloud apps, actions, or authentication contexts selected</w:t>
      </w:r>
      <w:r w:rsidRPr="00A922DC">
        <w:rPr>
          <w:lang w:val="en-US"/>
        </w:rPr>
        <w:t>.</w:t>
      </w:r>
    </w:p>
    <w:p w14:paraId="6A7286F8" w14:textId="77777777" w:rsidR="00143F98" w:rsidRPr="00A922DC" w:rsidRDefault="00143F98" w:rsidP="00DB32E6">
      <w:pPr>
        <w:pStyle w:val="Lijstalinea"/>
        <w:numPr>
          <w:ilvl w:val="0"/>
          <w:numId w:val="46"/>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All cloud apps</w:t>
      </w:r>
      <w:r w:rsidRPr="00A922DC">
        <w:rPr>
          <w:lang w:val="en-US"/>
        </w:rPr>
        <w:t>.</w:t>
      </w:r>
    </w:p>
    <w:p w14:paraId="46B0D633" w14:textId="77777777" w:rsidR="00143F98" w:rsidRPr="00A922DC" w:rsidRDefault="00143F98" w:rsidP="00DB32E6">
      <w:pPr>
        <w:pStyle w:val="Lijstalinea"/>
        <w:numPr>
          <w:ilvl w:val="0"/>
          <w:numId w:val="46"/>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091630E8" w14:textId="77777777" w:rsidR="00143F98" w:rsidRPr="00A922DC" w:rsidRDefault="00143F98" w:rsidP="00DB32E6">
      <w:pPr>
        <w:pStyle w:val="Lijstalinea"/>
        <w:numPr>
          <w:ilvl w:val="0"/>
          <w:numId w:val="46"/>
        </w:numPr>
        <w:rPr>
          <w:lang w:val="en-US"/>
        </w:rPr>
      </w:pPr>
      <w:r w:rsidRPr="00A922DC">
        <w:rPr>
          <w:lang w:val="en-US"/>
        </w:rPr>
        <w:t xml:space="preserve">Under the section “Access controls” click on the option </w:t>
      </w:r>
      <w:r w:rsidRPr="00A922DC">
        <w:rPr>
          <w:b/>
          <w:bCs/>
          <w:lang w:val="en-US"/>
        </w:rPr>
        <w:t>Grant access</w:t>
      </w:r>
      <w:r w:rsidRPr="00A922DC">
        <w:rPr>
          <w:lang w:val="en-US"/>
        </w:rPr>
        <w:t>.</w:t>
      </w:r>
    </w:p>
    <w:p w14:paraId="335EE79C" w14:textId="77777777" w:rsidR="00143F98" w:rsidRPr="00A922DC" w:rsidRDefault="00143F98" w:rsidP="00DB32E6">
      <w:pPr>
        <w:pStyle w:val="Lijstalinea"/>
        <w:numPr>
          <w:ilvl w:val="0"/>
          <w:numId w:val="46"/>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5AE80F68" w14:textId="77777777" w:rsidR="00143F98" w:rsidRPr="00A922DC" w:rsidRDefault="00143F98" w:rsidP="00DB32E6">
      <w:pPr>
        <w:pStyle w:val="Lijstalinea"/>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13A3EA6A" w14:textId="77777777" w:rsidR="00143F98" w:rsidRPr="00A922DC" w:rsidRDefault="00143F98" w:rsidP="00DB32E6">
      <w:pPr>
        <w:pStyle w:val="Lijstalinea"/>
        <w:numPr>
          <w:ilvl w:val="0"/>
          <w:numId w:val="46"/>
        </w:numPr>
        <w:rPr>
          <w:lang w:val="en-US"/>
        </w:rPr>
      </w:pPr>
      <w:r w:rsidRPr="00A922DC">
        <w:rPr>
          <w:lang w:val="en-US"/>
        </w:rPr>
        <w:t xml:space="preserve">Under the section “Session” click </w:t>
      </w:r>
      <w:r w:rsidRPr="00A922DC">
        <w:rPr>
          <w:b/>
          <w:bCs/>
          <w:lang w:val="en-US"/>
        </w:rPr>
        <w:t>0 controls selected</w:t>
      </w:r>
      <w:r w:rsidRPr="00A922DC">
        <w:rPr>
          <w:lang w:val="en-US"/>
        </w:rPr>
        <w:t>.</w:t>
      </w:r>
    </w:p>
    <w:p w14:paraId="1264B1FD" w14:textId="77777777" w:rsidR="00143F98" w:rsidRPr="00A922DC" w:rsidRDefault="00143F98" w:rsidP="00DB32E6">
      <w:pPr>
        <w:pStyle w:val="Lijstalinea"/>
        <w:numPr>
          <w:ilvl w:val="0"/>
          <w:numId w:val="46"/>
        </w:numPr>
        <w:rPr>
          <w:lang w:val="en-US"/>
        </w:rPr>
      </w:pPr>
      <w:r w:rsidRPr="00A922DC">
        <w:rPr>
          <w:lang w:val="en-US"/>
        </w:rPr>
        <w:t xml:space="preserve">Select </w:t>
      </w:r>
      <w:r w:rsidRPr="00A922DC">
        <w:rPr>
          <w:b/>
          <w:bCs/>
          <w:lang w:val="en-US"/>
        </w:rPr>
        <w:t>Persistent browser session &gt; Never persistent</w:t>
      </w:r>
      <w:r w:rsidRPr="00A922DC">
        <w:rPr>
          <w:lang w:val="en-US"/>
        </w:rPr>
        <w:t>.</w:t>
      </w:r>
    </w:p>
    <w:p w14:paraId="3C0CE358" w14:textId="77777777" w:rsidR="00143F98" w:rsidRPr="00A922DC" w:rsidRDefault="00143F98" w:rsidP="00143F98">
      <w:pPr>
        <w:pStyle w:val="Note"/>
        <w:rPr>
          <w:lang w:val="en-US"/>
        </w:rPr>
      </w:pPr>
      <w:r w:rsidRPr="00A922DC">
        <w:rPr>
          <w:lang w:val="en-US"/>
        </w:rPr>
        <w:t>Note: for safety reasons, you don’t want to allow permanent browser sessions as these browser sessions can remain active even when the browser is restarted.</w:t>
      </w:r>
    </w:p>
    <w:p w14:paraId="557A75CB" w14:textId="77777777" w:rsidR="00143F98" w:rsidRPr="00A922DC" w:rsidRDefault="00143F98" w:rsidP="00DB32E6">
      <w:pPr>
        <w:pStyle w:val="Lijstalinea"/>
        <w:numPr>
          <w:ilvl w:val="0"/>
          <w:numId w:val="46"/>
        </w:numPr>
        <w:rPr>
          <w:lang w:val="en-US"/>
        </w:rPr>
      </w:pPr>
      <w:r w:rsidRPr="00A922DC">
        <w:rPr>
          <w:lang w:val="en-US"/>
        </w:rPr>
        <w:t xml:space="preserve">Confirm at the bottom, click </w:t>
      </w:r>
      <w:r w:rsidRPr="00A922DC">
        <w:rPr>
          <w:b/>
          <w:bCs/>
          <w:lang w:val="en-US"/>
        </w:rPr>
        <w:t>Select</w:t>
      </w:r>
      <w:r w:rsidRPr="00A922DC">
        <w:rPr>
          <w:lang w:val="en-US"/>
        </w:rPr>
        <w:t>.</w:t>
      </w:r>
    </w:p>
    <w:p w14:paraId="5605C9E2" w14:textId="77777777" w:rsidR="00143F98" w:rsidRPr="00A922DC" w:rsidRDefault="00143F98" w:rsidP="00DB32E6">
      <w:pPr>
        <w:pStyle w:val="Lijstalinea"/>
        <w:numPr>
          <w:ilvl w:val="0"/>
          <w:numId w:val="46"/>
        </w:numPr>
        <w:rPr>
          <w:lang w:val="en-US"/>
        </w:rPr>
      </w:pPr>
      <w:r w:rsidRPr="00A922DC">
        <w:rPr>
          <w:lang w:val="en-US"/>
        </w:rPr>
        <w:t xml:space="preserve">Confirm that the Enable policy is set to </w:t>
      </w:r>
      <w:r w:rsidRPr="00A922DC">
        <w:rPr>
          <w:b/>
          <w:bCs/>
          <w:lang w:val="en-US"/>
        </w:rPr>
        <w:t>Report only</w:t>
      </w:r>
      <w:r w:rsidRPr="00A922DC">
        <w:rPr>
          <w:lang w:val="en-US"/>
        </w:rPr>
        <w:t>.</w:t>
      </w:r>
    </w:p>
    <w:p w14:paraId="371EB479" w14:textId="77777777" w:rsidR="00143F98" w:rsidRPr="00A922DC" w:rsidRDefault="00143F98" w:rsidP="00DB32E6">
      <w:pPr>
        <w:pStyle w:val="Lijstalinea"/>
        <w:numPr>
          <w:ilvl w:val="0"/>
          <w:numId w:val="46"/>
        </w:numPr>
        <w:rPr>
          <w:lang w:val="en-US"/>
        </w:rPr>
      </w:pPr>
      <w:r w:rsidRPr="00A922DC">
        <w:rPr>
          <w:lang w:val="en-US"/>
        </w:rPr>
        <w:t xml:space="preserve">Click </w:t>
      </w:r>
      <w:r w:rsidRPr="00A922DC">
        <w:rPr>
          <w:b/>
          <w:bCs/>
          <w:lang w:val="en-US"/>
        </w:rPr>
        <w:t>Create</w:t>
      </w:r>
      <w:r w:rsidRPr="00A922DC">
        <w:rPr>
          <w:lang w:val="en-US"/>
        </w:rPr>
        <w:t>.</w:t>
      </w:r>
    </w:p>
    <w:p w14:paraId="2FFE69D6" w14:textId="33CB5D6F" w:rsidR="00143F98" w:rsidRPr="00A922DC" w:rsidRDefault="00143F98" w:rsidP="00143F98">
      <w:pPr>
        <w:pStyle w:val="Note"/>
        <w:rPr>
          <w:lang w:val="en-US"/>
        </w:rPr>
      </w:pPr>
      <w:r w:rsidRPr="00A922DC">
        <w:rPr>
          <w:lang w:val="en-US"/>
        </w:rPr>
        <w:t xml:space="preserve">Note: the conditional access policy can exclude users from signing in. By </w:t>
      </w:r>
      <w:r w:rsidR="00710338" w:rsidRPr="00A922DC">
        <w:rPr>
          <w:lang w:val="en-US"/>
        </w:rPr>
        <w:t>default,</w:t>
      </w:r>
      <w:r w:rsidRPr="00A922DC">
        <w:rPr>
          <w:lang w:val="en-US"/>
        </w:rPr>
        <w:t xml:space="preserve"> the user configuring the policy will be excluded from the policy to prevent a lockout of the tenant.</w:t>
      </w:r>
    </w:p>
    <w:p w14:paraId="4E2F1573" w14:textId="77777777" w:rsidR="00143F98" w:rsidRPr="00A922DC" w:rsidRDefault="00143F98" w:rsidP="00DB32E6">
      <w:pPr>
        <w:pStyle w:val="Lijstalinea"/>
        <w:numPr>
          <w:ilvl w:val="0"/>
          <w:numId w:val="46"/>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7F56CD64" w14:textId="77777777" w:rsidR="00143F98" w:rsidRPr="00A922DC" w:rsidRDefault="00143F98" w:rsidP="00DB32E6">
      <w:pPr>
        <w:pStyle w:val="Lijstalinea"/>
        <w:numPr>
          <w:ilvl w:val="0"/>
          <w:numId w:val="46"/>
        </w:numPr>
        <w:rPr>
          <w:lang w:val="en-US"/>
        </w:rPr>
      </w:pPr>
      <w:r w:rsidRPr="00A922DC">
        <w:rPr>
          <w:lang w:val="en-US"/>
        </w:rPr>
        <w:t xml:space="preserve">Confirm at the bottom, click </w:t>
      </w:r>
      <w:r w:rsidRPr="00A922DC">
        <w:rPr>
          <w:b/>
          <w:bCs/>
          <w:lang w:val="en-US"/>
        </w:rPr>
        <w:t>Create</w:t>
      </w:r>
      <w:r w:rsidRPr="00A922DC">
        <w:rPr>
          <w:lang w:val="en-US"/>
        </w:rPr>
        <w:t>.</w:t>
      </w:r>
    </w:p>
    <w:p w14:paraId="401275C1" w14:textId="77777777" w:rsidR="00143F98" w:rsidRPr="00A922DC" w:rsidRDefault="00143F98" w:rsidP="00143F98">
      <w:pPr>
        <w:rPr>
          <w:lang w:val="en-US"/>
        </w:rPr>
      </w:pPr>
    </w:p>
    <w:p w14:paraId="1F3C53D8" w14:textId="64010CB6" w:rsidR="00143F98" w:rsidRPr="00A922DC" w:rsidRDefault="00143F98" w:rsidP="00143F98">
      <w:pPr>
        <w:pStyle w:val="Note"/>
        <w:ind w:left="360"/>
        <w:rPr>
          <w:lang w:val="en-US"/>
        </w:rPr>
      </w:pPr>
      <w:r w:rsidRPr="00A922DC">
        <w:rPr>
          <w:lang w:val="en-US"/>
        </w:rPr>
        <w:t xml:space="preserve">As an </w:t>
      </w:r>
      <w:r w:rsidR="00710338" w:rsidRPr="00A922DC">
        <w:rPr>
          <w:lang w:val="en-US"/>
        </w:rPr>
        <w:t>example,</w:t>
      </w:r>
      <w:r w:rsidRPr="00A922DC">
        <w:rPr>
          <w:lang w:val="en-US"/>
        </w:rPr>
        <w:t xml:space="preserve"> this policy will be configured as Report only. The next policy for the users will be configured as </w:t>
      </w:r>
      <w:r w:rsidR="00710338" w:rsidRPr="00A922DC">
        <w:rPr>
          <w:lang w:val="en-US"/>
        </w:rPr>
        <w:t>enforce.</w:t>
      </w:r>
      <w:r w:rsidRPr="00A922DC">
        <w:rPr>
          <w:lang w:val="en-US"/>
        </w:rPr>
        <w:t xml:space="preserve"> </w:t>
      </w:r>
    </w:p>
    <w:p w14:paraId="68693A11" w14:textId="77777777" w:rsidR="00143F98" w:rsidRPr="00A922DC" w:rsidRDefault="00143F98" w:rsidP="00143F98">
      <w:pPr>
        <w:rPr>
          <w:lang w:val="en-US"/>
        </w:rPr>
      </w:pPr>
    </w:p>
    <w:p w14:paraId="27E58BA6" w14:textId="7B0B2204" w:rsidR="00143F98" w:rsidRPr="00A922DC" w:rsidRDefault="00143F98" w:rsidP="00143F98">
      <w:pPr>
        <w:pStyle w:val="Kop2"/>
        <w:rPr>
          <w:lang w:val="en-US"/>
        </w:rPr>
      </w:pPr>
      <w:bookmarkStart w:id="66" w:name="_Toc156824815"/>
      <w:r w:rsidRPr="00A922DC">
        <w:rPr>
          <w:lang w:val="en-US"/>
        </w:rPr>
        <w:t xml:space="preserve">Conditional access - enforce MFA for all users </w:t>
      </w:r>
      <w:r>
        <w:rPr>
          <w:lang w:val="en-US"/>
        </w:rPr>
        <w:t>(configuration)</w:t>
      </w:r>
      <w:bookmarkEnd w:id="66"/>
    </w:p>
    <w:p w14:paraId="2C2B213E" w14:textId="77777777" w:rsidR="00143F98" w:rsidRPr="00A922DC" w:rsidRDefault="00143F98" w:rsidP="00143F98">
      <w:pPr>
        <w:rPr>
          <w:lang w:val="en-US"/>
        </w:rPr>
      </w:pPr>
      <w:r w:rsidRPr="00A922DC">
        <w:rPr>
          <w:lang w:val="en-US"/>
        </w:rPr>
        <w:t>This second policy will enforce conditional access for all users who sign in on the M365 applications, like Exchange Online and Microsoft Teams as well as the Azure portal.</w:t>
      </w:r>
    </w:p>
    <w:p w14:paraId="0DA71B5F" w14:textId="77777777" w:rsidR="00143F98" w:rsidRPr="00A922DC" w:rsidRDefault="00143F98" w:rsidP="00143F98">
      <w:pPr>
        <w:rPr>
          <w:lang w:val="en-US"/>
        </w:rPr>
      </w:pPr>
    </w:p>
    <w:p w14:paraId="5ED1C8CD" w14:textId="7115C0D3" w:rsidR="00143F98" w:rsidRPr="00A922DC" w:rsidRDefault="00143F98" w:rsidP="00DB32E6">
      <w:pPr>
        <w:pStyle w:val="Lijstalinea"/>
        <w:numPr>
          <w:ilvl w:val="0"/>
          <w:numId w:val="47"/>
        </w:numPr>
        <w:rPr>
          <w:lang w:val="en-US"/>
        </w:rPr>
      </w:pPr>
      <w:r w:rsidRPr="00A922DC">
        <w:rPr>
          <w:lang w:val="en-US"/>
        </w:rPr>
        <w:t xml:space="preserve">We assume you are still in the </w:t>
      </w:r>
      <w:r>
        <w:rPr>
          <w:lang w:val="en-US"/>
        </w:rPr>
        <w:t>Microsoft Entra ID</w:t>
      </w:r>
      <w:r w:rsidRPr="00A922DC">
        <w:rPr>
          <w:lang w:val="en-US"/>
        </w:rPr>
        <w:t xml:space="preserve"> portal on the Conditional Access policy page. If this is not the case please follow step 1-5 from the previous section</w:t>
      </w:r>
      <w:r w:rsidR="0093459A">
        <w:rPr>
          <w:lang w:val="en-US"/>
        </w:rPr>
        <w:t>.</w:t>
      </w:r>
    </w:p>
    <w:p w14:paraId="311150A4" w14:textId="77777777" w:rsidR="00143F98" w:rsidRPr="00A922DC" w:rsidRDefault="00143F98" w:rsidP="00DB32E6">
      <w:pPr>
        <w:pStyle w:val="Lijstalinea"/>
        <w:numPr>
          <w:ilvl w:val="0"/>
          <w:numId w:val="47"/>
        </w:numPr>
        <w:rPr>
          <w:lang w:val="en-US"/>
        </w:rPr>
      </w:pPr>
      <w:r w:rsidRPr="00A922DC">
        <w:rPr>
          <w:lang w:val="en-US"/>
        </w:rPr>
        <w:t xml:space="preserve">Click </w:t>
      </w:r>
      <w:r w:rsidRPr="00A922DC">
        <w:rPr>
          <w:b/>
          <w:bCs/>
          <w:lang w:val="en-US"/>
        </w:rPr>
        <w:t>Create new policy</w:t>
      </w:r>
      <w:r w:rsidRPr="00A922DC">
        <w:rPr>
          <w:lang w:val="en-US"/>
        </w:rPr>
        <w:t>.</w:t>
      </w:r>
    </w:p>
    <w:p w14:paraId="004F7A33" w14:textId="77777777" w:rsidR="00143F98" w:rsidRPr="00A922DC" w:rsidRDefault="00143F98" w:rsidP="00DB32E6">
      <w:pPr>
        <w:pStyle w:val="Lijstalinea"/>
        <w:numPr>
          <w:ilvl w:val="0"/>
          <w:numId w:val="47"/>
        </w:numPr>
        <w:rPr>
          <w:lang w:val="en-US"/>
        </w:rPr>
      </w:pPr>
      <w:r w:rsidRPr="00A922DC">
        <w:rPr>
          <w:lang w:val="en-US"/>
        </w:rPr>
        <w:t xml:space="preserve">Name: </w:t>
      </w:r>
      <w:r w:rsidRPr="00A922DC">
        <w:rPr>
          <w:b/>
          <w:bCs/>
          <w:lang w:val="en-US"/>
        </w:rPr>
        <w:t>MFA for users</w:t>
      </w:r>
      <w:r w:rsidRPr="00A922DC">
        <w:rPr>
          <w:lang w:val="en-US"/>
        </w:rPr>
        <w:t>.</w:t>
      </w:r>
    </w:p>
    <w:p w14:paraId="040FA91C" w14:textId="77777777" w:rsidR="00143F98" w:rsidRPr="00A922DC" w:rsidRDefault="00143F98" w:rsidP="00DB32E6">
      <w:pPr>
        <w:pStyle w:val="Lijstalinea"/>
        <w:numPr>
          <w:ilvl w:val="0"/>
          <w:numId w:val="47"/>
        </w:numPr>
        <w:rPr>
          <w:lang w:val="en-US"/>
        </w:rPr>
      </w:pPr>
      <w:r w:rsidRPr="00A922DC">
        <w:rPr>
          <w:lang w:val="en-US"/>
        </w:rPr>
        <w:t xml:space="preserve">Assignments&gt;Users, click </w:t>
      </w:r>
      <w:r w:rsidRPr="00A922DC">
        <w:rPr>
          <w:b/>
          <w:bCs/>
          <w:lang w:val="en-US"/>
        </w:rPr>
        <w:t>0 users and groups selected</w:t>
      </w:r>
      <w:r w:rsidRPr="00A922DC">
        <w:rPr>
          <w:lang w:val="en-US"/>
        </w:rPr>
        <w:t>.</w:t>
      </w:r>
    </w:p>
    <w:p w14:paraId="67D73B96" w14:textId="77777777" w:rsidR="00143F98" w:rsidRPr="00A922DC" w:rsidRDefault="00143F98" w:rsidP="00DB32E6">
      <w:pPr>
        <w:pStyle w:val="Lijstalinea"/>
        <w:numPr>
          <w:ilvl w:val="0"/>
          <w:numId w:val="47"/>
        </w:numPr>
        <w:rPr>
          <w:lang w:val="en-US"/>
        </w:rPr>
      </w:pPr>
      <w:r w:rsidRPr="00A922DC">
        <w:rPr>
          <w:lang w:val="en-US"/>
        </w:rPr>
        <w:t xml:space="preserve">On the </w:t>
      </w:r>
      <w:r w:rsidRPr="00A922DC">
        <w:rPr>
          <w:b/>
          <w:bCs/>
          <w:lang w:val="en-US"/>
        </w:rPr>
        <w:t>Include</w:t>
      </w:r>
      <w:r w:rsidRPr="00A922DC">
        <w:rPr>
          <w:lang w:val="en-US"/>
        </w:rPr>
        <w:t xml:space="preserve"> tab, select </w:t>
      </w:r>
      <w:r w:rsidRPr="00A922DC">
        <w:rPr>
          <w:b/>
          <w:bCs/>
          <w:lang w:val="en-US"/>
        </w:rPr>
        <w:t>Select users and groups</w:t>
      </w:r>
      <w:r w:rsidRPr="00A922DC">
        <w:rPr>
          <w:lang w:val="en-US"/>
        </w:rPr>
        <w:t xml:space="preserve"> and check the box in front of  </w:t>
      </w:r>
      <w:r w:rsidRPr="00A922DC">
        <w:rPr>
          <w:b/>
          <w:bCs/>
          <w:lang w:val="en-US"/>
        </w:rPr>
        <w:t>All Users</w:t>
      </w:r>
      <w:r w:rsidRPr="00A922DC">
        <w:rPr>
          <w:lang w:val="en-US"/>
        </w:rPr>
        <w:t>.</w:t>
      </w:r>
    </w:p>
    <w:p w14:paraId="4715DC58" w14:textId="77777777" w:rsidR="00143F98" w:rsidRPr="00A922DC" w:rsidRDefault="00143F98" w:rsidP="00DB32E6">
      <w:pPr>
        <w:pStyle w:val="Lijstalinea"/>
        <w:numPr>
          <w:ilvl w:val="0"/>
          <w:numId w:val="47"/>
        </w:numPr>
        <w:rPr>
          <w:lang w:val="en-US"/>
        </w:rPr>
      </w:pPr>
      <w:r w:rsidRPr="00A922DC">
        <w:rPr>
          <w:lang w:val="en-US"/>
        </w:rPr>
        <w:t xml:space="preserve">Assignments&gt;Cloud apps or actions, click </w:t>
      </w:r>
      <w:r w:rsidRPr="00A922DC">
        <w:rPr>
          <w:b/>
          <w:bCs/>
          <w:lang w:val="en-US"/>
        </w:rPr>
        <w:t>No cloud apps, actions, or authentication contexts selected</w:t>
      </w:r>
      <w:r w:rsidRPr="00A922DC">
        <w:rPr>
          <w:lang w:val="en-US"/>
        </w:rPr>
        <w:t>.</w:t>
      </w:r>
    </w:p>
    <w:p w14:paraId="2CB2F06A" w14:textId="77777777" w:rsidR="00143F98" w:rsidRPr="00A922DC" w:rsidRDefault="00143F98" w:rsidP="00DB32E6">
      <w:pPr>
        <w:pStyle w:val="Lijstalinea"/>
        <w:numPr>
          <w:ilvl w:val="0"/>
          <w:numId w:val="47"/>
        </w:numPr>
        <w:rPr>
          <w:lang w:val="en-US"/>
        </w:rPr>
      </w:pPr>
      <w:r w:rsidRPr="00A922DC">
        <w:rPr>
          <w:lang w:val="en-US"/>
        </w:rPr>
        <w:lastRenderedPageBreak/>
        <w:t xml:space="preserve">On the </w:t>
      </w:r>
      <w:r w:rsidRPr="00A922DC">
        <w:rPr>
          <w:b/>
          <w:bCs/>
          <w:lang w:val="en-US"/>
        </w:rPr>
        <w:t>Include</w:t>
      </w:r>
      <w:r w:rsidRPr="00A922DC">
        <w:rPr>
          <w:lang w:val="en-US"/>
        </w:rPr>
        <w:t xml:space="preserve"> tab, select </w:t>
      </w:r>
      <w:r w:rsidRPr="00A922DC">
        <w:rPr>
          <w:b/>
          <w:bCs/>
          <w:lang w:val="en-US"/>
        </w:rPr>
        <w:t>Select apps</w:t>
      </w:r>
      <w:r w:rsidRPr="00A922DC">
        <w:rPr>
          <w:lang w:val="en-US"/>
        </w:rPr>
        <w:t>.</w:t>
      </w:r>
    </w:p>
    <w:p w14:paraId="67BDE12E" w14:textId="77777777" w:rsidR="00143F98" w:rsidRPr="00A922DC" w:rsidRDefault="00143F98" w:rsidP="00DB32E6">
      <w:pPr>
        <w:pStyle w:val="Lijstalinea"/>
        <w:numPr>
          <w:ilvl w:val="0"/>
          <w:numId w:val="47"/>
        </w:numPr>
        <w:rPr>
          <w:lang w:val="en-US"/>
        </w:rPr>
      </w:pPr>
      <w:r w:rsidRPr="00A922DC">
        <w:rPr>
          <w:lang w:val="en-US"/>
        </w:rPr>
        <w:t xml:space="preserve">Click </w:t>
      </w:r>
      <w:r w:rsidRPr="00A922DC">
        <w:rPr>
          <w:b/>
          <w:bCs/>
          <w:lang w:val="en-US"/>
        </w:rPr>
        <w:t>None</w:t>
      </w:r>
      <w:r w:rsidRPr="00A922DC">
        <w:rPr>
          <w:lang w:val="en-US"/>
        </w:rPr>
        <w:t xml:space="preserve"> under Select</w:t>
      </w:r>
    </w:p>
    <w:p w14:paraId="63D4D8F4" w14:textId="17995D96" w:rsidR="002164D5" w:rsidRDefault="002164D5" w:rsidP="001F5F4B">
      <w:pPr>
        <w:pStyle w:val="Lijstalinea"/>
        <w:numPr>
          <w:ilvl w:val="0"/>
          <w:numId w:val="28"/>
        </w:numPr>
        <w:rPr>
          <w:lang w:val="en-US"/>
        </w:rPr>
      </w:pPr>
      <w:r>
        <w:rPr>
          <w:lang w:val="en-US"/>
        </w:rPr>
        <w:t xml:space="preserve">On the </w:t>
      </w:r>
      <w:r w:rsidRPr="00CF31D7">
        <w:rPr>
          <w:b/>
          <w:bCs/>
          <w:lang w:val="en-US"/>
        </w:rPr>
        <w:t>Include</w:t>
      </w:r>
      <w:r>
        <w:rPr>
          <w:lang w:val="en-US"/>
        </w:rPr>
        <w:t xml:space="preserve"> </w:t>
      </w:r>
      <w:r w:rsidR="00CF31D7">
        <w:rPr>
          <w:lang w:val="en-US"/>
        </w:rPr>
        <w:t xml:space="preserve">tab, check that </w:t>
      </w:r>
      <w:r w:rsidR="00CF31D7">
        <w:rPr>
          <w:b/>
          <w:bCs/>
          <w:lang w:val="en-US"/>
        </w:rPr>
        <w:t>All</w:t>
      </w:r>
      <w:r w:rsidR="00CF31D7" w:rsidRPr="00A922DC">
        <w:rPr>
          <w:b/>
          <w:bCs/>
          <w:lang w:val="en-US"/>
        </w:rPr>
        <w:t xml:space="preserve"> </w:t>
      </w:r>
      <w:r w:rsidR="00CF31D7">
        <w:rPr>
          <w:b/>
          <w:bCs/>
          <w:lang w:val="en-US"/>
        </w:rPr>
        <w:t>Cloud apps</w:t>
      </w:r>
      <w:r w:rsidR="00CF31D7" w:rsidRPr="00A922DC">
        <w:rPr>
          <w:lang w:val="en-US"/>
        </w:rPr>
        <w:t xml:space="preserve"> </w:t>
      </w:r>
      <w:r w:rsidR="00CF31D7">
        <w:rPr>
          <w:lang w:val="en-US"/>
        </w:rPr>
        <w:t>is selected</w:t>
      </w:r>
    </w:p>
    <w:p w14:paraId="4EF7B10D" w14:textId="6417102F" w:rsidR="001F5F4B" w:rsidRPr="00A922DC" w:rsidRDefault="001F5F4B" w:rsidP="001F5F4B">
      <w:pPr>
        <w:pStyle w:val="Lijstalinea"/>
        <w:numPr>
          <w:ilvl w:val="0"/>
          <w:numId w:val="28"/>
        </w:numPr>
        <w:rPr>
          <w:lang w:val="en-US"/>
        </w:rPr>
      </w:pPr>
      <w:r>
        <w:rPr>
          <w:lang w:val="en-US"/>
        </w:rPr>
        <w:t xml:space="preserve">On the </w:t>
      </w:r>
      <w:r>
        <w:rPr>
          <w:b/>
          <w:bCs/>
          <w:lang w:val="en-US"/>
        </w:rPr>
        <w:t>Exclude</w:t>
      </w:r>
      <w:r w:rsidRPr="0035384A">
        <w:rPr>
          <w:lang w:val="en-US"/>
        </w:rPr>
        <w:t xml:space="preserve"> tab</w:t>
      </w:r>
      <w:r>
        <w:rPr>
          <w:lang w:val="en-US"/>
        </w:rPr>
        <w:t xml:space="preserve">, check that the </w:t>
      </w:r>
      <w:r w:rsidRPr="00E63880">
        <w:rPr>
          <w:b/>
          <w:bCs/>
          <w:lang w:val="en-US"/>
        </w:rPr>
        <w:t>Azure Windows V</w:t>
      </w:r>
      <w:r>
        <w:rPr>
          <w:b/>
          <w:bCs/>
          <w:lang w:val="en-US"/>
        </w:rPr>
        <w:t>M</w:t>
      </w:r>
      <w:r w:rsidRPr="00E63880">
        <w:rPr>
          <w:b/>
          <w:bCs/>
          <w:lang w:val="en-US"/>
        </w:rPr>
        <w:t xml:space="preserve"> Sign-in</w:t>
      </w:r>
      <w:r>
        <w:rPr>
          <w:lang w:val="en-US"/>
        </w:rPr>
        <w:t xml:space="preserve"> app is excluded.</w:t>
      </w:r>
      <w:r w:rsidRPr="00A922DC">
        <w:rPr>
          <w:noProof/>
          <w:lang w:val="en-US"/>
        </w:rPr>
        <w:drawing>
          <wp:inline distT="0" distB="0" distL="0" distR="0" wp14:anchorId="11BA5AEA" wp14:editId="353E83D2">
            <wp:extent cx="3382928" cy="4152900"/>
            <wp:effectExtent l="0" t="0" r="8255" b="0"/>
            <wp:docPr id="1144086456" name="Picture 114408645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781826" name="Picture 1">
                      <a:extLst>
                        <a:ext uri="{C183D7F6-B498-43B3-948B-1728B52AA6E4}">
                          <adec:decorative xmlns:adec="http://schemas.microsoft.com/office/drawing/2017/decorative" val="1"/>
                        </a:ext>
                      </a:extLst>
                    </pic:cNvPr>
                    <pic:cNvPicPr/>
                  </pic:nvPicPr>
                  <pic:blipFill>
                    <a:blip r:embed="rId50"/>
                    <a:stretch>
                      <a:fillRect/>
                    </a:stretch>
                  </pic:blipFill>
                  <pic:spPr>
                    <a:xfrm>
                      <a:off x="0" y="0"/>
                      <a:ext cx="3398548" cy="4172076"/>
                    </a:xfrm>
                    <a:prstGeom prst="rect">
                      <a:avLst/>
                    </a:prstGeom>
                  </pic:spPr>
                </pic:pic>
              </a:graphicData>
            </a:graphic>
          </wp:inline>
        </w:drawing>
      </w:r>
    </w:p>
    <w:p w14:paraId="7A749745" w14:textId="0F502C26" w:rsidR="00143F98" w:rsidRPr="00A922DC" w:rsidRDefault="00143F98" w:rsidP="00DB32E6">
      <w:pPr>
        <w:pStyle w:val="Lijstalinea"/>
        <w:numPr>
          <w:ilvl w:val="0"/>
          <w:numId w:val="47"/>
        </w:numPr>
        <w:rPr>
          <w:lang w:val="en-US"/>
        </w:rPr>
      </w:pPr>
      <w:r w:rsidRPr="00A922DC">
        <w:rPr>
          <w:b/>
          <w:bCs/>
          <w:lang w:val="en-US"/>
        </w:rPr>
        <w:t>5</w:t>
      </w:r>
    </w:p>
    <w:p w14:paraId="65DC320B" w14:textId="77777777" w:rsidR="00143F98" w:rsidRPr="00A922DC" w:rsidRDefault="00143F98" w:rsidP="00DB32E6">
      <w:pPr>
        <w:pStyle w:val="Lijstalinea"/>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4B78B320" w14:textId="77777777" w:rsidR="00143F98" w:rsidRPr="00A922DC" w:rsidRDefault="00143F98" w:rsidP="00DB32E6">
      <w:pPr>
        <w:pStyle w:val="Lijstalinea"/>
        <w:numPr>
          <w:ilvl w:val="0"/>
          <w:numId w:val="47"/>
        </w:numPr>
        <w:rPr>
          <w:lang w:val="en-US"/>
        </w:rPr>
      </w:pPr>
      <w:r w:rsidRPr="00A922DC">
        <w:rPr>
          <w:lang w:val="en-US"/>
        </w:rPr>
        <w:t xml:space="preserve">Access control&gt;Grant, click </w:t>
      </w:r>
      <w:r w:rsidRPr="00A922DC">
        <w:rPr>
          <w:b/>
          <w:bCs/>
          <w:lang w:val="en-US"/>
        </w:rPr>
        <w:t>0 controls selected</w:t>
      </w:r>
      <w:r w:rsidRPr="00A922DC">
        <w:rPr>
          <w:lang w:val="en-US"/>
        </w:rPr>
        <w:t>.</w:t>
      </w:r>
    </w:p>
    <w:p w14:paraId="707CB860" w14:textId="77777777" w:rsidR="00143F98" w:rsidRPr="00A922DC" w:rsidRDefault="00143F98" w:rsidP="00DB32E6">
      <w:pPr>
        <w:pStyle w:val="Lijstalinea"/>
        <w:numPr>
          <w:ilvl w:val="0"/>
          <w:numId w:val="47"/>
        </w:numPr>
        <w:rPr>
          <w:lang w:val="en-US"/>
        </w:rPr>
      </w:pPr>
      <w:r w:rsidRPr="00A922DC">
        <w:rPr>
          <w:lang w:val="en-US"/>
        </w:rPr>
        <w:t xml:space="preserve">Select </w:t>
      </w:r>
      <w:r w:rsidRPr="00A922DC">
        <w:rPr>
          <w:b/>
          <w:bCs/>
          <w:lang w:val="en-US"/>
        </w:rPr>
        <w:t>Grant access</w:t>
      </w:r>
      <w:r w:rsidRPr="00A922DC">
        <w:rPr>
          <w:lang w:val="en-US"/>
        </w:rPr>
        <w:t>.</w:t>
      </w:r>
    </w:p>
    <w:p w14:paraId="7BBA2E56" w14:textId="77777777" w:rsidR="00143F98" w:rsidRPr="00A922DC" w:rsidRDefault="00143F98" w:rsidP="00DB32E6">
      <w:pPr>
        <w:pStyle w:val="Lijstalinea"/>
        <w:numPr>
          <w:ilvl w:val="0"/>
          <w:numId w:val="47"/>
        </w:numPr>
        <w:rPr>
          <w:lang w:val="en-US"/>
        </w:rPr>
      </w:pPr>
      <w:r w:rsidRPr="00A922DC">
        <w:rPr>
          <w:lang w:val="en-US"/>
        </w:rPr>
        <w:t xml:space="preserve">Check the box in front of </w:t>
      </w:r>
      <w:r w:rsidRPr="00A922DC">
        <w:rPr>
          <w:b/>
          <w:bCs/>
          <w:lang w:val="en-US"/>
        </w:rPr>
        <w:t>Require multifactor authentication</w:t>
      </w:r>
      <w:r w:rsidRPr="00A922DC">
        <w:rPr>
          <w:lang w:val="en-US"/>
        </w:rPr>
        <w:t>.</w:t>
      </w:r>
    </w:p>
    <w:p w14:paraId="30909600" w14:textId="77777777" w:rsidR="00143F98" w:rsidRPr="00A922DC" w:rsidRDefault="00143F98" w:rsidP="00DB32E6">
      <w:pPr>
        <w:pStyle w:val="Lijstalinea"/>
        <w:numPr>
          <w:ilvl w:val="0"/>
          <w:numId w:val="47"/>
        </w:numPr>
        <w:rPr>
          <w:lang w:val="en-US"/>
        </w:rPr>
      </w:pPr>
      <w:r w:rsidRPr="00A922DC">
        <w:rPr>
          <w:lang w:val="en-US"/>
        </w:rPr>
        <w:t xml:space="preserve">Confirm at the bottom, click </w:t>
      </w:r>
      <w:r w:rsidRPr="00A922DC">
        <w:rPr>
          <w:b/>
          <w:bCs/>
          <w:lang w:val="en-US"/>
        </w:rPr>
        <w:t>Select</w:t>
      </w:r>
      <w:r w:rsidRPr="00A922DC">
        <w:rPr>
          <w:lang w:val="en-US"/>
        </w:rPr>
        <w:t>.</w:t>
      </w:r>
    </w:p>
    <w:p w14:paraId="35D7421C" w14:textId="77777777" w:rsidR="00143F98" w:rsidRPr="00A922DC" w:rsidRDefault="00143F98" w:rsidP="00DB32E6">
      <w:pPr>
        <w:pStyle w:val="Lijstalinea"/>
        <w:numPr>
          <w:ilvl w:val="0"/>
          <w:numId w:val="47"/>
        </w:numPr>
        <w:rPr>
          <w:lang w:val="en-US"/>
        </w:rPr>
      </w:pPr>
      <w:r w:rsidRPr="00A922DC">
        <w:rPr>
          <w:lang w:val="en-US"/>
        </w:rPr>
        <w:t xml:space="preserve">Toggle the Enable policy switch to </w:t>
      </w:r>
      <w:r w:rsidRPr="00A922DC">
        <w:rPr>
          <w:b/>
          <w:bCs/>
          <w:lang w:val="en-US"/>
        </w:rPr>
        <w:t>On</w:t>
      </w:r>
      <w:r w:rsidRPr="00A922DC">
        <w:rPr>
          <w:lang w:val="en-US"/>
        </w:rPr>
        <w:t>.</w:t>
      </w:r>
    </w:p>
    <w:p w14:paraId="1E100A49" w14:textId="77777777" w:rsidR="00143F98" w:rsidRPr="00A922DC" w:rsidRDefault="00143F98" w:rsidP="00DB32E6">
      <w:pPr>
        <w:pStyle w:val="Lijstalinea"/>
        <w:numPr>
          <w:ilvl w:val="0"/>
          <w:numId w:val="47"/>
        </w:numPr>
        <w:rPr>
          <w:lang w:val="en-US"/>
        </w:rPr>
      </w:pPr>
      <w:r w:rsidRPr="00A922DC">
        <w:rPr>
          <w:lang w:val="en-US"/>
        </w:rPr>
        <w:t xml:space="preserve">Click </w:t>
      </w:r>
      <w:r w:rsidRPr="00A922DC">
        <w:rPr>
          <w:b/>
          <w:bCs/>
          <w:lang w:val="en-US"/>
        </w:rPr>
        <w:t>Create</w:t>
      </w:r>
      <w:r w:rsidRPr="00A922DC">
        <w:rPr>
          <w:lang w:val="en-US"/>
        </w:rPr>
        <w:t>.</w:t>
      </w:r>
    </w:p>
    <w:p w14:paraId="68674B63" w14:textId="77777777" w:rsidR="00143F98" w:rsidRPr="00A922DC" w:rsidRDefault="00143F98" w:rsidP="00DB32E6">
      <w:pPr>
        <w:pStyle w:val="Lijstalinea"/>
        <w:numPr>
          <w:ilvl w:val="0"/>
          <w:numId w:val="47"/>
        </w:numPr>
        <w:rPr>
          <w:lang w:val="en-US"/>
        </w:rPr>
      </w:pPr>
      <w:r w:rsidRPr="00A922DC">
        <w:rPr>
          <w:lang w:val="en-US"/>
        </w:rPr>
        <w:t xml:space="preserve">Click </w:t>
      </w:r>
      <w:r w:rsidRPr="00A922DC">
        <w:rPr>
          <w:b/>
          <w:bCs/>
          <w:lang w:val="en-US"/>
        </w:rPr>
        <w:t>I understand that my account will be impacted by this policy. Proceed anyway</w:t>
      </w:r>
      <w:r w:rsidRPr="00A922DC">
        <w:rPr>
          <w:lang w:val="en-US"/>
        </w:rPr>
        <w:t>.</w:t>
      </w:r>
    </w:p>
    <w:p w14:paraId="5DC40FFF" w14:textId="77777777" w:rsidR="00143F98" w:rsidRPr="00A922DC" w:rsidRDefault="00143F98" w:rsidP="00DB32E6">
      <w:pPr>
        <w:pStyle w:val="Lijstalinea"/>
        <w:numPr>
          <w:ilvl w:val="0"/>
          <w:numId w:val="47"/>
        </w:numPr>
        <w:rPr>
          <w:lang w:val="en-US"/>
        </w:rPr>
      </w:pPr>
      <w:r w:rsidRPr="00A922DC">
        <w:rPr>
          <w:lang w:val="en-US"/>
        </w:rPr>
        <w:t xml:space="preserve">Confirm at the bottom, click </w:t>
      </w:r>
      <w:r w:rsidRPr="00A922DC">
        <w:rPr>
          <w:b/>
          <w:bCs/>
          <w:lang w:val="en-US"/>
        </w:rPr>
        <w:t>Create</w:t>
      </w:r>
      <w:r w:rsidRPr="00A922DC">
        <w:rPr>
          <w:lang w:val="en-US"/>
        </w:rPr>
        <w:t>.</w:t>
      </w:r>
    </w:p>
    <w:p w14:paraId="425B5ECC" w14:textId="77777777" w:rsidR="00143F98" w:rsidRPr="00A922DC" w:rsidRDefault="00143F98" w:rsidP="0033333B">
      <w:pPr>
        <w:rPr>
          <w:lang w:val="en-US"/>
        </w:rPr>
      </w:pPr>
    </w:p>
    <w:p w14:paraId="7C19B405" w14:textId="77777777" w:rsidR="0033333B" w:rsidRPr="00A922DC" w:rsidRDefault="0033333B" w:rsidP="0033333B">
      <w:pPr>
        <w:rPr>
          <w:lang w:val="en-US"/>
        </w:rPr>
      </w:pPr>
    </w:p>
    <w:p w14:paraId="49947486" w14:textId="578C69CF" w:rsidR="0039799B" w:rsidRPr="00A922DC" w:rsidRDefault="00885919" w:rsidP="00885919">
      <w:pPr>
        <w:pStyle w:val="Kop1"/>
        <w:rPr>
          <w:lang w:val="en-US" w:eastAsia="es-MX"/>
        </w:rPr>
      </w:pPr>
      <w:bookmarkStart w:id="67" w:name="_Toc156824816"/>
      <w:r w:rsidRPr="00A922DC">
        <w:rPr>
          <w:lang w:val="en-US" w:eastAsia="es-MX"/>
        </w:rPr>
        <w:t xml:space="preserve">Appendix </w:t>
      </w:r>
      <w:r w:rsidR="0039799B" w:rsidRPr="00A922DC">
        <w:rPr>
          <w:lang w:val="en-US" w:eastAsia="es-MX"/>
        </w:rPr>
        <w:t xml:space="preserve">4 – Training </w:t>
      </w:r>
      <w:r w:rsidR="008E7A5C" w:rsidRPr="00A922DC">
        <w:rPr>
          <w:lang w:val="en-US" w:eastAsia="es-MX"/>
        </w:rPr>
        <w:t>prerequisites</w:t>
      </w:r>
      <w:bookmarkEnd w:id="67"/>
    </w:p>
    <w:p w14:paraId="6016E55F" w14:textId="22364E2E" w:rsidR="004F22B9" w:rsidRDefault="004F22B9" w:rsidP="008E7A5C">
      <w:pPr>
        <w:rPr>
          <w:lang w:val="en-US" w:eastAsia="es-MX"/>
        </w:rPr>
      </w:pPr>
      <w:r w:rsidRPr="00A922DC">
        <w:rPr>
          <w:lang w:val="en-US" w:eastAsia="es-MX"/>
        </w:rPr>
        <w:t xml:space="preserve">To be able to run this training </w:t>
      </w:r>
      <w:r w:rsidR="00FF65B4" w:rsidRPr="00A922DC">
        <w:rPr>
          <w:lang w:val="en-US" w:eastAsia="es-MX"/>
        </w:rPr>
        <w:t>session</w:t>
      </w:r>
      <w:r w:rsidRPr="00A922DC">
        <w:rPr>
          <w:lang w:val="en-US" w:eastAsia="es-MX"/>
        </w:rPr>
        <w:t xml:space="preserve"> a training environment is needed. Previous attempts in using trial tenant</w:t>
      </w:r>
      <w:r w:rsidR="00414E66" w:rsidRPr="00A922DC">
        <w:rPr>
          <w:lang w:val="en-US" w:eastAsia="es-MX"/>
        </w:rPr>
        <w:t xml:space="preserve">s for the participants have been less successful. In this chapter the prerequisites for </w:t>
      </w:r>
      <w:r w:rsidR="008E7A5C" w:rsidRPr="00A922DC">
        <w:rPr>
          <w:lang w:val="en-US" w:eastAsia="es-MX"/>
        </w:rPr>
        <w:t>this training are described.</w:t>
      </w:r>
    </w:p>
    <w:p w14:paraId="009F51BE" w14:textId="298C038A" w:rsidR="00FF65B4" w:rsidRPr="00A922DC" w:rsidRDefault="00710338" w:rsidP="008E7A5C">
      <w:pPr>
        <w:rPr>
          <w:lang w:val="en-US" w:eastAsia="es-MX"/>
        </w:rPr>
      </w:pPr>
      <w:r>
        <w:rPr>
          <w:lang w:val="en-US" w:eastAsia="es-MX"/>
        </w:rPr>
        <w:lastRenderedPageBreak/>
        <w:t>Ideally,</w:t>
      </w:r>
      <w:r w:rsidR="00FF65B4">
        <w:rPr>
          <w:lang w:val="en-US" w:eastAsia="es-MX"/>
        </w:rPr>
        <w:t xml:space="preserve"> we recommend the usage of Privileged Identity Management (PIM) to assign the administrator role </w:t>
      </w:r>
      <w:r w:rsidR="0068108E">
        <w:rPr>
          <w:lang w:val="en-US" w:eastAsia="es-MX"/>
        </w:rPr>
        <w:t xml:space="preserve">to the </w:t>
      </w:r>
      <w:r w:rsidR="003061F1">
        <w:rPr>
          <w:lang w:val="en-US" w:eastAsia="es-MX"/>
        </w:rPr>
        <w:t>participants</w:t>
      </w:r>
      <w:r w:rsidR="0068108E">
        <w:rPr>
          <w:lang w:val="en-US" w:eastAsia="es-MX"/>
        </w:rPr>
        <w:t xml:space="preserve"> this will give the advantage that you can only grant them administrator access during </w:t>
      </w:r>
      <w:r w:rsidR="003061F1">
        <w:rPr>
          <w:lang w:val="en-US" w:eastAsia="es-MX"/>
        </w:rPr>
        <w:t>a specific timeframe.</w:t>
      </w:r>
      <w:r w:rsidR="00FF65B4">
        <w:rPr>
          <w:lang w:val="en-US" w:eastAsia="es-MX"/>
        </w:rPr>
        <w:t xml:space="preserve"> </w:t>
      </w:r>
    </w:p>
    <w:p w14:paraId="0C0AD33B" w14:textId="1D53BE0C" w:rsidR="0033333B" w:rsidRPr="00A922DC" w:rsidRDefault="0039799B" w:rsidP="0039799B">
      <w:pPr>
        <w:pStyle w:val="Kop2"/>
        <w:rPr>
          <w:lang w:val="en-US" w:eastAsia="es-MX"/>
        </w:rPr>
      </w:pPr>
      <w:bookmarkStart w:id="68" w:name="_Toc156824817"/>
      <w:r w:rsidRPr="00A922DC">
        <w:rPr>
          <w:lang w:val="en-US" w:eastAsia="es-MX"/>
        </w:rPr>
        <w:t xml:space="preserve">Tenant </w:t>
      </w:r>
      <w:r w:rsidR="00EF4C90" w:rsidRPr="00A922DC">
        <w:rPr>
          <w:lang w:val="en-US" w:eastAsia="es-MX"/>
        </w:rPr>
        <w:t>prerequisites</w:t>
      </w:r>
      <w:bookmarkEnd w:id="68"/>
    </w:p>
    <w:p w14:paraId="14142B24" w14:textId="77777777" w:rsidR="00473739" w:rsidRPr="00A922DC" w:rsidRDefault="00473739" w:rsidP="0039799B">
      <w:pPr>
        <w:rPr>
          <w:lang w:val="en-US" w:eastAsia="es-MX"/>
        </w:rPr>
      </w:pPr>
      <w:r w:rsidRPr="00A922DC">
        <w:rPr>
          <w:lang w:val="en-US" w:eastAsia="es-MX"/>
        </w:rPr>
        <w:t>For this training an Azure needs to be available with the following configuration</w:t>
      </w:r>
    </w:p>
    <w:p w14:paraId="62CEE8D3" w14:textId="77777777" w:rsidR="000D08B8" w:rsidRDefault="000D08B8" w:rsidP="000D08B8">
      <w:pPr>
        <w:pStyle w:val="Lijstalinea"/>
        <w:numPr>
          <w:ilvl w:val="0"/>
          <w:numId w:val="44"/>
        </w:numPr>
        <w:rPr>
          <w:lang w:val="en-US" w:eastAsia="es-MX"/>
        </w:rPr>
      </w:pPr>
      <w:r w:rsidRPr="00A922DC">
        <w:rPr>
          <w:lang w:val="en-US" w:eastAsia="es-MX"/>
        </w:rPr>
        <w:t>MFA enabled for all users and admins</w:t>
      </w:r>
    </w:p>
    <w:p w14:paraId="7404EE94" w14:textId="77777777" w:rsidR="000D08B8" w:rsidRDefault="000D08B8" w:rsidP="000D08B8">
      <w:pPr>
        <w:pStyle w:val="Lijstalinea"/>
        <w:numPr>
          <w:ilvl w:val="0"/>
          <w:numId w:val="44"/>
        </w:numPr>
        <w:rPr>
          <w:lang w:val="en-US" w:eastAsia="es-MX"/>
        </w:rPr>
      </w:pPr>
      <w:r w:rsidRPr="00A53C19">
        <w:rPr>
          <w:lang w:val="en-US" w:eastAsia="es-MX"/>
        </w:rPr>
        <w:t>One account per participant (overhead/scripts/provision-hackathon-participants.ps1)</w:t>
      </w:r>
    </w:p>
    <w:p w14:paraId="52AA0CCF" w14:textId="4C618A65" w:rsidR="00693382" w:rsidRPr="00A922DC" w:rsidRDefault="00693382" w:rsidP="00DB32E6">
      <w:pPr>
        <w:pStyle w:val="Lijstalinea"/>
        <w:numPr>
          <w:ilvl w:val="0"/>
          <w:numId w:val="44"/>
        </w:numPr>
        <w:rPr>
          <w:lang w:val="en-US" w:eastAsia="es-MX"/>
        </w:rPr>
      </w:pPr>
      <w:r w:rsidRPr="00A922DC">
        <w:rPr>
          <w:lang w:val="en-US" w:eastAsia="es-MX"/>
        </w:rPr>
        <w:t>One subscription per participant</w:t>
      </w:r>
    </w:p>
    <w:p w14:paraId="7097704B" w14:textId="42AF1AF5" w:rsidR="00FE2C13" w:rsidRPr="00A922DC" w:rsidRDefault="00FE2C13" w:rsidP="00DB32E6">
      <w:pPr>
        <w:pStyle w:val="Lijstalinea"/>
        <w:numPr>
          <w:ilvl w:val="0"/>
          <w:numId w:val="44"/>
        </w:numPr>
        <w:rPr>
          <w:lang w:val="en-US" w:eastAsia="es-MX"/>
        </w:rPr>
      </w:pPr>
      <w:r w:rsidRPr="00A922DC">
        <w:rPr>
          <w:lang w:val="en-US" w:eastAsia="es-MX"/>
        </w:rPr>
        <w:t>Management groups enabled</w:t>
      </w:r>
    </w:p>
    <w:p w14:paraId="6DFEFA28" w14:textId="01D17CEB" w:rsidR="0011180C" w:rsidRPr="00A922DC" w:rsidRDefault="0011180C" w:rsidP="00DB32E6">
      <w:pPr>
        <w:pStyle w:val="Lijstalinea"/>
        <w:numPr>
          <w:ilvl w:val="0"/>
          <w:numId w:val="44"/>
        </w:numPr>
        <w:rPr>
          <w:lang w:val="en-US" w:eastAsia="es-MX"/>
        </w:rPr>
      </w:pPr>
      <w:r w:rsidRPr="00A922DC">
        <w:rPr>
          <w:lang w:val="en-US" w:eastAsia="es-MX"/>
        </w:rPr>
        <w:t>One root Management group</w:t>
      </w:r>
    </w:p>
    <w:p w14:paraId="3E7B8282" w14:textId="680D3822" w:rsidR="00FE2C13" w:rsidRDefault="00A922DC" w:rsidP="00DB32E6">
      <w:pPr>
        <w:pStyle w:val="Lijstalinea"/>
        <w:numPr>
          <w:ilvl w:val="0"/>
          <w:numId w:val="44"/>
        </w:numPr>
        <w:rPr>
          <w:lang w:val="en-US" w:eastAsia="es-MX"/>
        </w:rPr>
      </w:pPr>
      <w:r w:rsidRPr="00A922DC">
        <w:rPr>
          <w:lang w:val="en-US" w:eastAsia="es-MX"/>
        </w:rPr>
        <w:t>O</w:t>
      </w:r>
      <w:r w:rsidR="001E536E" w:rsidRPr="00A922DC">
        <w:rPr>
          <w:lang w:val="en-US" w:eastAsia="es-MX"/>
        </w:rPr>
        <w:t xml:space="preserve">ne </w:t>
      </w:r>
      <w:r w:rsidR="00FE2C13" w:rsidRPr="00A922DC">
        <w:rPr>
          <w:lang w:val="en-US" w:eastAsia="es-MX"/>
        </w:rPr>
        <w:t>Management Group per subscription</w:t>
      </w:r>
    </w:p>
    <w:p w14:paraId="410D6531" w14:textId="485CE89E" w:rsidR="00DD2469" w:rsidRPr="00A922DC" w:rsidRDefault="00DD2469" w:rsidP="00DD2469">
      <w:pPr>
        <w:pStyle w:val="Lijstalinea"/>
        <w:numPr>
          <w:ilvl w:val="1"/>
          <w:numId w:val="44"/>
        </w:numPr>
        <w:rPr>
          <w:lang w:val="en-US" w:eastAsia="es-MX"/>
        </w:rPr>
      </w:pPr>
      <w:r>
        <w:rPr>
          <w:lang w:val="en-US" w:eastAsia="es-MX"/>
        </w:rPr>
        <w:t>P</w:t>
      </w:r>
      <w:r w:rsidR="006E30CA">
        <w:rPr>
          <w:lang w:val="en-US" w:eastAsia="es-MX"/>
        </w:rPr>
        <w:t xml:space="preserve">er Management group, one </w:t>
      </w:r>
      <w:r w:rsidR="00375F58">
        <w:rPr>
          <w:lang w:val="en-US" w:eastAsia="es-MX"/>
        </w:rPr>
        <w:t>p</w:t>
      </w:r>
      <w:r>
        <w:rPr>
          <w:lang w:val="en-US" w:eastAsia="es-MX"/>
        </w:rPr>
        <w:t xml:space="preserve">articipant eligible for </w:t>
      </w:r>
      <w:r w:rsidR="00375F58">
        <w:rPr>
          <w:lang w:val="en-US" w:eastAsia="es-MX"/>
        </w:rPr>
        <w:t>O</w:t>
      </w:r>
      <w:r>
        <w:rPr>
          <w:lang w:val="en-US" w:eastAsia="es-MX"/>
        </w:rPr>
        <w:t xml:space="preserve">wner </w:t>
      </w:r>
      <w:r w:rsidR="00375F58">
        <w:rPr>
          <w:lang w:val="en-US" w:eastAsia="es-MX"/>
        </w:rPr>
        <w:t>permissions</w:t>
      </w:r>
      <w:r w:rsidR="000D08B8">
        <w:rPr>
          <w:lang w:val="en-US" w:eastAsia="es-MX"/>
        </w:rPr>
        <w:t xml:space="preserve"> via PIM</w:t>
      </w:r>
      <w:r w:rsidR="00375F58">
        <w:rPr>
          <w:lang w:val="en-US" w:eastAsia="es-MX"/>
        </w:rPr>
        <w:t xml:space="preserve"> </w:t>
      </w:r>
      <w:r>
        <w:rPr>
          <w:lang w:val="en-US" w:eastAsia="es-MX"/>
        </w:rPr>
        <w:t xml:space="preserve"> </w:t>
      </w:r>
    </w:p>
    <w:p w14:paraId="14B16290" w14:textId="77777777" w:rsidR="00B60BF1" w:rsidRDefault="00B60BF1" w:rsidP="00DB32E6">
      <w:pPr>
        <w:pStyle w:val="Lijstalinea"/>
        <w:numPr>
          <w:ilvl w:val="0"/>
          <w:numId w:val="44"/>
        </w:numPr>
        <w:rPr>
          <w:lang w:val="en-US" w:eastAsia="es-MX"/>
        </w:rPr>
      </w:pPr>
      <w:r>
        <w:rPr>
          <w:lang w:val="en-US" w:eastAsia="es-MX"/>
        </w:rPr>
        <w:t>A</w:t>
      </w:r>
      <w:r w:rsidR="00BF72DF" w:rsidRPr="00A53C19">
        <w:rPr>
          <w:lang w:val="en-US" w:eastAsia="es-MX"/>
        </w:rPr>
        <w:t>ll participants member of a group which has</w:t>
      </w:r>
      <w:r>
        <w:rPr>
          <w:lang w:val="en-US" w:eastAsia="es-MX"/>
        </w:rPr>
        <w:t>:</w:t>
      </w:r>
    </w:p>
    <w:p w14:paraId="2E522F4C" w14:textId="0ACAC0B7" w:rsidR="0054700E" w:rsidRDefault="00390358" w:rsidP="00DB32E6">
      <w:pPr>
        <w:pStyle w:val="Lijstalinea"/>
        <w:numPr>
          <w:ilvl w:val="1"/>
          <w:numId w:val="44"/>
        </w:numPr>
        <w:rPr>
          <w:lang w:val="en-US" w:eastAsia="es-MX"/>
        </w:rPr>
      </w:pPr>
      <w:r>
        <w:rPr>
          <w:lang w:val="en-US" w:eastAsia="es-MX"/>
        </w:rPr>
        <w:t xml:space="preserve">Automatic </w:t>
      </w:r>
      <w:r w:rsidR="00B60BF1">
        <w:rPr>
          <w:lang w:val="en-US" w:eastAsia="es-MX"/>
        </w:rPr>
        <w:t xml:space="preserve">License </w:t>
      </w:r>
      <w:r>
        <w:rPr>
          <w:lang w:val="en-US" w:eastAsia="es-MX"/>
        </w:rPr>
        <w:t>assignment (</w:t>
      </w:r>
      <w:r w:rsidR="002B45DC">
        <w:rPr>
          <w:lang w:val="en-US" w:eastAsia="es-MX"/>
        </w:rPr>
        <w:t>A license including P2 for PIM purpose</w:t>
      </w:r>
      <w:r w:rsidR="00C609F1">
        <w:rPr>
          <w:lang w:val="en-US" w:eastAsia="es-MX"/>
        </w:rPr>
        <w:t xml:space="preserve"> </w:t>
      </w:r>
      <w:r w:rsidR="002B45DC">
        <w:rPr>
          <w:lang w:val="en-US" w:eastAsia="es-MX"/>
        </w:rPr>
        <w:t xml:space="preserve">- </w:t>
      </w:r>
      <w:r>
        <w:rPr>
          <w:lang w:val="en-US" w:eastAsia="es-MX"/>
        </w:rPr>
        <w:t xml:space="preserve">M365 E5/ </w:t>
      </w:r>
      <w:r w:rsidR="0054700E">
        <w:rPr>
          <w:lang w:val="en-US" w:eastAsia="es-MX"/>
        </w:rPr>
        <w:t>Premium Business for SMB</w:t>
      </w:r>
      <w:r>
        <w:rPr>
          <w:lang w:val="en-US" w:eastAsia="es-MX"/>
        </w:rPr>
        <w:t>)</w:t>
      </w:r>
    </w:p>
    <w:p w14:paraId="4DD9B488" w14:textId="77F684F9" w:rsidR="001E536E" w:rsidRDefault="002B45DC" w:rsidP="00DB32E6">
      <w:pPr>
        <w:pStyle w:val="Lijstalinea"/>
        <w:numPr>
          <w:ilvl w:val="1"/>
          <w:numId w:val="44"/>
        </w:numPr>
        <w:rPr>
          <w:lang w:val="en-US" w:eastAsia="es-MX"/>
        </w:rPr>
      </w:pPr>
      <w:r>
        <w:rPr>
          <w:lang w:val="en-US" w:eastAsia="es-MX"/>
        </w:rPr>
        <w:t xml:space="preserve">Eligible for </w:t>
      </w:r>
      <w:r w:rsidR="00082DE4">
        <w:rPr>
          <w:lang w:val="en-US" w:eastAsia="es-MX"/>
        </w:rPr>
        <w:t>G</w:t>
      </w:r>
      <w:r w:rsidR="00BF72DF" w:rsidRPr="00A53C19">
        <w:rPr>
          <w:lang w:val="en-US" w:eastAsia="es-MX"/>
        </w:rPr>
        <w:t xml:space="preserve">lobal </w:t>
      </w:r>
      <w:r w:rsidR="00082DE4">
        <w:rPr>
          <w:lang w:val="en-US" w:eastAsia="es-MX"/>
        </w:rPr>
        <w:t>Reader</w:t>
      </w:r>
      <w:r w:rsidR="00BF72DF" w:rsidRPr="00A53C19">
        <w:rPr>
          <w:lang w:val="en-US" w:eastAsia="es-MX"/>
        </w:rPr>
        <w:t xml:space="preserve"> permissions</w:t>
      </w:r>
      <w:r>
        <w:rPr>
          <w:lang w:val="en-US" w:eastAsia="es-MX"/>
        </w:rPr>
        <w:t xml:space="preserve"> via PIM</w:t>
      </w:r>
    </w:p>
    <w:p w14:paraId="21125059" w14:textId="52DF32C9" w:rsidR="00082DE4" w:rsidRPr="00A53C19" w:rsidRDefault="00082DE4" w:rsidP="00DB32E6">
      <w:pPr>
        <w:pStyle w:val="Lijstalinea"/>
        <w:numPr>
          <w:ilvl w:val="1"/>
          <w:numId w:val="44"/>
        </w:numPr>
        <w:rPr>
          <w:lang w:val="en-US" w:eastAsia="es-MX"/>
        </w:rPr>
      </w:pPr>
      <w:r>
        <w:rPr>
          <w:lang w:val="en-US" w:eastAsia="es-MX"/>
        </w:rPr>
        <w:t>Eligible for User Administrator permissions via PIM</w:t>
      </w:r>
    </w:p>
    <w:p w14:paraId="7BE02494" w14:textId="26A87866" w:rsidR="00C609F1" w:rsidRDefault="00404A35" w:rsidP="00DB32E6">
      <w:pPr>
        <w:pStyle w:val="Lijstalinea"/>
        <w:numPr>
          <w:ilvl w:val="0"/>
          <w:numId w:val="44"/>
        </w:numPr>
        <w:rPr>
          <w:lang w:val="en-US" w:eastAsia="es-MX"/>
        </w:rPr>
      </w:pPr>
      <w:r>
        <w:rPr>
          <w:lang w:val="en-US" w:eastAsia="es-MX"/>
        </w:rPr>
        <w:t xml:space="preserve">Availability of </w:t>
      </w:r>
      <w:r w:rsidR="00A026B0">
        <w:rPr>
          <w:lang w:val="en-US" w:eastAsia="es-MX"/>
        </w:rPr>
        <w:t xml:space="preserve">Business Premium licenses </w:t>
      </w:r>
      <w:r w:rsidR="00251E72">
        <w:rPr>
          <w:lang w:val="en-US" w:eastAsia="es-MX"/>
        </w:rPr>
        <w:t>(</w:t>
      </w:r>
      <w:r w:rsidR="007E34FB" w:rsidRPr="00A922DC">
        <w:rPr>
          <w:b/>
          <w:bCs/>
          <w:kern w:val="0"/>
          <w:lang w:val="en-US"/>
          <w14:ligatures w14:val="none"/>
        </w:rPr>
        <w:t xml:space="preserve">Windows 10/11 </w:t>
      </w:r>
      <w:r w:rsidR="00721687">
        <w:rPr>
          <w:b/>
          <w:bCs/>
          <w:kern w:val="0"/>
          <w:lang w:val="en-US"/>
          <w14:ligatures w14:val="none"/>
        </w:rPr>
        <w:t>Business</w:t>
      </w:r>
      <w:r w:rsidR="00251E72">
        <w:rPr>
          <w:lang w:val="en-US" w:eastAsia="es-MX"/>
        </w:rPr>
        <w:t>)</w:t>
      </w:r>
      <w:r w:rsidR="007E34FB">
        <w:rPr>
          <w:lang w:val="en-US" w:eastAsia="es-MX"/>
        </w:rPr>
        <w:t xml:space="preserve"> </w:t>
      </w:r>
      <w:r w:rsidR="00A026B0">
        <w:rPr>
          <w:lang w:val="en-US" w:eastAsia="es-MX"/>
        </w:rPr>
        <w:t>for the Azure Virtual Desktop users</w:t>
      </w:r>
      <w:r w:rsidR="00000C84">
        <w:rPr>
          <w:lang w:val="en-US" w:eastAsia="es-MX"/>
        </w:rPr>
        <w:t xml:space="preserve"> </w:t>
      </w:r>
      <w:r w:rsidR="00204D53">
        <w:rPr>
          <w:lang w:val="en-US" w:eastAsia="es-MX"/>
        </w:rPr>
        <w:t>(</w:t>
      </w:r>
      <w:r w:rsidR="00DB24E7">
        <w:rPr>
          <w:lang w:val="en-US" w:eastAsia="es-MX"/>
        </w:rPr>
        <w:t>1</w:t>
      </w:r>
      <w:r w:rsidR="00573D2B">
        <w:rPr>
          <w:lang w:val="en-US" w:eastAsia="es-MX"/>
        </w:rPr>
        <w:t xml:space="preserve"> per participant</w:t>
      </w:r>
      <w:r w:rsidR="00DB24E7">
        <w:rPr>
          <w:lang w:val="en-US" w:eastAsia="es-MX"/>
        </w:rPr>
        <w:t>)</w:t>
      </w:r>
    </w:p>
    <w:p w14:paraId="6594C6AC" w14:textId="77777777" w:rsidR="00DB24E7" w:rsidRPr="00A922DC" w:rsidRDefault="00DB24E7" w:rsidP="00DB24E7">
      <w:pPr>
        <w:pStyle w:val="Lijstalinea"/>
        <w:rPr>
          <w:lang w:val="en-US" w:eastAsia="es-MX"/>
        </w:rPr>
      </w:pPr>
    </w:p>
    <w:p w14:paraId="113453D5" w14:textId="4F25B14A" w:rsidR="00987DD8" w:rsidRDefault="0014522D" w:rsidP="00987DD8">
      <w:pPr>
        <w:rPr>
          <w:lang w:val="en-US" w:eastAsia="es-MX"/>
        </w:rPr>
      </w:pPr>
      <w:r w:rsidRPr="00A922DC">
        <w:rPr>
          <w:noProof/>
          <w:lang w:val="en-US" w:eastAsia="es-MX"/>
        </w:rPr>
        <w:drawing>
          <wp:inline distT="0" distB="0" distL="0" distR="0" wp14:anchorId="6DFFE39F" wp14:editId="17F23051">
            <wp:extent cx="5918599" cy="3893686"/>
            <wp:effectExtent l="0" t="0" r="6350" b="0"/>
            <wp:docPr id="1276354720" name="Picture 1276354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354720" name="Picture 9"/>
                    <pic:cNvPicPr>
                      <a:picLocks noChangeAspect="1" noChangeArrowheads="1"/>
                    </pic:cNvPicPr>
                  </pic:nvPicPr>
                  <pic:blipFill>
                    <a:blip r:embed="rId62">
                      <a:extLst>
                        <a:ext uri="{28A0092B-C50C-407E-A947-70E740481C1C}">
                          <a14:useLocalDpi xmlns:a14="http://schemas.microsoft.com/office/drawing/2010/main" val="0"/>
                        </a:ext>
                        <a:ext uri="{96DAC541-7B7A-43D3-8B79-37D633B846F1}">
                          <asvg:svgBlip xmlns:asvg="http://schemas.microsoft.com/office/drawing/2016/SVG/main" r:embed="rId63"/>
                        </a:ext>
                      </a:extLst>
                    </a:blip>
                    <a:stretch>
                      <a:fillRect/>
                    </a:stretch>
                  </pic:blipFill>
                  <pic:spPr bwMode="auto">
                    <a:xfrm>
                      <a:off x="0" y="0"/>
                      <a:ext cx="5918599" cy="3893686"/>
                    </a:xfrm>
                    <a:prstGeom prst="rect">
                      <a:avLst/>
                    </a:prstGeom>
                  </pic:spPr>
                </pic:pic>
              </a:graphicData>
            </a:graphic>
          </wp:inline>
        </w:drawing>
      </w:r>
    </w:p>
    <w:p w14:paraId="6FC2EB4C" w14:textId="77777777" w:rsidR="00C54ABB" w:rsidRDefault="00C54ABB" w:rsidP="00987DD8">
      <w:pPr>
        <w:rPr>
          <w:lang w:val="en-US" w:eastAsia="es-MX"/>
        </w:rPr>
      </w:pPr>
    </w:p>
    <w:p w14:paraId="09BFEB4D" w14:textId="77777777" w:rsidR="00C54ABB" w:rsidRDefault="00C54ABB" w:rsidP="00987DD8">
      <w:pPr>
        <w:rPr>
          <w:lang w:val="en-US" w:eastAsia="es-MX"/>
        </w:rPr>
      </w:pPr>
    </w:p>
    <w:p w14:paraId="12E6AAF6" w14:textId="77777777" w:rsidR="006F23AF" w:rsidRDefault="00C54ABB" w:rsidP="00987DD8">
      <w:pPr>
        <w:rPr>
          <w:lang w:val="en-US" w:eastAsia="es-MX"/>
        </w:rPr>
      </w:pPr>
      <w:bookmarkStart w:id="69" w:name="_Toc156824818"/>
      <w:r w:rsidRPr="006F23AF">
        <w:rPr>
          <w:rStyle w:val="Kop3Char"/>
        </w:rPr>
        <w:t>Resources</w:t>
      </w:r>
      <w:bookmarkEnd w:id="69"/>
      <w:r>
        <w:rPr>
          <w:lang w:val="en-US" w:eastAsia="es-MX"/>
        </w:rPr>
        <w:t xml:space="preserve"> </w:t>
      </w:r>
    </w:p>
    <w:p w14:paraId="3B31020B" w14:textId="37DA18E1" w:rsidR="00C54ABB" w:rsidRDefault="006F23AF" w:rsidP="00987DD8">
      <w:pPr>
        <w:rPr>
          <w:lang w:val="en-US" w:eastAsia="es-MX"/>
        </w:rPr>
      </w:pPr>
      <w:r>
        <w:rPr>
          <w:lang w:val="en-US" w:eastAsia="es-MX"/>
        </w:rPr>
        <w:t xml:space="preserve">Pipelines and scripts which can be used as a foundation for automation </w:t>
      </w:r>
      <w:r w:rsidR="00C54ABB">
        <w:rPr>
          <w:lang w:val="en-US" w:eastAsia="es-MX"/>
        </w:rPr>
        <w:t>for this setup can be found here</w:t>
      </w:r>
    </w:p>
    <w:p w14:paraId="71CF34B9" w14:textId="77777777" w:rsidR="00C54ABB" w:rsidRPr="00270ED1" w:rsidRDefault="00C54ABB" w:rsidP="00987DD8">
      <w:pPr>
        <w:rPr>
          <w:lang w:val="en-US"/>
        </w:rPr>
      </w:pPr>
    </w:p>
    <w:p w14:paraId="2CBE1D9B" w14:textId="6089A6C2" w:rsidR="00EB246C" w:rsidRPr="00270ED1" w:rsidRDefault="00EB246C" w:rsidP="00987DD8">
      <w:pPr>
        <w:rPr>
          <w:lang w:val="en-US"/>
        </w:rPr>
      </w:pPr>
      <w:r w:rsidRPr="00270ED1">
        <w:rPr>
          <w:lang w:val="en-US"/>
        </w:rPr>
        <w:t>Management group creation without the need for global admin permissions</w:t>
      </w:r>
    </w:p>
    <w:p w14:paraId="65282CB9" w14:textId="12EEE4E1" w:rsidR="00C54ABB" w:rsidRPr="00270ED1" w:rsidRDefault="002C3EE1" w:rsidP="00987DD8">
      <w:pPr>
        <w:rPr>
          <w:lang w:val="en-US"/>
        </w:rPr>
      </w:pPr>
      <w:hyperlink r:id="rId64" w:history="1">
        <w:r w:rsidR="00C54ABB" w:rsidRPr="00270ED1">
          <w:rPr>
            <w:rStyle w:val="Hyperlink"/>
            <w:lang w:val="en-US"/>
          </w:rPr>
          <w:t>Endor/.github/workflows/1-process-management-groups.yml at main · msft-nl-gps/Endor · GitHub</w:t>
        </w:r>
      </w:hyperlink>
    </w:p>
    <w:p w14:paraId="785EC2B3" w14:textId="77777777" w:rsidR="00EB246C" w:rsidRPr="00270ED1" w:rsidRDefault="00EB246C" w:rsidP="00987DD8">
      <w:pPr>
        <w:rPr>
          <w:lang w:val="en-US"/>
        </w:rPr>
      </w:pPr>
    </w:p>
    <w:p w14:paraId="13AE4E27" w14:textId="1F60D661" w:rsidR="00EB246C" w:rsidRPr="00270ED1" w:rsidRDefault="00EB246C" w:rsidP="00987DD8">
      <w:pPr>
        <w:rPr>
          <w:lang w:val="en-US"/>
        </w:rPr>
      </w:pPr>
      <w:r w:rsidRPr="00270ED1">
        <w:rPr>
          <w:lang w:val="en-US"/>
        </w:rPr>
        <w:t>Participant creation</w:t>
      </w:r>
      <w:r w:rsidR="00FF45B4" w:rsidRPr="00270ED1">
        <w:rPr>
          <w:lang w:val="en-US"/>
        </w:rPr>
        <w:t>, role assingment and licensing</w:t>
      </w:r>
    </w:p>
    <w:p w14:paraId="4D50C9BE" w14:textId="01247379" w:rsidR="00FF45B4" w:rsidRPr="00270ED1" w:rsidRDefault="002C3EE1" w:rsidP="00987DD8">
      <w:pPr>
        <w:rPr>
          <w:lang w:val="en-US"/>
        </w:rPr>
      </w:pPr>
      <w:hyperlink r:id="rId65" w:history="1">
        <w:r w:rsidR="00FF45B4" w:rsidRPr="00270ED1">
          <w:rPr>
            <w:rStyle w:val="Hyperlink"/>
            <w:lang w:val="en-US"/>
          </w:rPr>
          <w:t>overhead/.github/workflows/create-all-users.yml at main · msft-nl-gps/overhead · GitHub</w:t>
        </w:r>
      </w:hyperlink>
    </w:p>
    <w:p w14:paraId="1A85AF43" w14:textId="77777777" w:rsidR="00714C89" w:rsidRPr="00270ED1" w:rsidRDefault="00714C89" w:rsidP="00987DD8">
      <w:pPr>
        <w:rPr>
          <w:lang w:val="en-US"/>
        </w:rPr>
      </w:pPr>
    </w:p>
    <w:p w14:paraId="695E2B52" w14:textId="7213F6FB" w:rsidR="00714C89" w:rsidRPr="00270ED1" w:rsidRDefault="00714C89" w:rsidP="00987DD8">
      <w:pPr>
        <w:rPr>
          <w:lang w:val="en-US"/>
        </w:rPr>
      </w:pPr>
      <w:r w:rsidRPr="00270ED1">
        <w:rPr>
          <w:lang w:val="en-US"/>
        </w:rPr>
        <w:t>Resource cleanup after training</w:t>
      </w:r>
      <w:r w:rsidR="003C623C" w:rsidRPr="00270ED1">
        <w:rPr>
          <w:lang w:val="en-US"/>
        </w:rPr>
        <w:t xml:space="preserve">, including </w:t>
      </w:r>
      <w:r w:rsidR="00894DAE" w:rsidRPr="00270ED1">
        <w:rPr>
          <w:lang w:val="en-US"/>
        </w:rPr>
        <w:t>users (groups, management groups and sunscriptions will remain)</w:t>
      </w:r>
    </w:p>
    <w:p w14:paraId="7A765ED3" w14:textId="66B7D90B" w:rsidR="00894DAE" w:rsidRPr="00270ED1" w:rsidRDefault="002C3EE1" w:rsidP="00987DD8">
      <w:pPr>
        <w:rPr>
          <w:lang w:val="en-US"/>
        </w:rPr>
      </w:pPr>
      <w:hyperlink r:id="rId66" w:history="1">
        <w:r w:rsidR="00894DAE" w:rsidRPr="00270ED1">
          <w:rPr>
            <w:rStyle w:val="Hyperlink"/>
            <w:lang w:val="en-US"/>
          </w:rPr>
          <w:t>overhead/.github/workflows/deprovision-everything.yml at main · msft-nl-gps/overhead · GitHub</w:t>
        </w:r>
      </w:hyperlink>
    </w:p>
    <w:p w14:paraId="448F9E47" w14:textId="77777777" w:rsidR="00714C89" w:rsidRPr="00A922DC" w:rsidRDefault="00714C89" w:rsidP="00987DD8">
      <w:pPr>
        <w:rPr>
          <w:lang w:val="en-US" w:eastAsia="es-MX"/>
        </w:rPr>
      </w:pPr>
    </w:p>
    <w:p w14:paraId="4DD1A4A7" w14:textId="77777777" w:rsidR="000123CE" w:rsidRPr="00A922DC" w:rsidRDefault="000123CE" w:rsidP="000123CE">
      <w:pPr>
        <w:pStyle w:val="Kop1"/>
        <w:rPr>
          <w:lang w:val="en-US"/>
        </w:rPr>
      </w:pPr>
      <w:bookmarkStart w:id="70" w:name="_Toc156824819"/>
      <w:r w:rsidRPr="00A922DC">
        <w:rPr>
          <w:lang w:val="en-US"/>
        </w:rPr>
        <w:t xml:space="preserve">Appendix </w:t>
      </w:r>
      <w:r>
        <w:rPr>
          <w:lang w:val="en-US"/>
        </w:rPr>
        <w:t>5</w:t>
      </w:r>
      <w:r w:rsidRPr="00A922DC">
        <w:rPr>
          <w:lang w:val="en-US"/>
        </w:rPr>
        <w:t xml:space="preserve"> – Resources</w:t>
      </w:r>
      <w:bookmarkEnd w:id="70"/>
    </w:p>
    <w:p w14:paraId="7EA67268" w14:textId="77777777" w:rsidR="000123CE" w:rsidRPr="00A922DC" w:rsidRDefault="002C3EE1" w:rsidP="000123CE">
      <w:pPr>
        <w:rPr>
          <w:rStyle w:val="Hyperlink"/>
          <w:lang w:val="en-US"/>
        </w:rPr>
      </w:pPr>
      <w:hyperlink r:id="rId67" w:history="1">
        <w:r w:rsidR="000123CE" w:rsidRPr="00A922DC">
          <w:rPr>
            <w:rStyle w:val="Hyperlink"/>
            <w:lang w:val="en-US"/>
          </w:rPr>
          <w:t>Azure Virtual Desktop documentation | Microsoft Learn</w:t>
        </w:r>
      </w:hyperlink>
    </w:p>
    <w:p w14:paraId="527FF485" w14:textId="77777777" w:rsidR="000123CE" w:rsidRPr="00A922DC" w:rsidRDefault="000123CE" w:rsidP="000123CE">
      <w:pPr>
        <w:rPr>
          <w:rStyle w:val="Hyperlink"/>
          <w:lang w:val="en-US"/>
        </w:rPr>
      </w:pPr>
    </w:p>
    <w:sectPr w:rsidR="000123CE" w:rsidRPr="00A922DC" w:rsidSect="004331DE">
      <w:footerReference w:type="even" r:id="rId68"/>
      <w:footerReference w:type="default" r:id="rId69"/>
      <w:headerReference w:type="first" r:id="rId70"/>
      <w:footerReference w:type="first" r:id="rId71"/>
      <w:pgSz w:w="11906" w:h="16838" w:code="9"/>
      <w:pgMar w:top="1440" w:right="1041" w:bottom="1440" w:left="1440" w:header="706"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C1E563" w14:textId="77777777" w:rsidR="004331DE" w:rsidRDefault="004331DE" w:rsidP="007434C7">
      <w:r>
        <w:separator/>
      </w:r>
    </w:p>
  </w:endnote>
  <w:endnote w:type="continuationSeparator" w:id="0">
    <w:p w14:paraId="4225921E" w14:textId="77777777" w:rsidR="004331DE" w:rsidRDefault="004331DE" w:rsidP="007434C7">
      <w:r>
        <w:continuationSeparator/>
      </w:r>
    </w:p>
  </w:endnote>
  <w:endnote w:type="continuationNotice" w:id="1">
    <w:p w14:paraId="1C572F47" w14:textId="77777777" w:rsidR="004331DE" w:rsidRDefault="004331DE" w:rsidP="007434C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733D5" w14:textId="3EAE0182" w:rsidR="007605D9" w:rsidRDefault="007605D9">
    <w:pPr>
      <w:pStyle w:val="Voettekst"/>
    </w:pPr>
    <w:r>
      <w:rPr>
        <w:noProof/>
        <w14:ligatures w14:val="none"/>
      </w:rPr>
      <mc:AlternateContent>
        <mc:Choice Requires="wps">
          <w:drawing>
            <wp:anchor distT="0" distB="0" distL="0" distR="0" simplePos="0" relativeHeight="251658241" behindDoc="0" locked="0" layoutInCell="1" allowOverlap="1" wp14:anchorId="347CAF85" wp14:editId="428A67ED">
              <wp:simplePos x="635" y="635"/>
              <wp:positionH relativeFrom="page">
                <wp:align>left</wp:align>
              </wp:positionH>
              <wp:positionV relativeFrom="page">
                <wp:align>bottom</wp:align>
              </wp:positionV>
              <wp:extent cx="443865" cy="443865"/>
              <wp:effectExtent l="0" t="0" r="3175" b="0"/>
              <wp:wrapNone/>
              <wp:docPr id="2" name="Text Box 2"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47CAF85" id="_x0000_t202" coordsize="21600,21600" o:spt="202" path="m,l,21600r21600,l21600,xe">
              <v:stroke joinstyle="miter"/>
              <v:path gradientshapeok="t" o:connecttype="rect"/>
            </v:shapetype>
            <v:shape id="Text Box 2" o:spid="_x0000_s1030" type="#_x0000_t202" alt="Classified as Microsoft Confidential" style="position:absolute;left:0;text-align:left;margin-left:0;margin-top:0;width:34.95pt;height:34.95pt;z-index:251658241;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679A5709" w14:textId="2709EB08"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1E0" w:firstRow="1" w:lastRow="1" w:firstColumn="1" w:lastColumn="1" w:noHBand="0" w:noVBand="0"/>
    </w:tblPr>
    <w:tblGrid>
      <w:gridCol w:w="9425"/>
    </w:tblGrid>
    <w:tr w:rsidR="000A21A4" w:rsidRPr="002A7B66" w14:paraId="27E4372E" w14:textId="77777777" w:rsidTr="00707BE8">
      <w:tc>
        <w:tcPr>
          <w:tcW w:w="5000" w:type="pct"/>
        </w:tcPr>
        <w:p w14:paraId="012C9F34" w14:textId="6C89106A" w:rsidR="000A21A4" w:rsidRPr="0034534D" w:rsidRDefault="007605D9" w:rsidP="007434C7">
          <w:pPr>
            <w:pStyle w:val="Voettekst"/>
          </w:pPr>
          <w:ins w:id="1" w:author="Joke Feije-Edelman" w:date="2023-06-19T12:08:00Z">
            <w:r>
              <w:rPr>
                <w:noProof/>
                <w14:ligatures w14:val="none"/>
              </w:rPr>
              <mc:AlternateContent>
                <mc:Choice Requires="wps">
                  <w:drawing>
                    <wp:anchor distT="0" distB="0" distL="0" distR="0" simplePos="0" relativeHeight="251658242" behindDoc="0" locked="0" layoutInCell="1" allowOverlap="1" wp14:anchorId="614793FD" wp14:editId="548A9F18">
                      <wp:simplePos x="635" y="635"/>
                      <wp:positionH relativeFrom="page">
                        <wp:align>left</wp:align>
                      </wp:positionH>
                      <wp:positionV relativeFrom="page">
                        <wp:align>bottom</wp:align>
                      </wp:positionV>
                      <wp:extent cx="443865" cy="443865"/>
                      <wp:effectExtent l="0" t="0" r="3175" b="0"/>
                      <wp:wrapNone/>
                      <wp:docPr id="3" name="Text Box 3"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467043"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14793FD" id="_x0000_t202" coordsize="21600,21600" o:spt="202" path="m,l,21600r21600,l21600,xe">
                      <v:stroke joinstyle="miter"/>
                      <v:path gradientshapeok="t" o:connecttype="rect"/>
                    </v:shapetype>
                    <v:shape id="Text Box 3" o:spid="_x0000_s1031" type="#_x0000_t202" alt="Classified as Microsoft Confidential" style="position:absolute;left:0;text-align:left;margin-left:0;margin-top:0;width:34.95pt;height:34.95pt;z-index:25165824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69467043" w14:textId="77777777" w:rsidR="00A76E61" w:rsidRDefault="00A76E61"/>
                        </w:txbxContent>
                      </v:textbox>
                      <w10:wrap anchorx="page" anchory="page"/>
                    </v:shape>
                  </w:pict>
                </mc:Fallback>
              </mc:AlternateContent>
            </w:r>
          </w:ins>
        </w:p>
      </w:tc>
    </w:tr>
  </w:tbl>
  <w:p w14:paraId="79259668" w14:textId="77777777" w:rsidR="000A21A4" w:rsidRPr="0034534D" w:rsidRDefault="000A21A4" w:rsidP="007434C7">
    <w:pPr>
      <w:rPr>
        <w:lang w:val="es-MX"/>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0B0EB206" w14:textId="77777777" w:rsidTr="50923847">
      <w:trPr>
        <w:trHeight w:val="300"/>
      </w:trPr>
      <w:tc>
        <w:tcPr>
          <w:tcW w:w="3140" w:type="dxa"/>
        </w:tcPr>
        <w:p w14:paraId="23D2EAC0" w14:textId="6A544894" w:rsidR="50923847" w:rsidRDefault="007605D9" w:rsidP="50923847">
          <w:pPr>
            <w:pStyle w:val="Koptekst"/>
            <w:ind w:left="-115"/>
          </w:pPr>
          <w:ins w:id="2" w:author="Joke Feije-Edelman" w:date="2023-06-19T12:08:00Z">
            <w:r>
              <w:rPr>
                <w:noProof/>
                <w14:ligatures w14:val="none"/>
              </w:rPr>
              <mc:AlternateContent>
                <mc:Choice Requires="wps">
                  <w:drawing>
                    <wp:anchor distT="0" distB="0" distL="0" distR="0" simplePos="0" relativeHeight="251658240" behindDoc="0" locked="0" layoutInCell="1" allowOverlap="1" wp14:anchorId="3E71360D" wp14:editId="53CF5574">
                      <wp:simplePos x="635" y="635"/>
                      <wp:positionH relativeFrom="page">
                        <wp:align>left</wp:align>
                      </wp:positionH>
                      <wp:positionV relativeFrom="page">
                        <wp:align>bottom</wp:align>
                      </wp:positionV>
                      <wp:extent cx="443865" cy="443865"/>
                      <wp:effectExtent l="0" t="0" r="10160" b="0"/>
                      <wp:wrapNone/>
                      <wp:docPr id="1" name="Text Box 1"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039DFFB"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E71360D" id="_x0000_t202" coordsize="21600,21600" o:spt="202" path="m,l,21600r21600,l21600,xe">
                      <v:stroke joinstyle="miter"/>
                      <v:path gradientshapeok="t" o:connecttype="rect"/>
                    </v:shapetype>
                    <v:shape id="Text Box 1" o:spid="_x0000_s1032" type="#_x0000_t202" alt="Classified as Microsoft Confidential" style="position:absolute;left:0;text-align:left;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5039DFFB" w14:textId="77777777" w:rsidR="00A76E61" w:rsidRDefault="00A76E61"/>
                        </w:txbxContent>
                      </v:textbox>
                      <w10:wrap anchorx="page" anchory="page"/>
                    </v:shape>
                  </w:pict>
                </mc:Fallback>
              </mc:AlternateContent>
            </w:r>
          </w:ins>
        </w:p>
      </w:tc>
      <w:tc>
        <w:tcPr>
          <w:tcW w:w="3140" w:type="dxa"/>
        </w:tcPr>
        <w:p w14:paraId="1DF45EF1" w14:textId="7793DC09" w:rsidR="50923847" w:rsidRDefault="50923847" w:rsidP="50923847">
          <w:pPr>
            <w:pStyle w:val="Koptekst"/>
            <w:jc w:val="center"/>
          </w:pPr>
        </w:p>
      </w:tc>
      <w:tc>
        <w:tcPr>
          <w:tcW w:w="3140" w:type="dxa"/>
        </w:tcPr>
        <w:p w14:paraId="0DC83A01" w14:textId="4C889277" w:rsidR="50923847" w:rsidRDefault="50923847" w:rsidP="50923847">
          <w:pPr>
            <w:pStyle w:val="Koptekst"/>
            <w:ind w:right="-115"/>
            <w:jc w:val="right"/>
          </w:pPr>
        </w:p>
      </w:tc>
    </w:tr>
  </w:tbl>
  <w:p w14:paraId="604F4D4B" w14:textId="4904A540" w:rsidR="50923847" w:rsidRDefault="50923847" w:rsidP="50923847">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BB154" w14:textId="5CBFDC70" w:rsidR="007605D9" w:rsidRDefault="007605D9">
    <w:pPr>
      <w:pStyle w:val="Voettekst"/>
    </w:pPr>
    <w:r>
      <w:rPr>
        <w:noProof/>
        <w14:ligatures w14:val="none"/>
      </w:rPr>
      <mc:AlternateContent>
        <mc:Choice Requires="wps">
          <w:drawing>
            <wp:anchor distT="0" distB="0" distL="0" distR="0" simplePos="0" relativeHeight="251658244" behindDoc="0" locked="0" layoutInCell="1" allowOverlap="1" wp14:anchorId="47788B3B" wp14:editId="341AD5DD">
              <wp:simplePos x="635" y="635"/>
              <wp:positionH relativeFrom="page">
                <wp:align>left</wp:align>
              </wp:positionH>
              <wp:positionV relativeFrom="page">
                <wp:align>bottom</wp:align>
              </wp:positionV>
              <wp:extent cx="443865" cy="443865"/>
              <wp:effectExtent l="0" t="0" r="3175" b="0"/>
              <wp:wrapNone/>
              <wp:docPr id="8" name="Text Box 8"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47788B3B" id="_x0000_t202" coordsize="21600,21600" o:spt="202" path="m,l,21600r21600,l21600,xe">
              <v:stroke joinstyle="miter"/>
              <v:path gradientshapeok="t" o:connecttype="rect"/>
            </v:shapetype>
            <v:shape id="Text Box 8" o:spid="_x0000_s1033" type="#_x0000_t202" alt="Classified as Microsoft Confidential" style="position:absolute;left:0;text-align:left;margin-left:0;margin-top:0;width:34.95pt;height:34.95pt;z-index:25165824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" filled="f" stroked="f">
              <v:textbox style="mso-fit-shape-to-text:t" inset="20pt,0,0,15pt">
                <w:txbxContent>
                  <w:p w14:paraId="2708B364" w14:textId="13D6D7A0" w:rsidR="007605D9" w:rsidRPr="007605D9" w:rsidRDefault="007605D9" w:rsidP="007605D9">
                    <w:pPr>
                      <w:rPr>
                        <w:rFonts w:ascii="Calibri" w:hAnsi="Calibri" w:cs="Calibri"/>
                        <w:noProof/>
                        <w:color w:val="000000"/>
                        <w:sz w:val="20"/>
                        <w:szCs w:val="20"/>
                      </w:rPr>
                    </w:pPr>
                    <w:r w:rsidRPr="007605D9">
                      <w:rPr>
                        <w:rFonts w:ascii="Calibri" w:hAnsi="Calibri" w:cs="Calibri"/>
                        <w:noProof/>
                        <w:color w:val="000000"/>
                        <w:sz w:val="20"/>
                        <w:szCs w:val="20"/>
                      </w:rPr>
                      <w:t>Classified as Microsoft Confidential</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EC6E" w14:textId="18537B55" w:rsidR="00E52959" w:rsidRDefault="007605D9" w:rsidP="00E52959">
    <w:pPr>
      <w:pStyle w:val="Voettekst"/>
    </w:pPr>
    <w:ins w:id="71" w:author="Joke Feije-Edelman" w:date="2023-06-19T12:08:00Z">
      <w:r>
        <w:rPr>
          <w:noProof/>
          <w14:ligatures w14:val="none"/>
        </w:rPr>
        <mc:AlternateContent>
          <mc:Choice Requires="wps">
            <w:drawing>
              <wp:anchor distT="0" distB="0" distL="0" distR="0" simplePos="0" relativeHeight="251658245" behindDoc="0" locked="0" layoutInCell="1" allowOverlap="1" wp14:anchorId="1E1CEA80" wp14:editId="0E8A9704">
                <wp:simplePos x="635" y="635"/>
                <wp:positionH relativeFrom="page">
                  <wp:align>left</wp:align>
                </wp:positionH>
                <wp:positionV relativeFrom="page">
                  <wp:align>bottom</wp:align>
                </wp:positionV>
                <wp:extent cx="443865" cy="443865"/>
                <wp:effectExtent l="0" t="0" r="3175" b="0"/>
                <wp:wrapNone/>
                <wp:docPr id="10" name="Text Box 10"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61980" w14:textId="77777777" w:rsidR="00A76E61" w:rsidRDefault="00A76E61"/>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E1CEA80" id="_x0000_t202" coordsize="21600,21600" o:spt="202" path="m,l,21600r21600,l21600,xe">
                <v:stroke joinstyle="miter"/>
                <v:path gradientshapeok="t" o:connecttype="rect"/>
              </v:shapetype>
              <v:shape id="Text Box 10" o:spid="_x0000_s1034" type="#_x0000_t202" alt="Classified as Microsoft Confidential" style="position:absolute;left:0;text-align:left;margin-left:0;margin-top:0;width:34.95pt;height:34.95pt;z-index:251658245;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DR6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QVFh+730N1xqEc9Pv2lm8aLL1lPrwwhwvGOVC04RkP&#10;qaAtKQyIkhrcj7/ZYzzyjl5KWhRMSQ0qmhL1zeA+Zot5nkeBpRsCN4J9AtO7fBH95qgfALU4xWdh&#10;eYIxOKgRSgf6DTW9jtXQxQzHmiXdj/Ah9PLFN8HFep2CUEuWha3ZWR5TR84ioa/dG3N2YD3gup5g&#10;lBQr3pHfx8Y/vV0fA64gbSby27M50I46TLsd3kwU+q/3FHV92aufAA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hIw0eg8CAAAhBAAA&#10;DgAAAAAAAAAAAAAAAAAuAgAAZHJzL2Uyb0RvYy54bWxQSwECLQAUAAYACAAAACEA2G08/tcAAAAD&#10;AQAADwAAAAAAAAAAAAAAAABpBAAAZHJzL2Rvd25yZXYueG1sUEsFBgAAAAAEAAQA8wAAAG0FAAAA&#10;AA==&#10;" filled="f" stroked="f">
                <v:textbox style="mso-fit-shape-to-text:t" inset="20pt,0,0,15pt">
                  <w:txbxContent>
                    <w:p w14:paraId="21061980" w14:textId="77777777" w:rsidR="00A76E61" w:rsidRDefault="00A76E61"/>
                  </w:txbxContent>
                </v:textbox>
                <w10:wrap anchorx="page" anchory="page"/>
              </v:shape>
            </w:pict>
          </mc:Fallback>
        </mc:AlternateContent>
      </w:r>
    </w:ins>
  </w:p>
  <w:p w14:paraId="7A5C931E" w14:textId="1B70F95F" w:rsidR="000A21A4" w:rsidRDefault="000A21A4" w:rsidP="00E52959">
    <w:pPr>
      <w:pStyle w:val="Voettekst"/>
      <w:jc w:val="center"/>
    </w:pPr>
    <w:r>
      <w:t xml:space="preserve">Page </w:t>
    </w:r>
    <w:r>
      <w:fldChar w:fldCharType="begin"/>
    </w:r>
    <w:r>
      <w:instrText xml:space="preserve"> PAGE  \* Arabic  \* MERGEFORMAT </w:instrText>
    </w:r>
    <w:r>
      <w:fldChar w:fldCharType="separate"/>
    </w:r>
    <w:r>
      <w:rPr>
        <w:noProof/>
      </w:rPr>
      <w:t>18</w:t>
    </w:r>
    <w:r>
      <w:fldChar w:fldCharType="end"/>
    </w:r>
    <w:r w:rsidR="00E52959" w:rsidRPr="00E52959">
      <w:t xml:space="preserve"> </w:t>
    </w:r>
    <w:sdt>
      <w:sdtPr>
        <w:alias w:val="Title"/>
        <w:tag w:val=""/>
        <w:id w:val="324856920"/>
        <w:placeholder>
          <w:docPart w:val="37D0A20307F0474287CC5631DC0DE219"/>
        </w:placeholder>
        <w:dataBinding w:prefixMappings="xmlns:ns0='http://purl.org/dc/elements/1.1/' xmlns:ns1='http://schemas.openxmlformats.org/package/2006/metadata/core-properties' " w:xpath="/ns1:coreProperties[1]/ns0:title[1]" w:storeItemID="{6C3C8BC8-F283-45AE-878A-BAB7291924A1}"/>
        <w:text/>
      </w:sdtPr>
      <w:sdtEndPr/>
      <w:sdtContent>
        <w:r w:rsidR="006A66F4">
          <w:t>Azure Virtual Desktop</w:t>
        </w:r>
      </w:sdtContent>
    </w:sdt>
  </w:p>
  <w:tbl>
    <w:tblPr>
      <w:tblW w:w="5000" w:type="pct"/>
      <w:tblLook w:val="01E0" w:firstRow="1" w:lastRow="1" w:firstColumn="1" w:lastColumn="1" w:noHBand="0" w:noVBand="0"/>
    </w:tblPr>
    <w:tblGrid>
      <w:gridCol w:w="9425"/>
    </w:tblGrid>
    <w:tr w:rsidR="000A21A4" w:rsidRPr="00021277" w14:paraId="3F6D50DD" w14:textId="77777777" w:rsidTr="0050385B">
      <w:tc>
        <w:tcPr>
          <w:tcW w:w="5000" w:type="pct"/>
        </w:tcPr>
        <w:p w14:paraId="20E9ABB7" w14:textId="41A1C529" w:rsidR="000A21A4" w:rsidRPr="0011657E" w:rsidRDefault="000A21A4" w:rsidP="004C0AE6">
          <w:pPr>
            <w:pStyle w:val="Voettekst"/>
          </w:pPr>
          <w:r w:rsidRPr="00021277">
            <w:t xml:space="preserve">, </w:t>
          </w:r>
        </w:p>
      </w:tc>
    </w:tr>
  </w:tbl>
  <w:p w14:paraId="3AC17C08" w14:textId="77777777" w:rsidR="007711A9" w:rsidRDefault="007711A9" w:rsidP="004C0AE6"/>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614F74D0" w14:textId="77777777" w:rsidTr="50923847">
      <w:trPr>
        <w:trHeight w:val="300"/>
      </w:trPr>
      <w:tc>
        <w:tcPr>
          <w:tcW w:w="3140" w:type="dxa"/>
        </w:tcPr>
        <w:p w14:paraId="2934B054" w14:textId="3D3E1E39" w:rsidR="50923847" w:rsidRDefault="007605D9" w:rsidP="50923847">
          <w:pPr>
            <w:pStyle w:val="Koptekst"/>
            <w:ind w:left="-115"/>
          </w:pPr>
          <w:r>
            <w:rPr>
              <w:noProof/>
              <w14:ligatures w14:val="none"/>
            </w:rPr>
            <mc:AlternateContent>
              <mc:Choice Requires="wps">
                <w:drawing>
                  <wp:anchor distT="0" distB="0" distL="0" distR="0" simplePos="0" relativeHeight="251658243" behindDoc="0" locked="0" layoutInCell="1" allowOverlap="1" wp14:anchorId="131A3412" wp14:editId="2909CA93">
                    <wp:simplePos x="635" y="635"/>
                    <wp:positionH relativeFrom="page">
                      <wp:align>left</wp:align>
                    </wp:positionH>
                    <wp:positionV relativeFrom="page">
                      <wp:align>bottom</wp:align>
                    </wp:positionV>
                    <wp:extent cx="443865" cy="443865"/>
                    <wp:effectExtent l="0" t="0" r="10160" b="0"/>
                    <wp:wrapNone/>
                    <wp:docPr id="5" name="Text Box 5" descr="Classified as Microsoft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3E41394" w14:textId="6390253E" w:rsidR="007605D9" w:rsidRPr="007605D9" w:rsidRDefault="007605D9" w:rsidP="007605D9">
                                <w:pPr>
                                  <w:rPr>
                                    <w:rFonts w:ascii="Calibri" w:hAnsi="Calibri" w:cs="Calibri"/>
                                    <w:noProof/>
                                    <w:color w:val="000000"/>
                                    <w:sz w:val="20"/>
                                    <w:szCs w:val="20"/>
                                  </w:rPr>
                                </w:pP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1A3412" id="_x0000_t202" coordsize="21600,21600" o:spt="202" path="m,l,21600r21600,l21600,xe">
                    <v:stroke joinstyle="miter"/>
                    <v:path gradientshapeok="t" o:connecttype="rect"/>
                  </v:shapetype>
                  <v:shape id="Text Box 5" o:spid="_x0000_s1035" type="#_x0000_t202" alt="Classified as Microsoft Confidential" style="position:absolute;left:0;text-align:left;margin-left:0;margin-top:0;width:34.95pt;height:34.95pt;z-index:251658243;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7Xy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R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dAO18g8CAAAhBAAA&#10;DgAAAAAAAAAAAAAAAAAuAgAAZHJzL2Uyb0RvYy54bWxQSwECLQAUAAYACAAAACEA2G08/tcAAAAD&#10;AQAADwAAAAAAAAAAAAAAAABpBAAAZHJzL2Rvd25yZXYueG1sUEsFBgAAAAAEAAQA8wAAAG0FAAAA&#10;AA==&#10;" filled="f" stroked="f">
                    <v:textbox style="mso-fit-shape-to-text:t" inset="20pt,0,0,15pt">
                      <w:txbxContent>
                        <w:p w14:paraId="63E41394" w14:textId="6390253E" w:rsidR="007605D9" w:rsidRPr="007605D9" w:rsidRDefault="007605D9" w:rsidP="007605D9">
                          <w:pPr>
                            <w:rPr>
                              <w:rFonts w:ascii="Calibri" w:hAnsi="Calibri" w:cs="Calibri"/>
                              <w:noProof/>
                              <w:color w:val="000000"/>
                              <w:sz w:val="20"/>
                              <w:szCs w:val="20"/>
                            </w:rPr>
                          </w:pPr>
                        </w:p>
                      </w:txbxContent>
                    </v:textbox>
                    <w10:wrap anchorx="page" anchory="page"/>
                  </v:shape>
                </w:pict>
              </mc:Fallback>
            </mc:AlternateContent>
          </w:r>
        </w:p>
      </w:tc>
      <w:tc>
        <w:tcPr>
          <w:tcW w:w="3140" w:type="dxa"/>
        </w:tcPr>
        <w:p w14:paraId="492F15D9" w14:textId="63D43DD2" w:rsidR="50923847" w:rsidRDefault="50923847" w:rsidP="50923847">
          <w:pPr>
            <w:pStyle w:val="Koptekst"/>
            <w:jc w:val="center"/>
          </w:pPr>
        </w:p>
      </w:tc>
      <w:tc>
        <w:tcPr>
          <w:tcW w:w="3140" w:type="dxa"/>
        </w:tcPr>
        <w:p w14:paraId="373A0D83" w14:textId="46558FC8" w:rsidR="50923847" w:rsidRDefault="50923847" w:rsidP="50923847">
          <w:pPr>
            <w:pStyle w:val="Koptekst"/>
            <w:ind w:right="-115"/>
            <w:jc w:val="right"/>
          </w:pPr>
        </w:p>
      </w:tc>
    </w:tr>
  </w:tbl>
  <w:p w14:paraId="197AF47F" w14:textId="364F209F" w:rsidR="50923847" w:rsidRDefault="50923847" w:rsidP="50923847">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C43288" w14:textId="77777777" w:rsidR="004331DE" w:rsidRDefault="004331DE" w:rsidP="007434C7">
      <w:r>
        <w:separator/>
      </w:r>
    </w:p>
  </w:footnote>
  <w:footnote w:type="continuationSeparator" w:id="0">
    <w:p w14:paraId="1E8C404B" w14:textId="77777777" w:rsidR="004331DE" w:rsidRDefault="004331DE" w:rsidP="007434C7">
      <w:r>
        <w:continuationSeparator/>
      </w:r>
    </w:p>
  </w:footnote>
  <w:footnote w:type="continuationNotice" w:id="1">
    <w:p w14:paraId="47BF1C0B" w14:textId="77777777" w:rsidR="004331DE" w:rsidRDefault="004331DE" w:rsidP="007434C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453E79" w14:textId="33F25813" w:rsidR="000A21A4" w:rsidRPr="00707BE8" w:rsidRDefault="000A21A4" w:rsidP="007434C7">
    <w:pPr>
      <w:pStyle w:val="Koptekst"/>
      <w:rPr>
        <w:lang w:val="es-MX"/>
      </w:rPr>
    </w:pPr>
    <w:r w:rsidRPr="00707BE8">
      <w:rPr>
        <w:noProof/>
        <w:lang w:val="es-CO" w:eastAsia="es-CO"/>
      </w:rPr>
      <w:drawing>
        <wp:inline distT="0" distB="0" distL="0" distR="0" wp14:anchorId="5E2258FB" wp14:editId="54A89DF2">
          <wp:extent cx="914400" cy="191135"/>
          <wp:effectExtent l="0" t="0" r="0" b="0"/>
          <wp:docPr id="825724133" name="Picture 82572413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19458" name="Picture 1994319458">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191135"/>
                  </a:xfrm>
                  <a:prstGeom prst="rect">
                    <a:avLst/>
                  </a:prstGeom>
                  <a:noFill/>
                  <a:ln>
                    <a:noFill/>
                  </a:ln>
                </pic:spPr>
              </pic:pic>
            </a:graphicData>
          </a:graphic>
        </wp:inline>
      </w:drawing>
    </w:r>
    <w:r w:rsidR="00B5290B">
      <w:rPr>
        <w:color w:val="97999C"/>
        <w:szCs w:val="16"/>
        <w:lang w:val="es-MX"/>
      </w:rPr>
      <w:t xml:space="preserve"> </w:t>
    </w:r>
  </w:p>
  <w:p w14:paraId="6D7A7AD3" w14:textId="77777777" w:rsidR="000A21A4" w:rsidRPr="006D2336" w:rsidRDefault="000A21A4" w:rsidP="007434C7">
    <w:pPr>
      <w:pStyle w:val="Koptekst"/>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73800A7C" w14:textId="77777777" w:rsidTr="50923847">
      <w:trPr>
        <w:trHeight w:val="300"/>
      </w:trPr>
      <w:tc>
        <w:tcPr>
          <w:tcW w:w="3140" w:type="dxa"/>
        </w:tcPr>
        <w:p w14:paraId="181B87D5" w14:textId="3847ECA8" w:rsidR="50923847" w:rsidRDefault="50923847" w:rsidP="50923847">
          <w:pPr>
            <w:pStyle w:val="Koptekst"/>
            <w:ind w:left="-115"/>
          </w:pPr>
        </w:p>
      </w:tc>
      <w:tc>
        <w:tcPr>
          <w:tcW w:w="3140" w:type="dxa"/>
        </w:tcPr>
        <w:p w14:paraId="3BFD4788" w14:textId="0996DBE4" w:rsidR="50923847" w:rsidRDefault="50923847" w:rsidP="50923847">
          <w:pPr>
            <w:pStyle w:val="Koptekst"/>
            <w:jc w:val="center"/>
          </w:pPr>
        </w:p>
      </w:tc>
      <w:tc>
        <w:tcPr>
          <w:tcW w:w="3140" w:type="dxa"/>
        </w:tcPr>
        <w:p w14:paraId="7E354922" w14:textId="33A9E256" w:rsidR="50923847" w:rsidRDefault="50923847" w:rsidP="50923847">
          <w:pPr>
            <w:pStyle w:val="Koptekst"/>
            <w:ind w:right="-115"/>
            <w:jc w:val="right"/>
          </w:pPr>
        </w:p>
      </w:tc>
    </w:tr>
  </w:tbl>
  <w:p w14:paraId="2EFE508D" w14:textId="7EF9A416" w:rsidR="50923847" w:rsidRDefault="50923847" w:rsidP="50923847">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40"/>
      <w:gridCol w:w="3140"/>
      <w:gridCol w:w="3140"/>
    </w:tblGrid>
    <w:tr w:rsidR="50923847" w14:paraId="3D3717C8" w14:textId="77777777" w:rsidTr="50923847">
      <w:trPr>
        <w:trHeight w:val="300"/>
      </w:trPr>
      <w:tc>
        <w:tcPr>
          <w:tcW w:w="3140" w:type="dxa"/>
        </w:tcPr>
        <w:p w14:paraId="7C78EFA2" w14:textId="6B636154" w:rsidR="50923847" w:rsidRDefault="50923847" w:rsidP="50923847">
          <w:pPr>
            <w:pStyle w:val="Koptekst"/>
            <w:ind w:left="-115"/>
          </w:pPr>
        </w:p>
      </w:tc>
      <w:tc>
        <w:tcPr>
          <w:tcW w:w="3140" w:type="dxa"/>
        </w:tcPr>
        <w:p w14:paraId="78963C3F" w14:textId="5C001751" w:rsidR="50923847" w:rsidRDefault="50923847" w:rsidP="50923847">
          <w:pPr>
            <w:pStyle w:val="Koptekst"/>
            <w:jc w:val="center"/>
          </w:pPr>
        </w:p>
      </w:tc>
      <w:tc>
        <w:tcPr>
          <w:tcW w:w="3140" w:type="dxa"/>
        </w:tcPr>
        <w:p w14:paraId="114E9160" w14:textId="52043F43" w:rsidR="50923847" w:rsidRDefault="50923847" w:rsidP="50923847">
          <w:pPr>
            <w:pStyle w:val="Koptekst"/>
            <w:ind w:right="-115"/>
            <w:jc w:val="right"/>
          </w:pPr>
        </w:p>
      </w:tc>
    </w:tr>
  </w:tbl>
  <w:p w14:paraId="565EB111" w14:textId="6B335764" w:rsidR="50923847" w:rsidRDefault="50923847" w:rsidP="50923847">
    <w:pPr>
      <w:pStyle w:val="Koptekst"/>
    </w:pPr>
  </w:p>
</w:hdr>
</file>

<file path=word/intelligence2.xml><?xml version="1.0" encoding="utf-8"?>
<int2:intelligence xmlns:int2="http://schemas.microsoft.com/office/intelligence/2020/intelligence" xmlns:oel="http://schemas.microsoft.com/office/2019/extlst">
  <int2:observations>
    <int2:bookmark int2:bookmarkName="_Int_au5GG9Le" int2:invalidationBookmarkName="" int2:hashCode="+awUtjp1+vV9jb" int2:id="tYL3RR6j">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15AD6"/>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BA1A2A"/>
    <w:multiLevelType w:val="hybridMultilevel"/>
    <w:tmpl w:val="ED009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95621"/>
    <w:multiLevelType w:val="hybridMultilevel"/>
    <w:tmpl w:val="A6E65E06"/>
    <w:lvl w:ilvl="0" w:tplc="C1243BD0">
      <w:start w:val="5"/>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522283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8C93506"/>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4B10725"/>
    <w:multiLevelType w:val="hybridMultilevel"/>
    <w:tmpl w:val="7244345C"/>
    <w:lvl w:ilvl="0" w:tplc="A85096CA">
      <w:numFmt w:val="bullet"/>
      <w:lvlText w:val="-"/>
      <w:lvlJc w:val="left"/>
      <w:pPr>
        <w:ind w:left="720" w:hanging="360"/>
      </w:pPr>
      <w:rPr>
        <w:rFonts w:ascii="Segoe UI" w:eastAsia="Calibr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D0BB2"/>
    <w:multiLevelType w:val="hybridMultilevel"/>
    <w:tmpl w:val="A1FE1EF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451C6B"/>
    <w:multiLevelType w:val="multilevel"/>
    <w:tmpl w:val="34A624D6"/>
    <w:lvl w:ilvl="0">
      <w:start w:val="1"/>
      <w:numFmt w:val="decimal"/>
      <w:lvlText w:val="%1"/>
      <w:lvlJc w:val="left"/>
      <w:pPr>
        <w:ind w:left="936" w:hanging="936"/>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3456" w:hanging="936"/>
      </w:pPr>
      <w:rPr>
        <w:rFonts w:hint="default"/>
      </w:rPr>
    </w:lvl>
    <w:lvl w:ilvl="3">
      <w:start w:val="1"/>
      <w:numFmt w:val="decimal"/>
      <w:pStyle w:val="Heading4Num"/>
      <w:lvlText w:val="%1.%2.%3.%4"/>
      <w:lvlJc w:val="left"/>
      <w:pPr>
        <w:ind w:left="936" w:hanging="936"/>
      </w:pPr>
      <w:rPr>
        <w:rFonts w:hint="default"/>
      </w:rPr>
    </w:lvl>
    <w:lvl w:ilvl="4">
      <w:start w:val="1"/>
      <w:numFmt w:val="decimal"/>
      <w:pStyle w:val="Heading5Num"/>
      <w:lvlText w:val="%1.%2.%3.%4.%5"/>
      <w:lvlJc w:val="left"/>
      <w:pPr>
        <w:ind w:left="1224" w:hanging="1224"/>
      </w:pPr>
      <w:rPr>
        <w:rFonts w:hint="default"/>
      </w:rPr>
    </w:lvl>
    <w:lvl w:ilvl="5">
      <w:start w:val="1"/>
      <w:numFmt w:val="decimal"/>
      <w:lvlText w:val="%1.%2.%3.%4.%5.%6."/>
      <w:lvlJc w:val="left"/>
      <w:pPr>
        <w:ind w:left="1224" w:hanging="1224"/>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180E0D78"/>
    <w:multiLevelType w:val="hybridMultilevel"/>
    <w:tmpl w:val="C79C4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D836139"/>
    <w:multiLevelType w:val="hybridMultilevel"/>
    <w:tmpl w:val="543C0B24"/>
    <w:lvl w:ilvl="0" w:tplc="CDFE156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1493504"/>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1FD234F"/>
    <w:multiLevelType w:val="hybridMultilevel"/>
    <w:tmpl w:val="2234715E"/>
    <w:lvl w:ilvl="0" w:tplc="98403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B87FAB"/>
    <w:multiLevelType w:val="multilevel"/>
    <w:tmpl w:val="92A8D828"/>
    <w:lvl w:ilvl="0">
      <w:start w:val="1"/>
      <w:numFmt w:val="bullet"/>
      <w:pStyle w:val="Lijstopsomteken"/>
      <w:lvlText w:val=""/>
      <w:lvlJc w:val="left"/>
      <w:pPr>
        <w:ind w:left="1395" w:hanging="357"/>
      </w:pPr>
      <w:rPr>
        <w:rFonts w:ascii="Symbol" w:hAnsi="Symbol" w:cs="Times New Roman" w:hint="default"/>
        <w:color w:val="5B9BD5"/>
        <w:sz w:val="24"/>
        <w:szCs w:val="20"/>
      </w:rPr>
    </w:lvl>
    <w:lvl w:ilvl="1">
      <w:start w:val="1"/>
      <w:numFmt w:val="bullet"/>
      <w:lvlText w:val=""/>
      <w:lvlJc w:val="left"/>
      <w:pPr>
        <w:tabs>
          <w:tab w:val="num" w:pos="2302"/>
        </w:tabs>
        <w:ind w:left="1752" w:hanging="357"/>
      </w:pPr>
      <w:rPr>
        <w:rFonts w:ascii="Symbol" w:hAnsi="Symbol" w:cs="Times New Roman" w:hint="default"/>
        <w:b w:val="0"/>
        <w:bCs w:val="0"/>
        <w:i w:val="0"/>
        <w:iCs w:val="0"/>
        <w:color w:val="5B9BD5"/>
        <w:sz w:val="24"/>
        <w:szCs w:val="20"/>
      </w:rPr>
    </w:lvl>
    <w:lvl w:ilvl="2">
      <w:start w:val="1"/>
      <w:numFmt w:val="bullet"/>
      <w:lvlText w:val=""/>
      <w:lvlJc w:val="left"/>
      <w:pPr>
        <w:tabs>
          <w:tab w:val="num" w:pos="2659"/>
        </w:tabs>
        <w:ind w:left="2109" w:hanging="357"/>
      </w:pPr>
      <w:rPr>
        <w:rFonts w:ascii="Symbol" w:hAnsi="Symbol" w:cs="Times New Roman" w:hint="default"/>
        <w:color w:val="5B9BD5"/>
        <w:sz w:val="20"/>
        <w:szCs w:val="20"/>
      </w:rPr>
    </w:lvl>
    <w:lvl w:ilvl="3">
      <w:start w:val="1"/>
      <w:numFmt w:val="bullet"/>
      <w:lvlText w:val=""/>
      <w:lvlJc w:val="left"/>
      <w:pPr>
        <w:tabs>
          <w:tab w:val="num" w:pos="3016"/>
        </w:tabs>
        <w:ind w:left="2466" w:hanging="357"/>
      </w:pPr>
      <w:rPr>
        <w:rFonts w:ascii="Symbol" w:hAnsi="Symbol" w:cs="Times New Roman" w:hint="default"/>
        <w:b w:val="0"/>
        <w:bCs w:val="0"/>
        <w:i w:val="0"/>
        <w:iCs w:val="0"/>
        <w:color w:val="5B9BD5"/>
        <w:sz w:val="16"/>
        <w:szCs w:val="20"/>
      </w:rPr>
    </w:lvl>
    <w:lvl w:ilvl="4">
      <w:start w:val="1"/>
      <w:numFmt w:val="lowerLetter"/>
      <w:lvlText w:val="(%5)"/>
      <w:lvlJc w:val="left"/>
      <w:pPr>
        <w:tabs>
          <w:tab w:val="num" w:pos="3373"/>
        </w:tabs>
        <w:ind w:left="2823" w:hanging="357"/>
      </w:pPr>
      <w:rPr>
        <w:rFonts w:hint="default"/>
      </w:rPr>
    </w:lvl>
    <w:lvl w:ilvl="5">
      <w:start w:val="1"/>
      <w:numFmt w:val="lowerRoman"/>
      <w:lvlText w:val="(%6)"/>
      <w:lvlJc w:val="left"/>
      <w:pPr>
        <w:tabs>
          <w:tab w:val="num" w:pos="3730"/>
        </w:tabs>
        <w:ind w:left="3180" w:hanging="357"/>
      </w:pPr>
      <w:rPr>
        <w:rFonts w:hint="default"/>
      </w:rPr>
    </w:lvl>
    <w:lvl w:ilvl="6">
      <w:start w:val="1"/>
      <w:numFmt w:val="decimal"/>
      <w:lvlText w:val="%7."/>
      <w:lvlJc w:val="left"/>
      <w:pPr>
        <w:tabs>
          <w:tab w:val="num" w:pos="4087"/>
        </w:tabs>
        <w:ind w:left="3537" w:hanging="357"/>
      </w:pPr>
      <w:rPr>
        <w:rFonts w:hint="default"/>
      </w:rPr>
    </w:lvl>
    <w:lvl w:ilvl="7">
      <w:start w:val="1"/>
      <w:numFmt w:val="lowerLetter"/>
      <w:lvlText w:val="%8."/>
      <w:lvlJc w:val="left"/>
      <w:pPr>
        <w:tabs>
          <w:tab w:val="num" w:pos="4444"/>
        </w:tabs>
        <w:ind w:left="3894" w:hanging="357"/>
      </w:pPr>
      <w:rPr>
        <w:rFonts w:hint="default"/>
      </w:rPr>
    </w:lvl>
    <w:lvl w:ilvl="8">
      <w:start w:val="1"/>
      <w:numFmt w:val="lowerRoman"/>
      <w:lvlText w:val="%9."/>
      <w:lvlJc w:val="left"/>
      <w:pPr>
        <w:tabs>
          <w:tab w:val="num" w:pos="4801"/>
        </w:tabs>
        <w:ind w:left="4251" w:hanging="357"/>
      </w:pPr>
      <w:rPr>
        <w:rFonts w:hint="default"/>
      </w:rPr>
    </w:lvl>
  </w:abstractNum>
  <w:abstractNum w:abstractNumId="14" w15:restartNumberingAfterBreak="0">
    <w:nsid w:val="26233A33"/>
    <w:multiLevelType w:val="hybridMultilevel"/>
    <w:tmpl w:val="223471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268876B3"/>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8685EF4"/>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0F3629"/>
    <w:multiLevelType w:val="hybridMultilevel"/>
    <w:tmpl w:val="761CAEA6"/>
    <w:lvl w:ilvl="0" w:tplc="85C8BCB8">
      <w:start w:val="1"/>
      <w:numFmt w:val="bullet"/>
      <w:pStyle w:val="Bullets"/>
      <w:lvlText w:val=""/>
      <w:lvlJc w:val="left"/>
      <w:pPr>
        <w:ind w:left="720" w:hanging="360"/>
      </w:pPr>
      <w:rPr>
        <w:rFonts w:ascii="Symbol" w:hAnsi="Symbol" w:hint="default"/>
        <w:color w:val="008AC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D733DC6"/>
    <w:multiLevelType w:val="hybridMultilevel"/>
    <w:tmpl w:val="C228FF5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17F21B1"/>
    <w:multiLevelType w:val="hybridMultilevel"/>
    <w:tmpl w:val="65F84F74"/>
    <w:lvl w:ilvl="0" w:tplc="F326B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3057E61"/>
    <w:multiLevelType w:val="hybridMultilevel"/>
    <w:tmpl w:val="2C3427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4C3687F"/>
    <w:multiLevelType w:val="hybridMultilevel"/>
    <w:tmpl w:val="4404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8265E2"/>
    <w:multiLevelType w:val="hybridMultilevel"/>
    <w:tmpl w:val="34D059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B1F5A63"/>
    <w:multiLevelType w:val="multilevel"/>
    <w:tmpl w:val="F084BA36"/>
    <w:lvl w:ilvl="0">
      <w:start w:val="1"/>
      <w:numFmt w:val="decimal"/>
      <w:pStyle w:val="Kop1"/>
      <w:lvlText w:val="%1"/>
      <w:lvlJc w:val="left"/>
      <w:pPr>
        <w:ind w:left="0" w:hanging="539"/>
      </w:pPr>
      <w:rPr>
        <w:rFonts w:hint="default"/>
        <w:lang w:val="nl-NL"/>
      </w:rPr>
    </w:lvl>
    <w:lvl w:ilvl="1">
      <w:start w:val="1"/>
      <w:numFmt w:val="decimal"/>
      <w:pStyle w:val="Kop2"/>
      <w:lvlText w:val="%1.%2"/>
      <w:lvlJc w:val="left"/>
      <w:pPr>
        <w:ind w:left="227" w:hanging="766"/>
      </w:pPr>
      <w:rPr>
        <w:rFonts w:hint="default"/>
        <w:lang w:val="nl-NL"/>
      </w:rPr>
    </w:lvl>
    <w:lvl w:ilvl="2">
      <w:start w:val="1"/>
      <w:numFmt w:val="decimal"/>
      <w:pStyle w:val="Heading3Numbered"/>
      <w:lvlText w:val="%1.%2.%3"/>
      <w:lvlJc w:val="left"/>
      <w:pPr>
        <w:ind w:left="765" w:hanging="765"/>
      </w:pPr>
      <w:rPr>
        <w:rFonts w:hint="default"/>
      </w:rPr>
    </w:lvl>
    <w:lvl w:ilvl="3">
      <w:start w:val="1"/>
      <w:numFmt w:val="decimal"/>
      <w:lvlText w:val="%3%1.%2..%4"/>
      <w:lvlJc w:val="left"/>
      <w:pPr>
        <w:ind w:left="-56" w:firstLine="56"/>
      </w:pPr>
      <w:rPr>
        <w:rFonts w:hint="default"/>
      </w:rPr>
    </w:lvl>
    <w:lvl w:ilvl="4">
      <w:start w:val="1"/>
      <w:numFmt w:val="decimal"/>
      <w:lvlText w:val="%1.%2.%3.%4.%5"/>
      <w:lvlJc w:val="left"/>
      <w:pPr>
        <w:ind w:left="57" w:firstLine="17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C430CF1"/>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3E40555F"/>
    <w:multiLevelType w:val="hybridMultilevel"/>
    <w:tmpl w:val="A7D29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090D8C"/>
    <w:multiLevelType w:val="hybridMultilevel"/>
    <w:tmpl w:val="BA2A833A"/>
    <w:lvl w:ilvl="0" w:tplc="A5121AD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1907556"/>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2422B5C"/>
    <w:multiLevelType w:val="multilevel"/>
    <w:tmpl w:val="9BC68E68"/>
    <w:lvl w:ilvl="0">
      <w:start w:val="1"/>
      <w:numFmt w:val="bullet"/>
      <w:pStyle w:val="TableListBullet"/>
      <w:lvlText w:val=""/>
      <w:lvlJc w:val="left"/>
      <w:pPr>
        <w:ind w:left="227" w:hanging="227"/>
      </w:pPr>
      <w:rPr>
        <w:rFonts w:ascii="Symbol" w:hAnsi="Symbol" w:cs="Times New Roman" w:hint="default"/>
        <w:b w:val="0"/>
        <w:bCs w:val="0"/>
        <w:i w:val="0"/>
        <w:iCs w:val="0"/>
        <w:color w:val="5B9BD5"/>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5B9BD5"/>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5B9BD5"/>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29" w15:restartNumberingAfterBreak="0">
    <w:nsid w:val="42E21C1C"/>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436C421C"/>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48095527"/>
    <w:multiLevelType w:val="hybridMultilevel"/>
    <w:tmpl w:val="1068A3C2"/>
    <w:styleLink w:val="NumberedListTable"/>
    <w:lvl w:ilvl="0" w:tplc="8CEC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B7F09BA"/>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4BFB266E"/>
    <w:multiLevelType w:val="hybridMultilevel"/>
    <w:tmpl w:val="580664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4DFA4007"/>
    <w:multiLevelType w:val="hybridMultilevel"/>
    <w:tmpl w:val="2C342746"/>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4709B5"/>
    <w:multiLevelType w:val="hybridMultilevel"/>
    <w:tmpl w:val="DCD20ED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0C015B8"/>
    <w:multiLevelType w:val="hybridMultilevel"/>
    <w:tmpl w:val="E68E85FC"/>
    <w:lvl w:ilvl="0" w:tplc="4222A0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03EC2"/>
    <w:multiLevelType w:val="hybridMultilevel"/>
    <w:tmpl w:val="C922AAB2"/>
    <w:lvl w:ilvl="0" w:tplc="1F9E32BC">
      <w:start w:val="1"/>
      <w:numFmt w:val="decimal"/>
      <w:pStyle w:val="Kop4"/>
      <w:lvlText w:val="%1.1.1.1"/>
      <w:lvlJc w:val="left"/>
      <w:pPr>
        <w:ind w:left="947"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667" w:hanging="360"/>
      </w:pPr>
    </w:lvl>
    <w:lvl w:ilvl="2" w:tplc="0409001B" w:tentative="1">
      <w:start w:val="1"/>
      <w:numFmt w:val="lowerRoman"/>
      <w:lvlText w:val="%3."/>
      <w:lvlJc w:val="right"/>
      <w:pPr>
        <w:ind w:left="2387" w:hanging="180"/>
      </w:pPr>
    </w:lvl>
    <w:lvl w:ilvl="3" w:tplc="0409000F" w:tentative="1">
      <w:start w:val="1"/>
      <w:numFmt w:val="decimal"/>
      <w:lvlText w:val="%4."/>
      <w:lvlJc w:val="left"/>
      <w:pPr>
        <w:ind w:left="3107" w:hanging="360"/>
      </w:pPr>
    </w:lvl>
    <w:lvl w:ilvl="4" w:tplc="04090019" w:tentative="1">
      <w:start w:val="1"/>
      <w:numFmt w:val="lowerLetter"/>
      <w:lvlText w:val="%5."/>
      <w:lvlJc w:val="left"/>
      <w:pPr>
        <w:ind w:left="3827" w:hanging="360"/>
      </w:pPr>
    </w:lvl>
    <w:lvl w:ilvl="5" w:tplc="0409001B" w:tentative="1">
      <w:start w:val="1"/>
      <w:numFmt w:val="lowerRoman"/>
      <w:lvlText w:val="%6."/>
      <w:lvlJc w:val="right"/>
      <w:pPr>
        <w:ind w:left="4547" w:hanging="180"/>
      </w:pPr>
    </w:lvl>
    <w:lvl w:ilvl="6" w:tplc="0409000F" w:tentative="1">
      <w:start w:val="1"/>
      <w:numFmt w:val="decimal"/>
      <w:lvlText w:val="%7."/>
      <w:lvlJc w:val="left"/>
      <w:pPr>
        <w:ind w:left="5267" w:hanging="360"/>
      </w:pPr>
    </w:lvl>
    <w:lvl w:ilvl="7" w:tplc="04090019" w:tentative="1">
      <w:start w:val="1"/>
      <w:numFmt w:val="lowerLetter"/>
      <w:lvlText w:val="%8."/>
      <w:lvlJc w:val="left"/>
      <w:pPr>
        <w:ind w:left="5987" w:hanging="360"/>
      </w:pPr>
    </w:lvl>
    <w:lvl w:ilvl="8" w:tplc="0409001B" w:tentative="1">
      <w:start w:val="1"/>
      <w:numFmt w:val="lowerRoman"/>
      <w:lvlText w:val="%9."/>
      <w:lvlJc w:val="right"/>
      <w:pPr>
        <w:ind w:left="6707" w:hanging="180"/>
      </w:pPr>
    </w:lvl>
  </w:abstractNum>
  <w:abstractNum w:abstractNumId="38" w15:restartNumberingAfterBreak="0">
    <w:nsid w:val="5B0233AA"/>
    <w:multiLevelType w:val="hybridMultilevel"/>
    <w:tmpl w:val="0D9A5104"/>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B370F06"/>
    <w:multiLevelType w:val="hybridMultilevel"/>
    <w:tmpl w:val="34D0599C"/>
    <w:lvl w:ilvl="0" w:tplc="B15EE9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E390A32"/>
    <w:multiLevelType w:val="hybridMultilevel"/>
    <w:tmpl w:val="8B2480C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773D4E"/>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62011974"/>
    <w:multiLevelType w:val="hybridMultilevel"/>
    <w:tmpl w:val="9E022E8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69F53201"/>
    <w:multiLevelType w:val="hybridMultilevel"/>
    <w:tmpl w:val="580664FC"/>
    <w:styleLink w:val="NumberedList"/>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B22422"/>
    <w:multiLevelType w:val="multilevel"/>
    <w:tmpl w:val="90E29C92"/>
    <w:lvl w:ilvl="0">
      <w:start w:val="1"/>
      <w:numFmt w:val="bullet"/>
      <w:pStyle w:val="CheckList"/>
      <w:lvlText w:val=""/>
      <w:lvlJc w:val="left"/>
      <w:pPr>
        <w:ind w:left="360" w:hanging="360"/>
      </w:pPr>
      <w:rPr>
        <w:rFonts w:ascii="Wingdings" w:hAnsi="Wingdings" w:cs="Times New Roman"/>
        <w:color w:val="5B9BD5"/>
        <w:position w:val="-6"/>
        <w:sz w:val="36"/>
        <w:szCs w:val="28"/>
      </w:rPr>
    </w:lvl>
    <w:lvl w:ilvl="1">
      <w:start w:val="1"/>
      <w:numFmt w:val="bullet"/>
      <w:lvlText w:val=""/>
      <w:lvlJc w:val="left"/>
      <w:pPr>
        <w:tabs>
          <w:tab w:val="num" w:pos="720"/>
        </w:tabs>
        <w:ind w:left="720" w:hanging="360"/>
      </w:pPr>
      <w:rPr>
        <w:rFonts w:ascii="Wingdings" w:hAnsi="Wingdings" w:cs="Times New Roman"/>
        <w:color w:val="5B9BD5"/>
        <w:position w:val="-6"/>
        <w:sz w:val="36"/>
        <w:szCs w:val="28"/>
      </w:rPr>
    </w:lvl>
    <w:lvl w:ilvl="2">
      <w:start w:val="1"/>
      <w:numFmt w:val="bullet"/>
      <w:lvlText w:val=""/>
      <w:lvlJc w:val="left"/>
      <w:pPr>
        <w:tabs>
          <w:tab w:val="num" w:pos="1080"/>
        </w:tabs>
        <w:ind w:left="1080" w:hanging="360"/>
      </w:pPr>
      <w:rPr>
        <w:rFonts w:ascii="Wingdings" w:hAnsi="Wingdings" w:cs="Times New Roman"/>
        <w:color w:val="5B9BD5"/>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76212DA8"/>
    <w:multiLevelType w:val="hybridMultilevel"/>
    <w:tmpl w:val="E84E8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0C592D"/>
    <w:multiLevelType w:val="hybridMultilevel"/>
    <w:tmpl w:val="9618A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7A37E77"/>
    <w:multiLevelType w:val="hybridMultilevel"/>
    <w:tmpl w:val="0D9A510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CA9364F"/>
    <w:multiLevelType w:val="hybridMultilevel"/>
    <w:tmpl w:val="6AC6C7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9" w15:restartNumberingAfterBreak="0">
    <w:nsid w:val="7CD25B3F"/>
    <w:multiLevelType w:val="hybridMultilevel"/>
    <w:tmpl w:val="A1FE1EF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7E9A25CD"/>
    <w:multiLevelType w:val="hybridMultilevel"/>
    <w:tmpl w:val="DCD20E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D57F4C"/>
    <w:multiLevelType w:val="hybridMultilevel"/>
    <w:tmpl w:val="DA325DCA"/>
    <w:lvl w:ilvl="0" w:tplc="6FC65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47866784">
    <w:abstractNumId w:val="5"/>
  </w:num>
  <w:num w:numId="2" w16cid:durableId="963270662">
    <w:abstractNumId w:val="17"/>
  </w:num>
  <w:num w:numId="3" w16cid:durableId="193661107">
    <w:abstractNumId w:val="28"/>
  </w:num>
  <w:num w:numId="4" w16cid:durableId="1780103652">
    <w:abstractNumId w:val="13"/>
  </w:num>
  <w:num w:numId="5" w16cid:durableId="1365013602">
    <w:abstractNumId w:val="44"/>
  </w:num>
  <w:num w:numId="6" w16cid:durableId="775061085">
    <w:abstractNumId w:val="8"/>
  </w:num>
  <w:num w:numId="7" w16cid:durableId="596907432">
    <w:abstractNumId w:val="23"/>
  </w:num>
  <w:num w:numId="8" w16cid:durableId="507602073">
    <w:abstractNumId w:val="37"/>
  </w:num>
  <w:num w:numId="9" w16cid:durableId="1530147239">
    <w:abstractNumId w:val="19"/>
  </w:num>
  <w:num w:numId="10" w16cid:durableId="1334264999">
    <w:abstractNumId w:val="38"/>
  </w:num>
  <w:num w:numId="11" w16cid:durableId="1565604050">
    <w:abstractNumId w:val="48"/>
  </w:num>
  <w:num w:numId="12" w16cid:durableId="1195461673">
    <w:abstractNumId w:val="31"/>
  </w:num>
  <w:num w:numId="13" w16cid:durableId="395200682">
    <w:abstractNumId w:val="43"/>
  </w:num>
  <w:num w:numId="14" w16cid:durableId="466819859">
    <w:abstractNumId w:val="34"/>
  </w:num>
  <w:num w:numId="15" w16cid:durableId="1130243844">
    <w:abstractNumId w:val="51"/>
  </w:num>
  <w:num w:numId="16" w16cid:durableId="144662314">
    <w:abstractNumId w:val="0"/>
  </w:num>
  <w:num w:numId="17" w16cid:durableId="19398868">
    <w:abstractNumId w:val="1"/>
  </w:num>
  <w:num w:numId="18" w16cid:durableId="1563057502">
    <w:abstractNumId w:val="21"/>
  </w:num>
  <w:num w:numId="19" w16cid:durableId="1834368700">
    <w:abstractNumId w:val="50"/>
  </w:num>
  <w:num w:numId="20" w16cid:durableId="157767450">
    <w:abstractNumId w:val="29"/>
  </w:num>
  <w:num w:numId="21" w16cid:durableId="1593052026">
    <w:abstractNumId w:val="30"/>
  </w:num>
  <w:num w:numId="22" w16cid:durableId="386682285">
    <w:abstractNumId w:val="35"/>
  </w:num>
  <w:num w:numId="23" w16cid:durableId="1948583720">
    <w:abstractNumId w:val="33"/>
  </w:num>
  <w:num w:numId="24" w16cid:durableId="415592420">
    <w:abstractNumId w:val="20"/>
  </w:num>
  <w:num w:numId="25" w16cid:durableId="505285633">
    <w:abstractNumId w:val="10"/>
  </w:num>
  <w:num w:numId="26" w16cid:durableId="261645040">
    <w:abstractNumId w:val="36"/>
  </w:num>
  <w:num w:numId="27" w16cid:durableId="117990481">
    <w:abstractNumId w:val="26"/>
  </w:num>
  <w:num w:numId="28" w16cid:durableId="521624046">
    <w:abstractNumId w:val="41"/>
  </w:num>
  <w:num w:numId="29" w16cid:durableId="299502328">
    <w:abstractNumId w:val="46"/>
  </w:num>
  <w:num w:numId="30" w16cid:durableId="1569146440">
    <w:abstractNumId w:val="7"/>
  </w:num>
  <w:num w:numId="31" w16cid:durableId="1722628465">
    <w:abstractNumId w:val="39"/>
  </w:num>
  <w:num w:numId="32" w16cid:durableId="429006439">
    <w:abstractNumId w:val="12"/>
  </w:num>
  <w:num w:numId="33" w16cid:durableId="2065174661">
    <w:abstractNumId w:val="2"/>
  </w:num>
  <w:num w:numId="34" w16cid:durableId="156579121">
    <w:abstractNumId w:val="14"/>
  </w:num>
  <w:num w:numId="35" w16cid:durableId="1217350047">
    <w:abstractNumId w:val="45"/>
  </w:num>
  <w:num w:numId="36" w16cid:durableId="233050551">
    <w:abstractNumId w:val="47"/>
  </w:num>
  <w:num w:numId="37" w16cid:durableId="1768885096">
    <w:abstractNumId w:val="4"/>
  </w:num>
  <w:num w:numId="38" w16cid:durableId="1054700685">
    <w:abstractNumId w:val="9"/>
  </w:num>
  <w:num w:numId="39" w16cid:durableId="499857089">
    <w:abstractNumId w:val="25"/>
  </w:num>
  <w:num w:numId="40" w16cid:durableId="153298063">
    <w:abstractNumId w:val="3"/>
  </w:num>
  <w:num w:numId="41" w16cid:durableId="1273592522">
    <w:abstractNumId w:val="32"/>
  </w:num>
  <w:num w:numId="42" w16cid:durableId="898783947">
    <w:abstractNumId w:val="24"/>
  </w:num>
  <w:num w:numId="43" w16cid:durableId="336032873">
    <w:abstractNumId w:val="16"/>
  </w:num>
  <w:num w:numId="44" w16cid:durableId="1082482355">
    <w:abstractNumId w:val="6"/>
  </w:num>
  <w:num w:numId="45" w16cid:durableId="865488441">
    <w:abstractNumId w:val="27"/>
  </w:num>
  <w:num w:numId="46" w16cid:durableId="1074283607">
    <w:abstractNumId w:val="42"/>
  </w:num>
  <w:num w:numId="47" w16cid:durableId="1881239937">
    <w:abstractNumId w:val="15"/>
  </w:num>
  <w:num w:numId="48" w16cid:durableId="1311590189">
    <w:abstractNumId w:val="40"/>
  </w:num>
  <w:num w:numId="49" w16cid:durableId="710030520">
    <w:abstractNumId w:val="11"/>
  </w:num>
  <w:num w:numId="50" w16cid:durableId="536047538">
    <w:abstractNumId w:val="18"/>
  </w:num>
  <w:num w:numId="51" w16cid:durableId="1529371836">
    <w:abstractNumId w:val="49"/>
  </w:num>
  <w:num w:numId="52" w16cid:durableId="1700011735">
    <w:abstractNumId w:val="2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0" w:nlCheck="1" w:checkStyle="0"/>
  <w:activeWritingStyle w:appName="MSWord" w:lang="en-US" w:vendorID="64" w:dllVersion="0" w:nlCheck="1" w:checkStyle="0"/>
  <w:activeWritingStyle w:appName="MSWord" w:lang="nl-NL" w:vendorID="64" w:dllVersion="0" w:nlCheck="1" w:checkStyle="0"/>
  <w:attachedTemplate r:id="rId1"/>
  <w:linkStyles/>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oNotTrackFormatting/>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CDD"/>
    <w:rsid w:val="0000022B"/>
    <w:rsid w:val="0000030C"/>
    <w:rsid w:val="00000C84"/>
    <w:rsid w:val="00000CD5"/>
    <w:rsid w:val="000013F0"/>
    <w:rsid w:val="00001DB3"/>
    <w:rsid w:val="0000300A"/>
    <w:rsid w:val="00003CCC"/>
    <w:rsid w:val="00003EF4"/>
    <w:rsid w:val="000060C3"/>
    <w:rsid w:val="00006383"/>
    <w:rsid w:val="000063EE"/>
    <w:rsid w:val="000064D3"/>
    <w:rsid w:val="00006DCD"/>
    <w:rsid w:val="00007BE2"/>
    <w:rsid w:val="00007D9C"/>
    <w:rsid w:val="000102DA"/>
    <w:rsid w:val="00010F2B"/>
    <w:rsid w:val="00011332"/>
    <w:rsid w:val="000115DA"/>
    <w:rsid w:val="000123CE"/>
    <w:rsid w:val="00012BE0"/>
    <w:rsid w:val="00013665"/>
    <w:rsid w:val="00013773"/>
    <w:rsid w:val="00014102"/>
    <w:rsid w:val="00014E8E"/>
    <w:rsid w:val="00014F80"/>
    <w:rsid w:val="00015780"/>
    <w:rsid w:val="00015979"/>
    <w:rsid w:val="000203A4"/>
    <w:rsid w:val="00020705"/>
    <w:rsid w:val="000207BF"/>
    <w:rsid w:val="00021277"/>
    <w:rsid w:val="000215A0"/>
    <w:rsid w:val="0002240C"/>
    <w:rsid w:val="0002246C"/>
    <w:rsid w:val="00022D98"/>
    <w:rsid w:val="00022F06"/>
    <w:rsid w:val="00023018"/>
    <w:rsid w:val="00023A03"/>
    <w:rsid w:val="00023E22"/>
    <w:rsid w:val="00023F6A"/>
    <w:rsid w:val="00023F73"/>
    <w:rsid w:val="00024738"/>
    <w:rsid w:val="00024B80"/>
    <w:rsid w:val="00024F6B"/>
    <w:rsid w:val="00025150"/>
    <w:rsid w:val="00025461"/>
    <w:rsid w:val="000262A3"/>
    <w:rsid w:val="00026852"/>
    <w:rsid w:val="00027640"/>
    <w:rsid w:val="00027B6C"/>
    <w:rsid w:val="000307D9"/>
    <w:rsid w:val="00030995"/>
    <w:rsid w:val="00030F15"/>
    <w:rsid w:val="000317E6"/>
    <w:rsid w:val="00031BD7"/>
    <w:rsid w:val="00031C6F"/>
    <w:rsid w:val="00032171"/>
    <w:rsid w:val="00032347"/>
    <w:rsid w:val="00032353"/>
    <w:rsid w:val="00032429"/>
    <w:rsid w:val="00032CBB"/>
    <w:rsid w:val="000332C7"/>
    <w:rsid w:val="000335BD"/>
    <w:rsid w:val="00034E09"/>
    <w:rsid w:val="0003545A"/>
    <w:rsid w:val="0003555E"/>
    <w:rsid w:val="000357D9"/>
    <w:rsid w:val="00036D2B"/>
    <w:rsid w:val="0003715D"/>
    <w:rsid w:val="00040F5A"/>
    <w:rsid w:val="000411D8"/>
    <w:rsid w:val="0004127C"/>
    <w:rsid w:val="00041977"/>
    <w:rsid w:val="00041F16"/>
    <w:rsid w:val="00041FDA"/>
    <w:rsid w:val="0004357D"/>
    <w:rsid w:val="00043986"/>
    <w:rsid w:val="000441FE"/>
    <w:rsid w:val="000450DC"/>
    <w:rsid w:val="0004565F"/>
    <w:rsid w:val="00045789"/>
    <w:rsid w:val="00045D1C"/>
    <w:rsid w:val="00045F0A"/>
    <w:rsid w:val="000462FE"/>
    <w:rsid w:val="00046649"/>
    <w:rsid w:val="0004763D"/>
    <w:rsid w:val="00047D6D"/>
    <w:rsid w:val="00047E56"/>
    <w:rsid w:val="00051FF9"/>
    <w:rsid w:val="00052D66"/>
    <w:rsid w:val="00052DEB"/>
    <w:rsid w:val="00053151"/>
    <w:rsid w:val="000534BB"/>
    <w:rsid w:val="00054711"/>
    <w:rsid w:val="00054B87"/>
    <w:rsid w:val="00054BAB"/>
    <w:rsid w:val="000550F4"/>
    <w:rsid w:val="000557F6"/>
    <w:rsid w:val="000559E6"/>
    <w:rsid w:val="00055F13"/>
    <w:rsid w:val="00056550"/>
    <w:rsid w:val="00056A8B"/>
    <w:rsid w:val="00060F28"/>
    <w:rsid w:val="000613C9"/>
    <w:rsid w:val="000616B7"/>
    <w:rsid w:val="00061BAD"/>
    <w:rsid w:val="0006294C"/>
    <w:rsid w:val="000635C2"/>
    <w:rsid w:val="0006492C"/>
    <w:rsid w:val="00064C1E"/>
    <w:rsid w:val="00064FD1"/>
    <w:rsid w:val="000651CA"/>
    <w:rsid w:val="00065637"/>
    <w:rsid w:val="00065F4B"/>
    <w:rsid w:val="0006689C"/>
    <w:rsid w:val="00066D26"/>
    <w:rsid w:val="000674D4"/>
    <w:rsid w:val="000676A2"/>
    <w:rsid w:val="00067D89"/>
    <w:rsid w:val="00067EAF"/>
    <w:rsid w:val="00070214"/>
    <w:rsid w:val="00071848"/>
    <w:rsid w:val="0007199B"/>
    <w:rsid w:val="00071A4E"/>
    <w:rsid w:val="00072578"/>
    <w:rsid w:val="0007298F"/>
    <w:rsid w:val="00073659"/>
    <w:rsid w:val="00073E33"/>
    <w:rsid w:val="000747C9"/>
    <w:rsid w:val="00075465"/>
    <w:rsid w:val="00075810"/>
    <w:rsid w:val="000758AE"/>
    <w:rsid w:val="00075A18"/>
    <w:rsid w:val="00076703"/>
    <w:rsid w:val="000769A4"/>
    <w:rsid w:val="00077299"/>
    <w:rsid w:val="0008121E"/>
    <w:rsid w:val="00081580"/>
    <w:rsid w:val="00081BC1"/>
    <w:rsid w:val="00081C3D"/>
    <w:rsid w:val="00082098"/>
    <w:rsid w:val="00082215"/>
    <w:rsid w:val="00082546"/>
    <w:rsid w:val="00082778"/>
    <w:rsid w:val="00082DE4"/>
    <w:rsid w:val="00083669"/>
    <w:rsid w:val="000837CE"/>
    <w:rsid w:val="00083CA1"/>
    <w:rsid w:val="00083EDE"/>
    <w:rsid w:val="000852CF"/>
    <w:rsid w:val="00085839"/>
    <w:rsid w:val="00085954"/>
    <w:rsid w:val="00086452"/>
    <w:rsid w:val="000876E3"/>
    <w:rsid w:val="00087A02"/>
    <w:rsid w:val="00087B0C"/>
    <w:rsid w:val="00087EA4"/>
    <w:rsid w:val="00091261"/>
    <w:rsid w:val="000915D1"/>
    <w:rsid w:val="000917EF"/>
    <w:rsid w:val="000922B3"/>
    <w:rsid w:val="0009248A"/>
    <w:rsid w:val="000946C4"/>
    <w:rsid w:val="00094AB0"/>
    <w:rsid w:val="00094BC0"/>
    <w:rsid w:val="00094DC0"/>
    <w:rsid w:val="0009515D"/>
    <w:rsid w:val="00095A36"/>
    <w:rsid w:val="00095DBB"/>
    <w:rsid w:val="000965F5"/>
    <w:rsid w:val="0009664D"/>
    <w:rsid w:val="0009687E"/>
    <w:rsid w:val="00096A33"/>
    <w:rsid w:val="00097052"/>
    <w:rsid w:val="0009750F"/>
    <w:rsid w:val="00097675"/>
    <w:rsid w:val="00097E25"/>
    <w:rsid w:val="000A003A"/>
    <w:rsid w:val="000A0166"/>
    <w:rsid w:val="000A0525"/>
    <w:rsid w:val="000A1E8F"/>
    <w:rsid w:val="000A1F91"/>
    <w:rsid w:val="000A21A4"/>
    <w:rsid w:val="000A250F"/>
    <w:rsid w:val="000A26BF"/>
    <w:rsid w:val="000A27A0"/>
    <w:rsid w:val="000A2B0A"/>
    <w:rsid w:val="000A32AA"/>
    <w:rsid w:val="000A33CB"/>
    <w:rsid w:val="000A3A75"/>
    <w:rsid w:val="000A42AF"/>
    <w:rsid w:val="000A444A"/>
    <w:rsid w:val="000A555F"/>
    <w:rsid w:val="000A6EAE"/>
    <w:rsid w:val="000A7287"/>
    <w:rsid w:val="000B062A"/>
    <w:rsid w:val="000B0AD9"/>
    <w:rsid w:val="000B111D"/>
    <w:rsid w:val="000B1492"/>
    <w:rsid w:val="000B16A4"/>
    <w:rsid w:val="000B1793"/>
    <w:rsid w:val="000B1FE0"/>
    <w:rsid w:val="000B2176"/>
    <w:rsid w:val="000B2830"/>
    <w:rsid w:val="000B2BB9"/>
    <w:rsid w:val="000B33D5"/>
    <w:rsid w:val="000B4411"/>
    <w:rsid w:val="000B446E"/>
    <w:rsid w:val="000B496C"/>
    <w:rsid w:val="000B544F"/>
    <w:rsid w:val="000B5549"/>
    <w:rsid w:val="000B58D4"/>
    <w:rsid w:val="000B656D"/>
    <w:rsid w:val="000B66B0"/>
    <w:rsid w:val="000B7BC5"/>
    <w:rsid w:val="000B7EAD"/>
    <w:rsid w:val="000C03FD"/>
    <w:rsid w:val="000C071F"/>
    <w:rsid w:val="000C08A9"/>
    <w:rsid w:val="000C0ECE"/>
    <w:rsid w:val="000C10D9"/>
    <w:rsid w:val="000C10E3"/>
    <w:rsid w:val="000C1C80"/>
    <w:rsid w:val="000C206F"/>
    <w:rsid w:val="000C2B6D"/>
    <w:rsid w:val="000C2E48"/>
    <w:rsid w:val="000C3206"/>
    <w:rsid w:val="000C3B9B"/>
    <w:rsid w:val="000C3D91"/>
    <w:rsid w:val="000C3F92"/>
    <w:rsid w:val="000C4074"/>
    <w:rsid w:val="000C41A2"/>
    <w:rsid w:val="000C428E"/>
    <w:rsid w:val="000C43B3"/>
    <w:rsid w:val="000C5340"/>
    <w:rsid w:val="000C5400"/>
    <w:rsid w:val="000C55C2"/>
    <w:rsid w:val="000C5760"/>
    <w:rsid w:val="000C5DC4"/>
    <w:rsid w:val="000C612A"/>
    <w:rsid w:val="000C633B"/>
    <w:rsid w:val="000C686B"/>
    <w:rsid w:val="000C69D9"/>
    <w:rsid w:val="000C6C22"/>
    <w:rsid w:val="000C7374"/>
    <w:rsid w:val="000C790D"/>
    <w:rsid w:val="000C790F"/>
    <w:rsid w:val="000D0745"/>
    <w:rsid w:val="000D08B8"/>
    <w:rsid w:val="000D124C"/>
    <w:rsid w:val="000D136D"/>
    <w:rsid w:val="000D1568"/>
    <w:rsid w:val="000D1D54"/>
    <w:rsid w:val="000D2ED9"/>
    <w:rsid w:val="000D33AE"/>
    <w:rsid w:val="000D369C"/>
    <w:rsid w:val="000D38A2"/>
    <w:rsid w:val="000D3B2B"/>
    <w:rsid w:val="000D4136"/>
    <w:rsid w:val="000D451C"/>
    <w:rsid w:val="000D4C1E"/>
    <w:rsid w:val="000D5364"/>
    <w:rsid w:val="000D55C0"/>
    <w:rsid w:val="000D62EF"/>
    <w:rsid w:val="000D63A5"/>
    <w:rsid w:val="000D64B5"/>
    <w:rsid w:val="000D6CCA"/>
    <w:rsid w:val="000D6F47"/>
    <w:rsid w:val="000D7050"/>
    <w:rsid w:val="000D780B"/>
    <w:rsid w:val="000D7BF1"/>
    <w:rsid w:val="000D7FE2"/>
    <w:rsid w:val="000E00C9"/>
    <w:rsid w:val="000E034B"/>
    <w:rsid w:val="000E0BA0"/>
    <w:rsid w:val="000E0CBF"/>
    <w:rsid w:val="000E1257"/>
    <w:rsid w:val="000E1AC6"/>
    <w:rsid w:val="000E1B42"/>
    <w:rsid w:val="000E2F26"/>
    <w:rsid w:val="000E3821"/>
    <w:rsid w:val="000E3943"/>
    <w:rsid w:val="000E40C0"/>
    <w:rsid w:val="000E425D"/>
    <w:rsid w:val="000E4909"/>
    <w:rsid w:val="000E5B98"/>
    <w:rsid w:val="000E5E0E"/>
    <w:rsid w:val="000E64CF"/>
    <w:rsid w:val="000E6779"/>
    <w:rsid w:val="000E6F2D"/>
    <w:rsid w:val="000E7615"/>
    <w:rsid w:val="000F002C"/>
    <w:rsid w:val="000F0D82"/>
    <w:rsid w:val="000F11CD"/>
    <w:rsid w:val="000F1470"/>
    <w:rsid w:val="000F16B8"/>
    <w:rsid w:val="000F1A81"/>
    <w:rsid w:val="000F211F"/>
    <w:rsid w:val="000F2191"/>
    <w:rsid w:val="000F22F8"/>
    <w:rsid w:val="000F253F"/>
    <w:rsid w:val="000F2E56"/>
    <w:rsid w:val="000F33A8"/>
    <w:rsid w:val="000F3AA2"/>
    <w:rsid w:val="000F4619"/>
    <w:rsid w:val="000F47F8"/>
    <w:rsid w:val="000F494E"/>
    <w:rsid w:val="000F5BF3"/>
    <w:rsid w:val="000F5EA8"/>
    <w:rsid w:val="001013CB"/>
    <w:rsid w:val="001017BC"/>
    <w:rsid w:val="00102425"/>
    <w:rsid w:val="0010248A"/>
    <w:rsid w:val="00102C72"/>
    <w:rsid w:val="00102FA4"/>
    <w:rsid w:val="00103795"/>
    <w:rsid w:val="00103867"/>
    <w:rsid w:val="00103E71"/>
    <w:rsid w:val="001045E3"/>
    <w:rsid w:val="001047DC"/>
    <w:rsid w:val="00104C38"/>
    <w:rsid w:val="001053C7"/>
    <w:rsid w:val="00105BCC"/>
    <w:rsid w:val="001061D3"/>
    <w:rsid w:val="00106293"/>
    <w:rsid w:val="001066F5"/>
    <w:rsid w:val="00106ECA"/>
    <w:rsid w:val="001072CC"/>
    <w:rsid w:val="0010745F"/>
    <w:rsid w:val="001079A9"/>
    <w:rsid w:val="00110609"/>
    <w:rsid w:val="001106E7"/>
    <w:rsid w:val="001108A1"/>
    <w:rsid w:val="0011180C"/>
    <w:rsid w:val="00111D6A"/>
    <w:rsid w:val="00112939"/>
    <w:rsid w:val="001130B3"/>
    <w:rsid w:val="0011325A"/>
    <w:rsid w:val="00113C05"/>
    <w:rsid w:val="00113F0D"/>
    <w:rsid w:val="0011408B"/>
    <w:rsid w:val="00114641"/>
    <w:rsid w:val="00115402"/>
    <w:rsid w:val="00115429"/>
    <w:rsid w:val="0011657E"/>
    <w:rsid w:val="0012032F"/>
    <w:rsid w:val="00120CF6"/>
    <w:rsid w:val="00122E4B"/>
    <w:rsid w:val="00123184"/>
    <w:rsid w:val="001238BF"/>
    <w:rsid w:val="00123934"/>
    <w:rsid w:val="00123E27"/>
    <w:rsid w:val="001245B3"/>
    <w:rsid w:val="00125757"/>
    <w:rsid w:val="00125C35"/>
    <w:rsid w:val="001265AF"/>
    <w:rsid w:val="00126C55"/>
    <w:rsid w:val="001304ED"/>
    <w:rsid w:val="0013073A"/>
    <w:rsid w:val="00131866"/>
    <w:rsid w:val="00131B1E"/>
    <w:rsid w:val="00131FC1"/>
    <w:rsid w:val="00132698"/>
    <w:rsid w:val="0013299C"/>
    <w:rsid w:val="00132B29"/>
    <w:rsid w:val="00134CF7"/>
    <w:rsid w:val="00135930"/>
    <w:rsid w:val="00136AF2"/>
    <w:rsid w:val="001370A5"/>
    <w:rsid w:val="0013710E"/>
    <w:rsid w:val="0013722C"/>
    <w:rsid w:val="00137E45"/>
    <w:rsid w:val="00140F9C"/>
    <w:rsid w:val="0014111C"/>
    <w:rsid w:val="0014125D"/>
    <w:rsid w:val="0014261A"/>
    <w:rsid w:val="00143532"/>
    <w:rsid w:val="00143617"/>
    <w:rsid w:val="00143CA6"/>
    <w:rsid w:val="00143F98"/>
    <w:rsid w:val="0014487F"/>
    <w:rsid w:val="00144C11"/>
    <w:rsid w:val="0014514E"/>
    <w:rsid w:val="0014522D"/>
    <w:rsid w:val="00145770"/>
    <w:rsid w:val="00145A0C"/>
    <w:rsid w:val="00146AE5"/>
    <w:rsid w:val="00147392"/>
    <w:rsid w:val="00147E85"/>
    <w:rsid w:val="001500E2"/>
    <w:rsid w:val="001508EE"/>
    <w:rsid w:val="00152B53"/>
    <w:rsid w:val="0015325A"/>
    <w:rsid w:val="00153EA1"/>
    <w:rsid w:val="00155264"/>
    <w:rsid w:val="00155AA3"/>
    <w:rsid w:val="001562D6"/>
    <w:rsid w:val="00157B62"/>
    <w:rsid w:val="00157DBD"/>
    <w:rsid w:val="001613FA"/>
    <w:rsid w:val="00162390"/>
    <w:rsid w:val="001626A1"/>
    <w:rsid w:val="00162AE4"/>
    <w:rsid w:val="001631E9"/>
    <w:rsid w:val="00163221"/>
    <w:rsid w:val="001636E5"/>
    <w:rsid w:val="0016424C"/>
    <w:rsid w:val="00164F9F"/>
    <w:rsid w:val="00165459"/>
    <w:rsid w:val="00165DD1"/>
    <w:rsid w:val="00165E82"/>
    <w:rsid w:val="00166D18"/>
    <w:rsid w:val="00166D1D"/>
    <w:rsid w:val="00170607"/>
    <w:rsid w:val="001718DF"/>
    <w:rsid w:val="00172529"/>
    <w:rsid w:val="00173611"/>
    <w:rsid w:val="00173D85"/>
    <w:rsid w:val="00173E77"/>
    <w:rsid w:val="001754E1"/>
    <w:rsid w:val="00176F57"/>
    <w:rsid w:val="0017B866"/>
    <w:rsid w:val="00180883"/>
    <w:rsid w:val="001808F7"/>
    <w:rsid w:val="00180F88"/>
    <w:rsid w:val="00181334"/>
    <w:rsid w:val="00181878"/>
    <w:rsid w:val="00181B33"/>
    <w:rsid w:val="0018261B"/>
    <w:rsid w:val="001830F4"/>
    <w:rsid w:val="0018375A"/>
    <w:rsid w:val="001837DA"/>
    <w:rsid w:val="00184577"/>
    <w:rsid w:val="00184FA3"/>
    <w:rsid w:val="001852FC"/>
    <w:rsid w:val="001854EA"/>
    <w:rsid w:val="0018592F"/>
    <w:rsid w:val="00185D04"/>
    <w:rsid w:val="00186AFB"/>
    <w:rsid w:val="00186CBB"/>
    <w:rsid w:val="0018706F"/>
    <w:rsid w:val="00187360"/>
    <w:rsid w:val="00187588"/>
    <w:rsid w:val="00187ACC"/>
    <w:rsid w:val="00187B41"/>
    <w:rsid w:val="001901B0"/>
    <w:rsid w:val="001904A7"/>
    <w:rsid w:val="00190EEB"/>
    <w:rsid w:val="00191830"/>
    <w:rsid w:val="00192FCD"/>
    <w:rsid w:val="00193531"/>
    <w:rsid w:val="00193B78"/>
    <w:rsid w:val="00193F91"/>
    <w:rsid w:val="00194EF8"/>
    <w:rsid w:val="00194FC9"/>
    <w:rsid w:val="00196305"/>
    <w:rsid w:val="00196749"/>
    <w:rsid w:val="0019683F"/>
    <w:rsid w:val="00196A5A"/>
    <w:rsid w:val="00196EAE"/>
    <w:rsid w:val="00197C37"/>
    <w:rsid w:val="001A072C"/>
    <w:rsid w:val="001A1071"/>
    <w:rsid w:val="001A1E3A"/>
    <w:rsid w:val="001A206E"/>
    <w:rsid w:val="001A210F"/>
    <w:rsid w:val="001A22A9"/>
    <w:rsid w:val="001A231B"/>
    <w:rsid w:val="001A25CE"/>
    <w:rsid w:val="001A377D"/>
    <w:rsid w:val="001A3C0E"/>
    <w:rsid w:val="001A402B"/>
    <w:rsid w:val="001A43EB"/>
    <w:rsid w:val="001A47BF"/>
    <w:rsid w:val="001A6DCB"/>
    <w:rsid w:val="001A6FFA"/>
    <w:rsid w:val="001A708C"/>
    <w:rsid w:val="001B0489"/>
    <w:rsid w:val="001B16C1"/>
    <w:rsid w:val="001B186B"/>
    <w:rsid w:val="001B1B40"/>
    <w:rsid w:val="001B2888"/>
    <w:rsid w:val="001B2D06"/>
    <w:rsid w:val="001B3E69"/>
    <w:rsid w:val="001B4325"/>
    <w:rsid w:val="001B4332"/>
    <w:rsid w:val="001B44D0"/>
    <w:rsid w:val="001B7625"/>
    <w:rsid w:val="001B76DC"/>
    <w:rsid w:val="001C0372"/>
    <w:rsid w:val="001C158D"/>
    <w:rsid w:val="001C1656"/>
    <w:rsid w:val="001C1917"/>
    <w:rsid w:val="001C19AE"/>
    <w:rsid w:val="001C1A54"/>
    <w:rsid w:val="001C25DC"/>
    <w:rsid w:val="001C2F3E"/>
    <w:rsid w:val="001C31A8"/>
    <w:rsid w:val="001C3BC9"/>
    <w:rsid w:val="001C3F4E"/>
    <w:rsid w:val="001C425D"/>
    <w:rsid w:val="001C4409"/>
    <w:rsid w:val="001C4F18"/>
    <w:rsid w:val="001C5B76"/>
    <w:rsid w:val="001C67C6"/>
    <w:rsid w:val="001C7422"/>
    <w:rsid w:val="001D0C72"/>
    <w:rsid w:val="001D0DB8"/>
    <w:rsid w:val="001D1225"/>
    <w:rsid w:val="001D12D1"/>
    <w:rsid w:val="001D1CB1"/>
    <w:rsid w:val="001D20C3"/>
    <w:rsid w:val="001D212B"/>
    <w:rsid w:val="001D24EA"/>
    <w:rsid w:val="001D2769"/>
    <w:rsid w:val="001D2EB5"/>
    <w:rsid w:val="001D2F0C"/>
    <w:rsid w:val="001D37DB"/>
    <w:rsid w:val="001D37E4"/>
    <w:rsid w:val="001D3B03"/>
    <w:rsid w:val="001D429A"/>
    <w:rsid w:val="001D438A"/>
    <w:rsid w:val="001D4524"/>
    <w:rsid w:val="001D55EA"/>
    <w:rsid w:val="001D5B08"/>
    <w:rsid w:val="001D633F"/>
    <w:rsid w:val="001D634C"/>
    <w:rsid w:val="001D6395"/>
    <w:rsid w:val="001D75FD"/>
    <w:rsid w:val="001D7925"/>
    <w:rsid w:val="001E07F8"/>
    <w:rsid w:val="001E08B4"/>
    <w:rsid w:val="001E08D0"/>
    <w:rsid w:val="001E0976"/>
    <w:rsid w:val="001E1E81"/>
    <w:rsid w:val="001E21C5"/>
    <w:rsid w:val="001E281B"/>
    <w:rsid w:val="001E3108"/>
    <w:rsid w:val="001E3942"/>
    <w:rsid w:val="001E3EAF"/>
    <w:rsid w:val="001E4364"/>
    <w:rsid w:val="001E47CC"/>
    <w:rsid w:val="001E4BE6"/>
    <w:rsid w:val="001E50AF"/>
    <w:rsid w:val="001E536E"/>
    <w:rsid w:val="001E5CDD"/>
    <w:rsid w:val="001E5EE7"/>
    <w:rsid w:val="001E61E0"/>
    <w:rsid w:val="001E6487"/>
    <w:rsid w:val="001E65E8"/>
    <w:rsid w:val="001E6C24"/>
    <w:rsid w:val="001E74F3"/>
    <w:rsid w:val="001E7A62"/>
    <w:rsid w:val="001F0B3F"/>
    <w:rsid w:val="001F0E30"/>
    <w:rsid w:val="001F0FA0"/>
    <w:rsid w:val="001F1529"/>
    <w:rsid w:val="001F1C39"/>
    <w:rsid w:val="001F1F27"/>
    <w:rsid w:val="001F2543"/>
    <w:rsid w:val="001F2AFD"/>
    <w:rsid w:val="001F366A"/>
    <w:rsid w:val="001F3BE7"/>
    <w:rsid w:val="001F3F8B"/>
    <w:rsid w:val="001F43FE"/>
    <w:rsid w:val="001F4D5E"/>
    <w:rsid w:val="001F5209"/>
    <w:rsid w:val="001F59C7"/>
    <w:rsid w:val="001F5E96"/>
    <w:rsid w:val="001F5F4B"/>
    <w:rsid w:val="001F6002"/>
    <w:rsid w:val="001F67B4"/>
    <w:rsid w:val="001F690B"/>
    <w:rsid w:val="001F6937"/>
    <w:rsid w:val="001F7290"/>
    <w:rsid w:val="00200CD9"/>
    <w:rsid w:val="00200F36"/>
    <w:rsid w:val="00201C79"/>
    <w:rsid w:val="002022DF"/>
    <w:rsid w:val="00202A1B"/>
    <w:rsid w:val="002036F6"/>
    <w:rsid w:val="00203905"/>
    <w:rsid w:val="0020396A"/>
    <w:rsid w:val="00203D3D"/>
    <w:rsid w:val="0020430D"/>
    <w:rsid w:val="002045CA"/>
    <w:rsid w:val="00204D53"/>
    <w:rsid w:val="00204DAC"/>
    <w:rsid w:val="0020574C"/>
    <w:rsid w:val="00206DAF"/>
    <w:rsid w:val="00207122"/>
    <w:rsid w:val="002077EF"/>
    <w:rsid w:val="00210673"/>
    <w:rsid w:val="00210CA5"/>
    <w:rsid w:val="00210CBE"/>
    <w:rsid w:val="002113C1"/>
    <w:rsid w:val="0021291E"/>
    <w:rsid w:val="00212AF6"/>
    <w:rsid w:val="00212C77"/>
    <w:rsid w:val="00212D5B"/>
    <w:rsid w:val="002135E8"/>
    <w:rsid w:val="00213DB6"/>
    <w:rsid w:val="00214043"/>
    <w:rsid w:val="00214208"/>
    <w:rsid w:val="00214299"/>
    <w:rsid w:val="00214AA9"/>
    <w:rsid w:val="00214E5F"/>
    <w:rsid w:val="00215397"/>
    <w:rsid w:val="002158F9"/>
    <w:rsid w:val="002161FC"/>
    <w:rsid w:val="002164D5"/>
    <w:rsid w:val="00216BE4"/>
    <w:rsid w:val="00216DF4"/>
    <w:rsid w:val="00217634"/>
    <w:rsid w:val="002203E0"/>
    <w:rsid w:val="00220736"/>
    <w:rsid w:val="00220BD6"/>
    <w:rsid w:val="002216C9"/>
    <w:rsid w:val="002217C9"/>
    <w:rsid w:val="00222A61"/>
    <w:rsid w:val="00223236"/>
    <w:rsid w:val="00223784"/>
    <w:rsid w:val="00223CB2"/>
    <w:rsid w:val="00223F58"/>
    <w:rsid w:val="00224F61"/>
    <w:rsid w:val="00225133"/>
    <w:rsid w:val="00225159"/>
    <w:rsid w:val="0022570E"/>
    <w:rsid w:val="00225E95"/>
    <w:rsid w:val="00226B0E"/>
    <w:rsid w:val="00226F3F"/>
    <w:rsid w:val="00227522"/>
    <w:rsid w:val="002278FC"/>
    <w:rsid w:val="00227E95"/>
    <w:rsid w:val="0023021B"/>
    <w:rsid w:val="0023051D"/>
    <w:rsid w:val="002308E2"/>
    <w:rsid w:val="00230C9B"/>
    <w:rsid w:val="00231420"/>
    <w:rsid w:val="0023152E"/>
    <w:rsid w:val="0023173C"/>
    <w:rsid w:val="00232DAC"/>
    <w:rsid w:val="00232EA8"/>
    <w:rsid w:val="002339F0"/>
    <w:rsid w:val="0023404A"/>
    <w:rsid w:val="00234A55"/>
    <w:rsid w:val="00234F44"/>
    <w:rsid w:val="0023510D"/>
    <w:rsid w:val="00235412"/>
    <w:rsid w:val="00235814"/>
    <w:rsid w:val="002358FB"/>
    <w:rsid w:val="00237006"/>
    <w:rsid w:val="00237AE9"/>
    <w:rsid w:val="00237C1C"/>
    <w:rsid w:val="002401F5"/>
    <w:rsid w:val="002409AF"/>
    <w:rsid w:val="00240EFC"/>
    <w:rsid w:val="0024386F"/>
    <w:rsid w:val="00243A1C"/>
    <w:rsid w:val="0024402E"/>
    <w:rsid w:val="0024424E"/>
    <w:rsid w:val="002442EE"/>
    <w:rsid w:val="002450FC"/>
    <w:rsid w:val="002451D7"/>
    <w:rsid w:val="002465D1"/>
    <w:rsid w:val="002472CF"/>
    <w:rsid w:val="002503AF"/>
    <w:rsid w:val="00250A1B"/>
    <w:rsid w:val="00250E1A"/>
    <w:rsid w:val="0025101D"/>
    <w:rsid w:val="00251342"/>
    <w:rsid w:val="0025195F"/>
    <w:rsid w:val="00251E72"/>
    <w:rsid w:val="00251FA3"/>
    <w:rsid w:val="00252555"/>
    <w:rsid w:val="0025336C"/>
    <w:rsid w:val="002533F9"/>
    <w:rsid w:val="0025375B"/>
    <w:rsid w:val="002539A1"/>
    <w:rsid w:val="00253A18"/>
    <w:rsid w:val="00254167"/>
    <w:rsid w:val="002542DC"/>
    <w:rsid w:val="0025430F"/>
    <w:rsid w:val="00254BC3"/>
    <w:rsid w:val="00255314"/>
    <w:rsid w:val="002558C8"/>
    <w:rsid w:val="00255B2B"/>
    <w:rsid w:val="00256405"/>
    <w:rsid w:val="00257868"/>
    <w:rsid w:val="002579F5"/>
    <w:rsid w:val="00257E16"/>
    <w:rsid w:val="00260580"/>
    <w:rsid w:val="002608A6"/>
    <w:rsid w:val="00260AB4"/>
    <w:rsid w:val="00261072"/>
    <w:rsid w:val="002610E3"/>
    <w:rsid w:val="002616B2"/>
    <w:rsid w:val="00263583"/>
    <w:rsid w:val="00263646"/>
    <w:rsid w:val="0026434A"/>
    <w:rsid w:val="00264534"/>
    <w:rsid w:val="00264FED"/>
    <w:rsid w:val="0026555B"/>
    <w:rsid w:val="00265913"/>
    <w:rsid w:val="00265EDE"/>
    <w:rsid w:val="00266905"/>
    <w:rsid w:val="0026696F"/>
    <w:rsid w:val="00267965"/>
    <w:rsid w:val="00267B51"/>
    <w:rsid w:val="002703BA"/>
    <w:rsid w:val="00270D18"/>
    <w:rsid w:val="00270ED1"/>
    <w:rsid w:val="00271462"/>
    <w:rsid w:val="00271952"/>
    <w:rsid w:val="00271CC0"/>
    <w:rsid w:val="00271CC5"/>
    <w:rsid w:val="00271CD2"/>
    <w:rsid w:val="002721E7"/>
    <w:rsid w:val="00272405"/>
    <w:rsid w:val="00272727"/>
    <w:rsid w:val="002728D7"/>
    <w:rsid w:val="00272CBD"/>
    <w:rsid w:val="002739ED"/>
    <w:rsid w:val="002741DC"/>
    <w:rsid w:val="0027486B"/>
    <w:rsid w:val="002748C0"/>
    <w:rsid w:val="00274EFB"/>
    <w:rsid w:val="00275C5B"/>
    <w:rsid w:val="002765AA"/>
    <w:rsid w:val="00276E0C"/>
    <w:rsid w:val="00281187"/>
    <w:rsid w:val="00281D1F"/>
    <w:rsid w:val="00281FED"/>
    <w:rsid w:val="00282CEA"/>
    <w:rsid w:val="00282D74"/>
    <w:rsid w:val="00285423"/>
    <w:rsid w:val="00285B10"/>
    <w:rsid w:val="00285DD2"/>
    <w:rsid w:val="00285F14"/>
    <w:rsid w:val="00285F93"/>
    <w:rsid w:val="0028609B"/>
    <w:rsid w:val="002861C9"/>
    <w:rsid w:val="00286D2E"/>
    <w:rsid w:val="00286F1E"/>
    <w:rsid w:val="00287102"/>
    <w:rsid w:val="0028724A"/>
    <w:rsid w:val="00290C62"/>
    <w:rsid w:val="0029139E"/>
    <w:rsid w:val="002918E4"/>
    <w:rsid w:val="002924D5"/>
    <w:rsid w:val="00292551"/>
    <w:rsid w:val="002928E4"/>
    <w:rsid w:val="00292A50"/>
    <w:rsid w:val="0029337C"/>
    <w:rsid w:val="002934BE"/>
    <w:rsid w:val="00293638"/>
    <w:rsid w:val="00294024"/>
    <w:rsid w:val="002953AE"/>
    <w:rsid w:val="002959BF"/>
    <w:rsid w:val="00295F50"/>
    <w:rsid w:val="00296CF4"/>
    <w:rsid w:val="00296F58"/>
    <w:rsid w:val="002973E6"/>
    <w:rsid w:val="002975DA"/>
    <w:rsid w:val="00297798"/>
    <w:rsid w:val="00297F97"/>
    <w:rsid w:val="002A0AD5"/>
    <w:rsid w:val="002A1CB0"/>
    <w:rsid w:val="002A2193"/>
    <w:rsid w:val="002A2CBA"/>
    <w:rsid w:val="002A386C"/>
    <w:rsid w:val="002A3949"/>
    <w:rsid w:val="002A43B8"/>
    <w:rsid w:val="002A49DD"/>
    <w:rsid w:val="002A4A3E"/>
    <w:rsid w:val="002A4AFD"/>
    <w:rsid w:val="002A51DE"/>
    <w:rsid w:val="002A5346"/>
    <w:rsid w:val="002A5ACE"/>
    <w:rsid w:val="002A6630"/>
    <w:rsid w:val="002A6699"/>
    <w:rsid w:val="002A6EB9"/>
    <w:rsid w:val="002A7382"/>
    <w:rsid w:val="002A73D1"/>
    <w:rsid w:val="002A77E4"/>
    <w:rsid w:val="002A7B66"/>
    <w:rsid w:val="002A7C91"/>
    <w:rsid w:val="002B0178"/>
    <w:rsid w:val="002B0A38"/>
    <w:rsid w:val="002B0B4E"/>
    <w:rsid w:val="002B189D"/>
    <w:rsid w:val="002B2954"/>
    <w:rsid w:val="002B2A10"/>
    <w:rsid w:val="002B3365"/>
    <w:rsid w:val="002B4466"/>
    <w:rsid w:val="002B45DC"/>
    <w:rsid w:val="002B4864"/>
    <w:rsid w:val="002B5742"/>
    <w:rsid w:val="002B5DF8"/>
    <w:rsid w:val="002B5E3B"/>
    <w:rsid w:val="002B68FF"/>
    <w:rsid w:val="002B6EE6"/>
    <w:rsid w:val="002B7E25"/>
    <w:rsid w:val="002C2D0F"/>
    <w:rsid w:val="002C30C1"/>
    <w:rsid w:val="002C3EE1"/>
    <w:rsid w:val="002C41DC"/>
    <w:rsid w:val="002C4517"/>
    <w:rsid w:val="002C4EBD"/>
    <w:rsid w:val="002C5849"/>
    <w:rsid w:val="002C5F54"/>
    <w:rsid w:val="002C619C"/>
    <w:rsid w:val="002C7393"/>
    <w:rsid w:val="002C76E4"/>
    <w:rsid w:val="002C7C44"/>
    <w:rsid w:val="002D0024"/>
    <w:rsid w:val="002D0723"/>
    <w:rsid w:val="002D1423"/>
    <w:rsid w:val="002D27FD"/>
    <w:rsid w:val="002D2D5F"/>
    <w:rsid w:val="002D3586"/>
    <w:rsid w:val="002D41C1"/>
    <w:rsid w:val="002D433A"/>
    <w:rsid w:val="002D54F5"/>
    <w:rsid w:val="002D5CCC"/>
    <w:rsid w:val="002D6933"/>
    <w:rsid w:val="002D69EF"/>
    <w:rsid w:val="002D6E64"/>
    <w:rsid w:val="002D7277"/>
    <w:rsid w:val="002D7D80"/>
    <w:rsid w:val="002E065C"/>
    <w:rsid w:val="002E1A43"/>
    <w:rsid w:val="002E2288"/>
    <w:rsid w:val="002E231C"/>
    <w:rsid w:val="002E23AF"/>
    <w:rsid w:val="002E2C06"/>
    <w:rsid w:val="002E2C3B"/>
    <w:rsid w:val="002E2CB1"/>
    <w:rsid w:val="002E3751"/>
    <w:rsid w:val="002E3828"/>
    <w:rsid w:val="002E3D50"/>
    <w:rsid w:val="002E3E03"/>
    <w:rsid w:val="002E3EEA"/>
    <w:rsid w:val="002E5096"/>
    <w:rsid w:val="002E576E"/>
    <w:rsid w:val="002E5D5A"/>
    <w:rsid w:val="002E6913"/>
    <w:rsid w:val="002E7084"/>
    <w:rsid w:val="002E73A5"/>
    <w:rsid w:val="002F0C58"/>
    <w:rsid w:val="002F0C95"/>
    <w:rsid w:val="002F10BB"/>
    <w:rsid w:val="002F114F"/>
    <w:rsid w:val="002F18D5"/>
    <w:rsid w:val="002F1E6D"/>
    <w:rsid w:val="002F242E"/>
    <w:rsid w:val="002F2831"/>
    <w:rsid w:val="002F2B11"/>
    <w:rsid w:val="002F2F30"/>
    <w:rsid w:val="002F37C5"/>
    <w:rsid w:val="002F4BAB"/>
    <w:rsid w:val="002F50B2"/>
    <w:rsid w:val="002F5B6D"/>
    <w:rsid w:val="002F61C1"/>
    <w:rsid w:val="002F6636"/>
    <w:rsid w:val="002F6E91"/>
    <w:rsid w:val="002F6EB1"/>
    <w:rsid w:val="002F72BD"/>
    <w:rsid w:val="0030017E"/>
    <w:rsid w:val="00301E22"/>
    <w:rsid w:val="003024AF"/>
    <w:rsid w:val="00302B90"/>
    <w:rsid w:val="003036AC"/>
    <w:rsid w:val="003042F5"/>
    <w:rsid w:val="00304C62"/>
    <w:rsid w:val="00304C63"/>
    <w:rsid w:val="00304CAE"/>
    <w:rsid w:val="00305722"/>
    <w:rsid w:val="00305747"/>
    <w:rsid w:val="00305EB1"/>
    <w:rsid w:val="003061F1"/>
    <w:rsid w:val="003065DE"/>
    <w:rsid w:val="00306C0B"/>
    <w:rsid w:val="003073C5"/>
    <w:rsid w:val="003074CE"/>
    <w:rsid w:val="003076E5"/>
    <w:rsid w:val="003078F4"/>
    <w:rsid w:val="00307B0B"/>
    <w:rsid w:val="00310511"/>
    <w:rsid w:val="00310EAF"/>
    <w:rsid w:val="003117E9"/>
    <w:rsid w:val="00312A4B"/>
    <w:rsid w:val="00312B75"/>
    <w:rsid w:val="00313F77"/>
    <w:rsid w:val="00314BDC"/>
    <w:rsid w:val="00314E84"/>
    <w:rsid w:val="00314FBD"/>
    <w:rsid w:val="00315208"/>
    <w:rsid w:val="0031547B"/>
    <w:rsid w:val="0031592A"/>
    <w:rsid w:val="00315B37"/>
    <w:rsid w:val="00316061"/>
    <w:rsid w:val="003160EF"/>
    <w:rsid w:val="00316645"/>
    <w:rsid w:val="003167FE"/>
    <w:rsid w:val="00316EA6"/>
    <w:rsid w:val="003170A1"/>
    <w:rsid w:val="003172C3"/>
    <w:rsid w:val="00317CF0"/>
    <w:rsid w:val="00320221"/>
    <w:rsid w:val="003209B1"/>
    <w:rsid w:val="00320CE6"/>
    <w:rsid w:val="0032120A"/>
    <w:rsid w:val="00321CDF"/>
    <w:rsid w:val="00322879"/>
    <w:rsid w:val="00322D27"/>
    <w:rsid w:val="00322EA7"/>
    <w:rsid w:val="00322EEA"/>
    <w:rsid w:val="00323342"/>
    <w:rsid w:val="0032335C"/>
    <w:rsid w:val="00323DC4"/>
    <w:rsid w:val="003240D5"/>
    <w:rsid w:val="00324B57"/>
    <w:rsid w:val="00325F4A"/>
    <w:rsid w:val="0032652A"/>
    <w:rsid w:val="003268A9"/>
    <w:rsid w:val="00326AA8"/>
    <w:rsid w:val="003311B0"/>
    <w:rsid w:val="003317A4"/>
    <w:rsid w:val="00331DDF"/>
    <w:rsid w:val="00331F57"/>
    <w:rsid w:val="00332577"/>
    <w:rsid w:val="0033273D"/>
    <w:rsid w:val="00332EF7"/>
    <w:rsid w:val="00333087"/>
    <w:rsid w:val="0033333B"/>
    <w:rsid w:val="00333CDE"/>
    <w:rsid w:val="0033495A"/>
    <w:rsid w:val="00334AEF"/>
    <w:rsid w:val="003358D6"/>
    <w:rsid w:val="0033592E"/>
    <w:rsid w:val="003369FC"/>
    <w:rsid w:val="00336D2C"/>
    <w:rsid w:val="003377D5"/>
    <w:rsid w:val="00340411"/>
    <w:rsid w:val="00340DB8"/>
    <w:rsid w:val="00341020"/>
    <w:rsid w:val="00342247"/>
    <w:rsid w:val="00342399"/>
    <w:rsid w:val="00342676"/>
    <w:rsid w:val="0034337A"/>
    <w:rsid w:val="00343619"/>
    <w:rsid w:val="0034365D"/>
    <w:rsid w:val="00343F4B"/>
    <w:rsid w:val="00343F4D"/>
    <w:rsid w:val="00344B0E"/>
    <w:rsid w:val="0034534D"/>
    <w:rsid w:val="00345361"/>
    <w:rsid w:val="00345FFF"/>
    <w:rsid w:val="0034640C"/>
    <w:rsid w:val="00346A1F"/>
    <w:rsid w:val="00347926"/>
    <w:rsid w:val="00347CDE"/>
    <w:rsid w:val="00347D31"/>
    <w:rsid w:val="00347E28"/>
    <w:rsid w:val="00347EDB"/>
    <w:rsid w:val="00350B33"/>
    <w:rsid w:val="0035180E"/>
    <w:rsid w:val="00352DDD"/>
    <w:rsid w:val="003535F9"/>
    <w:rsid w:val="0035381E"/>
    <w:rsid w:val="0035384A"/>
    <w:rsid w:val="00353BF6"/>
    <w:rsid w:val="00353DFC"/>
    <w:rsid w:val="003545DF"/>
    <w:rsid w:val="00354AED"/>
    <w:rsid w:val="00354CFD"/>
    <w:rsid w:val="00355477"/>
    <w:rsid w:val="003554DE"/>
    <w:rsid w:val="0035552A"/>
    <w:rsid w:val="0035580C"/>
    <w:rsid w:val="003558D1"/>
    <w:rsid w:val="00355B23"/>
    <w:rsid w:val="00355FD4"/>
    <w:rsid w:val="0035632E"/>
    <w:rsid w:val="0035673E"/>
    <w:rsid w:val="00357078"/>
    <w:rsid w:val="0035716B"/>
    <w:rsid w:val="00357A2D"/>
    <w:rsid w:val="00360052"/>
    <w:rsid w:val="00360616"/>
    <w:rsid w:val="00360D42"/>
    <w:rsid w:val="003611A1"/>
    <w:rsid w:val="00361816"/>
    <w:rsid w:val="00361F35"/>
    <w:rsid w:val="00362152"/>
    <w:rsid w:val="00362477"/>
    <w:rsid w:val="00362A04"/>
    <w:rsid w:val="00362DCB"/>
    <w:rsid w:val="00363856"/>
    <w:rsid w:val="0036423F"/>
    <w:rsid w:val="003648CA"/>
    <w:rsid w:val="00364BA0"/>
    <w:rsid w:val="00365131"/>
    <w:rsid w:val="00365BF6"/>
    <w:rsid w:val="00366475"/>
    <w:rsid w:val="003669C5"/>
    <w:rsid w:val="00366F48"/>
    <w:rsid w:val="00367C59"/>
    <w:rsid w:val="00370B05"/>
    <w:rsid w:val="0037103B"/>
    <w:rsid w:val="00371F26"/>
    <w:rsid w:val="003729CC"/>
    <w:rsid w:val="00372F86"/>
    <w:rsid w:val="00373261"/>
    <w:rsid w:val="00373993"/>
    <w:rsid w:val="0037429F"/>
    <w:rsid w:val="00374444"/>
    <w:rsid w:val="00374D5B"/>
    <w:rsid w:val="00374FB3"/>
    <w:rsid w:val="003751F6"/>
    <w:rsid w:val="00375835"/>
    <w:rsid w:val="00375F58"/>
    <w:rsid w:val="0037676D"/>
    <w:rsid w:val="00376A06"/>
    <w:rsid w:val="00376E39"/>
    <w:rsid w:val="0037748A"/>
    <w:rsid w:val="00377497"/>
    <w:rsid w:val="00377A89"/>
    <w:rsid w:val="00377CE6"/>
    <w:rsid w:val="00377E3F"/>
    <w:rsid w:val="00380114"/>
    <w:rsid w:val="00381C35"/>
    <w:rsid w:val="00383755"/>
    <w:rsid w:val="00383E9C"/>
    <w:rsid w:val="00383FE1"/>
    <w:rsid w:val="00384293"/>
    <w:rsid w:val="00384B55"/>
    <w:rsid w:val="00384D1E"/>
    <w:rsid w:val="00385103"/>
    <w:rsid w:val="00385CEE"/>
    <w:rsid w:val="00386B22"/>
    <w:rsid w:val="00387B50"/>
    <w:rsid w:val="00390358"/>
    <w:rsid w:val="003908A2"/>
    <w:rsid w:val="00390A3C"/>
    <w:rsid w:val="00391050"/>
    <w:rsid w:val="0039106B"/>
    <w:rsid w:val="00391DA0"/>
    <w:rsid w:val="00391F11"/>
    <w:rsid w:val="00392DB6"/>
    <w:rsid w:val="003931E1"/>
    <w:rsid w:val="00393BB9"/>
    <w:rsid w:val="00393DD2"/>
    <w:rsid w:val="00394A4E"/>
    <w:rsid w:val="003950AE"/>
    <w:rsid w:val="003954DE"/>
    <w:rsid w:val="00395CB6"/>
    <w:rsid w:val="00395E7D"/>
    <w:rsid w:val="003963CA"/>
    <w:rsid w:val="00396542"/>
    <w:rsid w:val="0039700C"/>
    <w:rsid w:val="0039702F"/>
    <w:rsid w:val="0039727C"/>
    <w:rsid w:val="00397605"/>
    <w:rsid w:val="00397688"/>
    <w:rsid w:val="0039770B"/>
    <w:rsid w:val="003977A7"/>
    <w:rsid w:val="0039799B"/>
    <w:rsid w:val="00397FFA"/>
    <w:rsid w:val="003A03DD"/>
    <w:rsid w:val="003A0834"/>
    <w:rsid w:val="003A10D5"/>
    <w:rsid w:val="003A11D1"/>
    <w:rsid w:val="003A1610"/>
    <w:rsid w:val="003A1C4C"/>
    <w:rsid w:val="003A391E"/>
    <w:rsid w:val="003A3F43"/>
    <w:rsid w:val="003A4001"/>
    <w:rsid w:val="003A40CD"/>
    <w:rsid w:val="003A4B5A"/>
    <w:rsid w:val="003A5E79"/>
    <w:rsid w:val="003A60FD"/>
    <w:rsid w:val="003A650D"/>
    <w:rsid w:val="003A67AA"/>
    <w:rsid w:val="003A6CD9"/>
    <w:rsid w:val="003A6EA8"/>
    <w:rsid w:val="003A71C9"/>
    <w:rsid w:val="003A7408"/>
    <w:rsid w:val="003A74F8"/>
    <w:rsid w:val="003A75F7"/>
    <w:rsid w:val="003A7713"/>
    <w:rsid w:val="003A7BB2"/>
    <w:rsid w:val="003B0235"/>
    <w:rsid w:val="003B02AD"/>
    <w:rsid w:val="003B03B2"/>
    <w:rsid w:val="003B0753"/>
    <w:rsid w:val="003B0835"/>
    <w:rsid w:val="003B0BB0"/>
    <w:rsid w:val="003B1E9B"/>
    <w:rsid w:val="003B3096"/>
    <w:rsid w:val="003B33E8"/>
    <w:rsid w:val="003B4069"/>
    <w:rsid w:val="003B46BA"/>
    <w:rsid w:val="003B50B6"/>
    <w:rsid w:val="003B52F3"/>
    <w:rsid w:val="003B5580"/>
    <w:rsid w:val="003B5673"/>
    <w:rsid w:val="003B5E07"/>
    <w:rsid w:val="003B5E32"/>
    <w:rsid w:val="003B6D85"/>
    <w:rsid w:val="003B7162"/>
    <w:rsid w:val="003B7442"/>
    <w:rsid w:val="003B75BE"/>
    <w:rsid w:val="003C01F1"/>
    <w:rsid w:val="003C0397"/>
    <w:rsid w:val="003C0A9B"/>
    <w:rsid w:val="003C0BDD"/>
    <w:rsid w:val="003C1A9B"/>
    <w:rsid w:val="003C2208"/>
    <w:rsid w:val="003C2E40"/>
    <w:rsid w:val="003C30E8"/>
    <w:rsid w:val="003C331C"/>
    <w:rsid w:val="003C4606"/>
    <w:rsid w:val="003C47E7"/>
    <w:rsid w:val="003C4899"/>
    <w:rsid w:val="003C4BA3"/>
    <w:rsid w:val="003C4CF8"/>
    <w:rsid w:val="003C4F3C"/>
    <w:rsid w:val="003C5268"/>
    <w:rsid w:val="003C5D31"/>
    <w:rsid w:val="003C623C"/>
    <w:rsid w:val="003C685C"/>
    <w:rsid w:val="003C6A79"/>
    <w:rsid w:val="003C6E29"/>
    <w:rsid w:val="003C7389"/>
    <w:rsid w:val="003C758E"/>
    <w:rsid w:val="003C7618"/>
    <w:rsid w:val="003C7D91"/>
    <w:rsid w:val="003D024A"/>
    <w:rsid w:val="003D06BA"/>
    <w:rsid w:val="003D0E39"/>
    <w:rsid w:val="003D1136"/>
    <w:rsid w:val="003D1928"/>
    <w:rsid w:val="003D1BB5"/>
    <w:rsid w:val="003D1CFC"/>
    <w:rsid w:val="003D1F0A"/>
    <w:rsid w:val="003D24EB"/>
    <w:rsid w:val="003D2565"/>
    <w:rsid w:val="003D2BB8"/>
    <w:rsid w:val="003D2C28"/>
    <w:rsid w:val="003D2F75"/>
    <w:rsid w:val="003D318B"/>
    <w:rsid w:val="003D3434"/>
    <w:rsid w:val="003D3B31"/>
    <w:rsid w:val="003D44E2"/>
    <w:rsid w:val="003D499F"/>
    <w:rsid w:val="003D4BE5"/>
    <w:rsid w:val="003D6385"/>
    <w:rsid w:val="003D6672"/>
    <w:rsid w:val="003D68AD"/>
    <w:rsid w:val="003D6CAE"/>
    <w:rsid w:val="003D6DF5"/>
    <w:rsid w:val="003D6F72"/>
    <w:rsid w:val="003D72D0"/>
    <w:rsid w:val="003D75F3"/>
    <w:rsid w:val="003E0157"/>
    <w:rsid w:val="003E04C2"/>
    <w:rsid w:val="003E0C59"/>
    <w:rsid w:val="003E13DA"/>
    <w:rsid w:val="003E1DD9"/>
    <w:rsid w:val="003E2AAC"/>
    <w:rsid w:val="003E2BB2"/>
    <w:rsid w:val="003E33C2"/>
    <w:rsid w:val="003E372E"/>
    <w:rsid w:val="003E373A"/>
    <w:rsid w:val="003E3EC9"/>
    <w:rsid w:val="003E4323"/>
    <w:rsid w:val="003E47BE"/>
    <w:rsid w:val="003E482D"/>
    <w:rsid w:val="003E53BF"/>
    <w:rsid w:val="003E6003"/>
    <w:rsid w:val="003E614F"/>
    <w:rsid w:val="003E6156"/>
    <w:rsid w:val="003E6443"/>
    <w:rsid w:val="003E68B6"/>
    <w:rsid w:val="003E6FD1"/>
    <w:rsid w:val="003E7049"/>
    <w:rsid w:val="003F0024"/>
    <w:rsid w:val="003F0EAE"/>
    <w:rsid w:val="003F11B1"/>
    <w:rsid w:val="003F20A6"/>
    <w:rsid w:val="003F4F35"/>
    <w:rsid w:val="003F5B03"/>
    <w:rsid w:val="003F62BE"/>
    <w:rsid w:val="003F6E7A"/>
    <w:rsid w:val="003F7C2E"/>
    <w:rsid w:val="004007CA"/>
    <w:rsid w:val="0040121A"/>
    <w:rsid w:val="00401489"/>
    <w:rsid w:val="004014C8"/>
    <w:rsid w:val="00401797"/>
    <w:rsid w:val="00401870"/>
    <w:rsid w:val="0040266D"/>
    <w:rsid w:val="00402767"/>
    <w:rsid w:val="00404866"/>
    <w:rsid w:val="00404A35"/>
    <w:rsid w:val="00404F12"/>
    <w:rsid w:val="00405416"/>
    <w:rsid w:val="0040547A"/>
    <w:rsid w:val="0040576B"/>
    <w:rsid w:val="0040617D"/>
    <w:rsid w:val="00406286"/>
    <w:rsid w:val="0040635C"/>
    <w:rsid w:val="0040666D"/>
    <w:rsid w:val="004073F9"/>
    <w:rsid w:val="00407B7B"/>
    <w:rsid w:val="004112A1"/>
    <w:rsid w:val="0041167E"/>
    <w:rsid w:val="004117AD"/>
    <w:rsid w:val="00411ED2"/>
    <w:rsid w:val="00414240"/>
    <w:rsid w:val="00414249"/>
    <w:rsid w:val="00414329"/>
    <w:rsid w:val="00414474"/>
    <w:rsid w:val="00414E66"/>
    <w:rsid w:val="00414F2F"/>
    <w:rsid w:val="00414F98"/>
    <w:rsid w:val="00416AE2"/>
    <w:rsid w:val="00416E8F"/>
    <w:rsid w:val="00417216"/>
    <w:rsid w:val="004173D6"/>
    <w:rsid w:val="00420153"/>
    <w:rsid w:val="00420E99"/>
    <w:rsid w:val="004216D2"/>
    <w:rsid w:val="00421799"/>
    <w:rsid w:val="00421EB8"/>
    <w:rsid w:val="004225E5"/>
    <w:rsid w:val="00423010"/>
    <w:rsid w:val="00423037"/>
    <w:rsid w:val="00423331"/>
    <w:rsid w:val="00424A0C"/>
    <w:rsid w:val="00426976"/>
    <w:rsid w:val="00426B0B"/>
    <w:rsid w:val="00427D75"/>
    <w:rsid w:val="00427E8F"/>
    <w:rsid w:val="00430252"/>
    <w:rsid w:val="00430A3E"/>
    <w:rsid w:val="00431351"/>
    <w:rsid w:val="004314E1"/>
    <w:rsid w:val="00431BAD"/>
    <w:rsid w:val="00431EB7"/>
    <w:rsid w:val="004327AF"/>
    <w:rsid w:val="004331DE"/>
    <w:rsid w:val="00434109"/>
    <w:rsid w:val="0043439E"/>
    <w:rsid w:val="004348B5"/>
    <w:rsid w:val="00434CCF"/>
    <w:rsid w:val="00434E55"/>
    <w:rsid w:val="00434FB4"/>
    <w:rsid w:val="00434FEB"/>
    <w:rsid w:val="0043572C"/>
    <w:rsid w:val="00436ADE"/>
    <w:rsid w:val="00436C2A"/>
    <w:rsid w:val="0043763D"/>
    <w:rsid w:val="004405AC"/>
    <w:rsid w:val="00440ACC"/>
    <w:rsid w:val="004414BE"/>
    <w:rsid w:val="00441644"/>
    <w:rsid w:val="00441731"/>
    <w:rsid w:val="00442775"/>
    <w:rsid w:val="004430DC"/>
    <w:rsid w:val="004436B9"/>
    <w:rsid w:val="00443915"/>
    <w:rsid w:val="004443F7"/>
    <w:rsid w:val="00444689"/>
    <w:rsid w:val="00444C9F"/>
    <w:rsid w:val="00444E67"/>
    <w:rsid w:val="00444F99"/>
    <w:rsid w:val="0044579A"/>
    <w:rsid w:val="00445E20"/>
    <w:rsid w:val="004467B7"/>
    <w:rsid w:val="00447538"/>
    <w:rsid w:val="00447729"/>
    <w:rsid w:val="00447890"/>
    <w:rsid w:val="004501BA"/>
    <w:rsid w:val="004502E0"/>
    <w:rsid w:val="00450ED4"/>
    <w:rsid w:val="004513DF"/>
    <w:rsid w:val="00451549"/>
    <w:rsid w:val="00451DA0"/>
    <w:rsid w:val="00452A3A"/>
    <w:rsid w:val="00453141"/>
    <w:rsid w:val="004534A1"/>
    <w:rsid w:val="0045404B"/>
    <w:rsid w:val="004550A5"/>
    <w:rsid w:val="0045527C"/>
    <w:rsid w:val="004559B6"/>
    <w:rsid w:val="00456040"/>
    <w:rsid w:val="00456301"/>
    <w:rsid w:val="00456EB5"/>
    <w:rsid w:val="0045799E"/>
    <w:rsid w:val="004605C6"/>
    <w:rsid w:val="004608A6"/>
    <w:rsid w:val="00460945"/>
    <w:rsid w:val="004611D9"/>
    <w:rsid w:val="00461897"/>
    <w:rsid w:val="00462385"/>
    <w:rsid w:val="0046268F"/>
    <w:rsid w:val="00463180"/>
    <w:rsid w:val="00463215"/>
    <w:rsid w:val="0046329C"/>
    <w:rsid w:val="0046372A"/>
    <w:rsid w:val="00463786"/>
    <w:rsid w:val="0046467F"/>
    <w:rsid w:val="00465683"/>
    <w:rsid w:val="00465D5D"/>
    <w:rsid w:val="0046626D"/>
    <w:rsid w:val="00466A9F"/>
    <w:rsid w:val="0046706E"/>
    <w:rsid w:val="00467E0D"/>
    <w:rsid w:val="00470AF5"/>
    <w:rsid w:val="004724D5"/>
    <w:rsid w:val="004725A1"/>
    <w:rsid w:val="00472EBF"/>
    <w:rsid w:val="004732DE"/>
    <w:rsid w:val="00473739"/>
    <w:rsid w:val="0047415B"/>
    <w:rsid w:val="004747A3"/>
    <w:rsid w:val="004747B5"/>
    <w:rsid w:val="00475E29"/>
    <w:rsid w:val="00475E83"/>
    <w:rsid w:val="00475F54"/>
    <w:rsid w:val="00476BDC"/>
    <w:rsid w:val="0047728B"/>
    <w:rsid w:val="00477995"/>
    <w:rsid w:val="00480318"/>
    <w:rsid w:val="00480937"/>
    <w:rsid w:val="00480CA3"/>
    <w:rsid w:val="00481692"/>
    <w:rsid w:val="00481DB1"/>
    <w:rsid w:val="0048214D"/>
    <w:rsid w:val="004822E0"/>
    <w:rsid w:val="00482428"/>
    <w:rsid w:val="00483499"/>
    <w:rsid w:val="00483669"/>
    <w:rsid w:val="004838D2"/>
    <w:rsid w:val="004841E5"/>
    <w:rsid w:val="00484690"/>
    <w:rsid w:val="00484856"/>
    <w:rsid w:val="00484B3E"/>
    <w:rsid w:val="00484F3B"/>
    <w:rsid w:val="0048514C"/>
    <w:rsid w:val="004854B4"/>
    <w:rsid w:val="00485788"/>
    <w:rsid w:val="004859A3"/>
    <w:rsid w:val="00486181"/>
    <w:rsid w:val="00486802"/>
    <w:rsid w:val="00486F69"/>
    <w:rsid w:val="0048747A"/>
    <w:rsid w:val="00490FB3"/>
    <w:rsid w:val="00491049"/>
    <w:rsid w:val="00491082"/>
    <w:rsid w:val="0049111E"/>
    <w:rsid w:val="0049172D"/>
    <w:rsid w:val="0049200E"/>
    <w:rsid w:val="00492371"/>
    <w:rsid w:val="00492A83"/>
    <w:rsid w:val="00492E7F"/>
    <w:rsid w:val="00493029"/>
    <w:rsid w:val="004942CD"/>
    <w:rsid w:val="00494428"/>
    <w:rsid w:val="00494763"/>
    <w:rsid w:val="00495A05"/>
    <w:rsid w:val="00496209"/>
    <w:rsid w:val="00496806"/>
    <w:rsid w:val="00496903"/>
    <w:rsid w:val="00496FE8"/>
    <w:rsid w:val="004979FF"/>
    <w:rsid w:val="00497B69"/>
    <w:rsid w:val="004A0F8E"/>
    <w:rsid w:val="004A0F99"/>
    <w:rsid w:val="004A1B91"/>
    <w:rsid w:val="004A1C38"/>
    <w:rsid w:val="004A1F0E"/>
    <w:rsid w:val="004A2515"/>
    <w:rsid w:val="004A2EB7"/>
    <w:rsid w:val="004A2EC9"/>
    <w:rsid w:val="004A4179"/>
    <w:rsid w:val="004A5385"/>
    <w:rsid w:val="004A5440"/>
    <w:rsid w:val="004A679C"/>
    <w:rsid w:val="004A711D"/>
    <w:rsid w:val="004A7E87"/>
    <w:rsid w:val="004B011E"/>
    <w:rsid w:val="004B04DC"/>
    <w:rsid w:val="004B14F3"/>
    <w:rsid w:val="004B1D55"/>
    <w:rsid w:val="004B1E34"/>
    <w:rsid w:val="004B2006"/>
    <w:rsid w:val="004B28DF"/>
    <w:rsid w:val="004B353C"/>
    <w:rsid w:val="004B3FCC"/>
    <w:rsid w:val="004B58F6"/>
    <w:rsid w:val="004B59B2"/>
    <w:rsid w:val="004B7B16"/>
    <w:rsid w:val="004B7EDF"/>
    <w:rsid w:val="004C043A"/>
    <w:rsid w:val="004C0AE6"/>
    <w:rsid w:val="004C0EED"/>
    <w:rsid w:val="004C0FA1"/>
    <w:rsid w:val="004C0FD4"/>
    <w:rsid w:val="004C0FE1"/>
    <w:rsid w:val="004C18EB"/>
    <w:rsid w:val="004C1C63"/>
    <w:rsid w:val="004C1F79"/>
    <w:rsid w:val="004C2B76"/>
    <w:rsid w:val="004C31F7"/>
    <w:rsid w:val="004C31FC"/>
    <w:rsid w:val="004C32A9"/>
    <w:rsid w:val="004C3669"/>
    <w:rsid w:val="004C371D"/>
    <w:rsid w:val="004C3A07"/>
    <w:rsid w:val="004C4213"/>
    <w:rsid w:val="004C486D"/>
    <w:rsid w:val="004C4AE2"/>
    <w:rsid w:val="004C4AF5"/>
    <w:rsid w:val="004C5C7C"/>
    <w:rsid w:val="004C5CDF"/>
    <w:rsid w:val="004C5DC6"/>
    <w:rsid w:val="004C625F"/>
    <w:rsid w:val="004C66BB"/>
    <w:rsid w:val="004C6756"/>
    <w:rsid w:val="004C7BB8"/>
    <w:rsid w:val="004D01CB"/>
    <w:rsid w:val="004D02C6"/>
    <w:rsid w:val="004D0302"/>
    <w:rsid w:val="004D05D0"/>
    <w:rsid w:val="004D0E26"/>
    <w:rsid w:val="004D0F89"/>
    <w:rsid w:val="004D10F2"/>
    <w:rsid w:val="004D1B44"/>
    <w:rsid w:val="004D1D46"/>
    <w:rsid w:val="004D367E"/>
    <w:rsid w:val="004D4493"/>
    <w:rsid w:val="004D50A0"/>
    <w:rsid w:val="004D5594"/>
    <w:rsid w:val="004D5D2E"/>
    <w:rsid w:val="004D61A1"/>
    <w:rsid w:val="004D6A4D"/>
    <w:rsid w:val="004D740D"/>
    <w:rsid w:val="004E0009"/>
    <w:rsid w:val="004E0212"/>
    <w:rsid w:val="004E128D"/>
    <w:rsid w:val="004E1B11"/>
    <w:rsid w:val="004E1CE0"/>
    <w:rsid w:val="004E342B"/>
    <w:rsid w:val="004E34D6"/>
    <w:rsid w:val="004E3CBC"/>
    <w:rsid w:val="004E413F"/>
    <w:rsid w:val="004E42DE"/>
    <w:rsid w:val="004E4CC3"/>
    <w:rsid w:val="004E5195"/>
    <w:rsid w:val="004E5A55"/>
    <w:rsid w:val="004E6FF6"/>
    <w:rsid w:val="004E76CB"/>
    <w:rsid w:val="004E7B10"/>
    <w:rsid w:val="004E7C2C"/>
    <w:rsid w:val="004E7E36"/>
    <w:rsid w:val="004E7E9B"/>
    <w:rsid w:val="004F0AC2"/>
    <w:rsid w:val="004F0D3A"/>
    <w:rsid w:val="004F130E"/>
    <w:rsid w:val="004F22B9"/>
    <w:rsid w:val="004F24C0"/>
    <w:rsid w:val="004F2846"/>
    <w:rsid w:val="004F3AAC"/>
    <w:rsid w:val="004F4266"/>
    <w:rsid w:val="004F4604"/>
    <w:rsid w:val="004F4B47"/>
    <w:rsid w:val="004F5133"/>
    <w:rsid w:val="004F5B3F"/>
    <w:rsid w:val="004F5D69"/>
    <w:rsid w:val="004F6C7C"/>
    <w:rsid w:val="004F708C"/>
    <w:rsid w:val="004F7D87"/>
    <w:rsid w:val="00500028"/>
    <w:rsid w:val="00500204"/>
    <w:rsid w:val="0050077C"/>
    <w:rsid w:val="0050112A"/>
    <w:rsid w:val="0050126F"/>
    <w:rsid w:val="00501429"/>
    <w:rsid w:val="005019E5"/>
    <w:rsid w:val="00501D0C"/>
    <w:rsid w:val="00502A4F"/>
    <w:rsid w:val="005031CD"/>
    <w:rsid w:val="0050385B"/>
    <w:rsid w:val="005039F3"/>
    <w:rsid w:val="00503A75"/>
    <w:rsid w:val="00503C81"/>
    <w:rsid w:val="00504124"/>
    <w:rsid w:val="005048B8"/>
    <w:rsid w:val="00504920"/>
    <w:rsid w:val="00505369"/>
    <w:rsid w:val="005056F3"/>
    <w:rsid w:val="00505F35"/>
    <w:rsid w:val="00506054"/>
    <w:rsid w:val="00506554"/>
    <w:rsid w:val="005066B7"/>
    <w:rsid w:val="00506830"/>
    <w:rsid w:val="00506D00"/>
    <w:rsid w:val="00506EE1"/>
    <w:rsid w:val="00506EE7"/>
    <w:rsid w:val="00507140"/>
    <w:rsid w:val="00507A39"/>
    <w:rsid w:val="0051000F"/>
    <w:rsid w:val="00510A7B"/>
    <w:rsid w:val="005113BD"/>
    <w:rsid w:val="00511A62"/>
    <w:rsid w:val="00511B3C"/>
    <w:rsid w:val="00512C79"/>
    <w:rsid w:val="00512DCC"/>
    <w:rsid w:val="00513607"/>
    <w:rsid w:val="00514470"/>
    <w:rsid w:val="00514771"/>
    <w:rsid w:val="0051515B"/>
    <w:rsid w:val="00515987"/>
    <w:rsid w:val="00515AF7"/>
    <w:rsid w:val="00515D50"/>
    <w:rsid w:val="00516711"/>
    <w:rsid w:val="005169E3"/>
    <w:rsid w:val="0051783B"/>
    <w:rsid w:val="00517F82"/>
    <w:rsid w:val="00520C35"/>
    <w:rsid w:val="005211EF"/>
    <w:rsid w:val="005218BC"/>
    <w:rsid w:val="00522072"/>
    <w:rsid w:val="00522B16"/>
    <w:rsid w:val="0052330E"/>
    <w:rsid w:val="005237CE"/>
    <w:rsid w:val="005241F3"/>
    <w:rsid w:val="005243F7"/>
    <w:rsid w:val="0052455F"/>
    <w:rsid w:val="005245D8"/>
    <w:rsid w:val="00524C1B"/>
    <w:rsid w:val="005260D9"/>
    <w:rsid w:val="00526A40"/>
    <w:rsid w:val="005273B4"/>
    <w:rsid w:val="005300E0"/>
    <w:rsid w:val="0053045B"/>
    <w:rsid w:val="005311DA"/>
    <w:rsid w:val="00531265"/>
    <w:rsid w:val="005313D9"/>
    <w:rsid w:val="005317E6"/>
    <w:rsid w:val="0053205C"/>
    <w:rsid w:val="00532C23"/>
    <w:rsid w:val="00533527"/>
    <w:rsid w:val="005335BC"/>
    <w:rsid w:val="005346DF"/>
    <w:rsid w:val="00534E38"/>
    <w:rsid w:val="00535532"/>
    <w:rsid w:val="0053587A"/>
    <w:rsid w:val="0053617C"/>
    <w:rsid w:val="005362FD"/>
    <w:rsid w:val="00537472"/>
    <w:rsid w:val="00537771"/>
    <w:rsid w:val="005409BD"/>
    <w:rsid w:val="00541525"/>
    <w:rsid w:val="005415DF"/>
    <w:rsid w:val="00541B59"/>
    <w:rsid w:val="00541C8F"/>
    <w:rsid w:val="00541EA5"/>
    <w:rsid w:val="0054216A"/>
    <w:rsid w:val="005424FD"/>
    <w:rsid w:val="0054264B"/>
    <w:rsid w:val="00542981"/>
    <w:rsid w:val="005429BC"/>
    <w:rsid w:val="00542F37"/>
    <w:rsid w:val="005432C0"/>
    <w:rsid w:val="00543B19"/>
    <w:rsid w:val="00543B43"/>
    <w:rsid w:val="00543D02"/>
    <w:rsid w:val="0054426F"/>
    <w:rsid w:val="00544352"/>
    <w:rsid w:val="00544849"/>
    <w:rsid w:val="005449DB"/>
    <w:rsid w:val="0054558D"/>
    <w:rsid w:val="005455EF"/>
    <w:rsid w:val="0054586F"/>
    <w:rsid w:val="00545A97"/>
    <w:rsid w:val="00546129"/>
    <w:rsid w:val="005462C3"/>
    <w:rsid w:val="00546C1B"/>
    <w:rsid w:val="0054700E"/>
    <w:rsid w:val="005479A0"/>
    <w:rsid w:val="00547BB6"/>
    <w:rsid w:val="005505E7"/>
    <w:rsid w:val="005507FA"/>
    <w:rsid w:val="0055083F"/>
    <w:rsid w:val="0055138D"/>
    <w:rsid w:val="0055160D"/>
    <w:rsid w:val="00551CAF"/>
    <w:rsid w:val="0055289F"/>
    <w:rsid w:val="00552CFF"/>
    <w:rsid w:val="00553A2C"/>
    <w:rsid w:val="00553F96"/>
    <w:rsid w:val="00554326"/>
    <w:rsid w:val="00554595"/>
    <w:rsid w:val="005547A2"/>
    <w:rsid w:val="005554BE"/>
    <w:rsid w:val="00555E69"/>
    <w:rsid w:val="005577A0"/>
    <w:rsid w:val="005577D3"/>
    <w:rsid w:val="00560DC6"/>
    <w:rsid w:val="00561590"/>
    <w:rsid w:val="00561803"/>
    <w:rsid w:val="0056188F"/>
    <w:rsid w:val="00561A50"/>
    <w:rsid w:val="00561CAF"/>
    <w:rsid w:val="00561EA1"/>
    <w:rsid w:val="00561F92"/>
    <w:rsid w:val="00562142"/>
    <w:rsid w:val="005624A6"/>
    <w:rsid w:val="00562931"/>
    <w:rsid w:val="005636F3"/>
    <w:rsid w:val="005637D3"/>
    <w:rsid w:val="005638D2"/>
    <w:rsid w:val="00563A37"/>
    <w:rsid w:val="00563BD4"/>
    <w:rsid w:val="005646BD"/>
    <w:rsid w:val="00564B6B"/>
    <w:rsid w:val="00564C77"/>
    <w:rsid w:val="0056544A"/>
    <w:rsid w:val="0056647C"/>
    <w:rsid w:val="00567F6C"/>
    <w:rsid w:val="00570012"/>
    <w:rsid w:val="00570500"/>
    <w:rsid w:val="0057082E"/>
    <w:rsid w:val="00570BB6"/>
    <w:rsid w:val="00571441"/>
    <w:rsid w:val="00572818"/>
    <w:rsid w:val="00572F4C"/>
    <w:rsid w:val="0057399C"/>
    <w:rsid w:val="00573D2B"/>
    <w:rsid w:val="00573DDF"/>
    <w:rsid w:val="00573F60"/>
    <w:rsid w:val="00574142"/>
    <w:rsid w:val="0057445C"/>
    <w:rsid w:val="00574AB1"/>
    <w:rsid w:val="00575283"/>
    <w:rsid w:val="00575465"/>
    <w:rsid w:val="00575EEB"/>
    <w:rsid w:val="00576561"/>
    <w:rsid w:val="00576E3C"/>
    <w:rsid w:val="00577085"/>
    <w:rsid w:val="005772E1"/>
    <w:rsid w:val="00580597"/>
    <w:rsid w:val="00580B9E"/>
    <w:rsid w:val="00580EA4"/>
    <w:rsid w:val="005816D6"/>
    <w:rsid w:val="00581724"/>
    <w:rsid w:val="00581E5F"/>
    <w:rsid w:val="00581FFB"/>
    <w:rsid w:val="005821DD"/>
    <w:rsid w:val="005824D3"/>
    <w:rsid w:val="00582663"/>
    <w:rsid w:val="00582A38"/>
    <w:rsid w:val="00583018"/>
    <w:rsid w:val="0058323C"/>
    <w:rsid w:val="0058365B"/>
    <w:rsid w:val="0058383D"/>
    <w:rsid w:val="00583C74"/>
    <w:rsid w:val="00583D85"/>
    <w:rsid w:val="00583EC7"/>
    <w:rsid w:val="0058433E"/>
    <w:rsid w:val="0058450A"/>
    <w:rsid w:val="00584980"/>
    <w:rsid w:val="00584B0E"/>
    <w:rsid w:val="00584C7D"/>
    <w:rsid w:val="005856C7"/>
    <w:rsid w:val="00585A09"/>
    <w:rsid w:val="00585CD9"/>
    <w:rsid w:val="00585E27"/>
    <w:rsid w:val="00586175"/>
    <w:rsid w:val="00586265"/>
    <w:rsid w:val="00586793"/>
    <w:rsid w:val="00587524"/>
    <w:rsid w:val="00587525"/>
    <w:rsid w:val="00590489"/>
    <w:rsid w:val="00591944"/>
    <w:rsid w:val="00593830"/>
    <w:rsid w:val="00594AEB"/>
    <w:rsid w:val="005951E0"/>
    <w:rsid w:val="0059539F"/>
    <w:rsid w:val="005955C9"/>
    <w:rsid w:val="0059566D"/>
    <w:rsid w:val="00595D23"/>
    <w:rsid w:val="00596D07"/>
    <w:rsid w:val="00596F1E"/>
    <w:rsid w:val="005977C4"/>
    <w:rsid w:val="005A0153"/>
    <w:rsid w:val="005A14C2"/>
    <w:rsid w:val="005A1741"/>
    <w:rsid w:val="005A182C"/>
    <w:rsid w:val="005A1BEF"/>
    <w:rsid w:val="005A20FB"/>
    <w:rsid w:val="005A2C15"/>
    <w:rsid w:val="005A3868"/>
    <w:rsid w:val="005A4135"/>
    <w:rsid w:val="005A42B2"/>
    <w:rsid w:val="005A4A58"/>
    <w:rsid w:val="005A5150"/>
    <w:rsid w:val="005A6091"/>
    <w:rsid w:val="005A6326"/>
    <w:rsid w:val="005A68B0"/>
    <w:rsid w:val="005A6E27"/>
    <w:rsid w:val="005A7A06"/>
    <w:rsid w:val="005B073A"/>
    <w:rsid w:val="005B0C20"/>
    <w:rsid w:val="005B0E58"/>
    <w:rsid w:val="005B1645"/>
    <w:rsid w:val="005B18C8"/>
    <w:rsid w:val="005B1906"/>
    <w:rsid w:val="005B193C"/>
    <w:rsid w:val="005B1F32"/>
    <w:rsid w:val="005B1F44"/>
    <w:rsid w:val="005B2797"/>
    <w:rsid w:val="005B27EA"/>
    <w:rsid w:val="005B2E7C"/>
    <w:rsid w:val="005B3004"/>
    <w:rsid w:val="005B3006"/>
    <w:rsid w:val="005B3011"/>
    <w:rsid w:val="005B326B"/>
    <w:rsid w:val="005B3971"/>
    <w:rsid w:val="005B3995"/>
    <w:rsid w:val="005B45B9"/>
    <w:rsid w:val="005B4722"/>
    <w:rsid w:val="005B4E71"/>
    <w:rsid w:val="005B5D78"/>
    <w:rsid w:val="005C1584"/>
    <w:rsid w:val="005C20A0"/>
    <w:rsid w:val="005C2909"/>
    <w:rsid w:val="005C2BBB"/>
    <w:rsid w:val="005C34D3"/>
    <w:rsid w:val="005C3937"/>
    <w:rsid w:val="005C3CAC"/>
    <w:rsid w:val="005C3E4E"/>
    <w:rsid w:val="005C552F"/>
    <w:rsid w:val="005C5887"/>
    <w:rsid w:val="005C5EBB"/>
    <w:rsid w:val="005C69EA"/>
    <w:rsid w:val="005C6A0D"/>
    <w:rsid w:val="005C7548"/>
    <w:rsid w:val="005C761F"/>
    <w:rsid w:val="005C7A3F"/>
    <w:rsid w:val="005D030E"/>
    <w:rsid w:val="005D05F1"/>
    <w:rsid w:val="005D0702"/>
    <w:rsid w:val="005D07E3"/>
    <w:rsid w:val="005D0BFA"/>
    <w:rsid w:val="005D0DA7"/>
    <w:rsid w:val="005D14C3"/>
    <w:rsid w:val="005D1948"/>
    <w:rsid w:val="005D1B03"/>
    <w:rsid w:val="005D1FA9"/>
    <w:rsid w:val="005D24CF"/>
    <w:rsid w:val="005D320B"/>
    <w:rsid w:val="005D3293"/>
    <w:rsid w:val="005D3374"/>
    <w:rsid w:val="005D3514"/>
    <w:rsid w:val="005D3739"/>
    <w:rsid w:val="005D379A"/>
    <w:rsid w:val="005D3F7A"/>
    <w:rsid w:val="005D40B0"/>
    <w:rsid w:val="005D4226"/>
    <w:rsid w:val="005D4A8C"/>
    <w:rsid w:val="005D592D"/>
    <w:rsid w:val="005D6065"/>
    <w:rsid w:val="005E0583"/>
    <w:rsid w:val="005E0FCF"/>
    <w:rsid w:val="005E12E2"/>
    <w:rsid w:val="005E1495"/>
    <w:rsid w:val="005E1C5F"/>
    <w:rsid w:val="005E1FA7"/>
    <w:rsid w:val="005E2954"/>
    <w:rsid w:val="005E2BE2"/>
    <w:rsid w:val="005E3350"/>
    <w:rsid w:val="005E3546"/>
    <w:rsid w:val="005E4065"/>
    <w:rsid w:val="005E4E69"/>
    <w:rsid w:val="005E500C"/>
    <w:rsid w:val="005E5484"/>
    <w:rsid w:val="005E5EA3"/>
    <w:rsid w:val="005E6B69"/>
    <w:rsid w:val="005E74AD"/>
    <w:rsid w:val="005E7754"/>
    <w:rsid w:val="005F0344"/>
    <w:rsid w:val="005F0697"/>
    <w:rsid w:val="005F0CFC"/>
    <w:rsid w:val="005F173E"/>
    <w:rsid w:val="005F1E0F"/>
    <w:rsid w:val="005F2C69"/>
    <w:rsid w:val="005F351D"/>
    <w:rsid w:val="005F36C9"/>
    <w:rsid w:val="005F3FF2"/>
    <w:rsid w:val="005F429E"/>
    <w:rsid w:val="005F46E0"/>
    <w:rsid w:val="005F4902"/>
    <w:rsid w:val="005F556B"/>
    <w:rsid w:val="005F60F2"/>
    <w:rsid w:val="005F661B"/>
    <w:rsid w:val="005F6B4C"/>
    <w:rsid w:val="005F6BD0"/>
    <w:rsid w:val="005F724C"/>
    <w:rsid w:val="005F75E4"/>
    <w:rsid w:val="005F7C96"/>
    <w:rsid w:val="00600953"/>
    <w:rsid w:val="00600E27"/>
    <w:rsid w:val="006012DA"/>
    <w:rsid w:val="006013B2"/>
    <w:rsid w:val="006015CE"/>
    <w:rsid w:val="00601F2A"/>
    <w:rsid w:val="006020B9"/>
    <w:rsid w:val="00602139"/>
    <w:rsid w:val="00602678"/>
    <w:rsid w:val="00602D75"/>
    <w:rsid w:val="00602ECE"/>
    <w:rsid w:val="00603314"/>
    <w:rsid w:val="006039AF"/>
    <w:rsid w:val="00603BD6"/>
    <w:rsid w:val="006040FC"/>
    <w:rsid w:val="0060476F"/>
    <w:rsid w:val="00604804"/>
    <w:rsid w:val="00604AF2"/>
    <w:rsid w:val="00606353"/>
    <w:rsid w:val="0060635E"/>
    <w:rsid w:val="00606BD6"/>
    <w:rsid w:val="00606CA5"/>
    <w:rsid w:val="00610484"/>
    <w:rsid w:val="0061098F"/>
    <w:rsid w:val="00610A7D"/>
    <w:rsid w:val="00612592"/>
    <w:rsid w:val="00612940"/>
    <w:rsid w:val="00612EDF"/>
    <w:rsid w:val="0061329E"/>
    <w:rsid w:val="006136B9"/>
    <w:rsid w:val="00615346"/>
    <w:rsid w:val="006154FD"/>
    <w:rsid w:val="00615528"/>
    <w:rsid w:val="0061579F"/>
    <w:rsid w:val="006157DC"/>
    <w:rsid w:val="00615F84"/>
    <w:rsid w:val="0061686F"/>
    <w:rsid w:val="00616943"/>
    <w:rsid w:val="00617A21"/>
    <w:rsid w:val="00617A25"/>
    <w:rsid w:val="00620131"/>
    <w:rsid w:val="00620452"/>
    <w:rsid w:val="006208A1"/>
    <w:rsid w:val="00621084"/>
    <w:rsid w:val="00621869"/>
    <w:rsid w:val="00621ADC"/>
    <w:rsid w:val="00621CB6"/>
    <w:rsid w:val="006220D8"/>
    <w:rsid w:val="00622BE8"/>
    <w:rsid w:val="00622F60"/>
    <w:rsid w:val="0062314B"/>
    <w:rsid w:val="00623312"/>
    <w:rsid w:val="006233C8"/>
    <w:rsid w:val="00624E0C"/>
    <w:rsid w:val="006254F2"/>
    <w:rsid w:val="0062560F"/>
    <w:rsid w:val="006258B9"/>
    <w:rsid w:val="00625E52"/>
    <w:rsid w:val="00626C2E"/>
    <w:rsid w:val="00626C47"/>
    <w:rsid w:val="006271E4"/>
    <w:rsid w:val="00630D5A"/>
    <w:rsid w:val="00631265"/>
    <w:rsid w:val="00631798"/>
    <w:rsid w:val="00631C99"/>
    <w:rsid w:val="00631D9C"/>
    <w:rsid w:val="00631DCC"/>
    <w:rsid w:val="00632FE1"/>
    <w:rsid w:val="00633689"/>
    <w:rsid w:val="006345D4"/>
    <w:rsid w:val="0063461C"/>
    <w:rsid w:val="0063504B"/>
    <w:rsid w:val="0063579B"/>
    <w:rsid w:val="00636319"/>
    <w:rsid w:val="006369E7"/>
    <w:rsid w:val="00636D94"/>
    <w:rsid w:val="0063741F"/>
    <w:rsid w:val="006379ED"/>
    <w:rsid w:val="006401EC"/>
    <w:rsid w:val="0064049E"/>
    <w:rsid w:val="00640CB5"/>
    <w:rsid w:val="0064178D"/>
    <w:rsid w:val="006418F0"/>
    <w:rsid w:val="0064214C"/>
    <w:rsid w:val="00642171"/>
    <w:rsid w:val="00642808"/>
    <w:rsid w:val="0064345C"/>
    <w:rsid w:val="006437BD"/>
    <w:rsid w:val="00643B6A"/>
    <w:rsid w:val="00644BC5"/>
    <w:rsid w:val="00644E36"/>
    <w:rsid w:val="00645624"/>
    <w:rsid w:val="006459E7"/>
    <w:rsid w:val="00646DCA"/>
    <w:rsid w:val="00647A2D"/>
    <w:rsid w:val="00647B6D"/>
    <w:rsid w:val="00650111"/>
    <w:rsid w:val="00651246"/>
    <w:rsid w:val="00651A8E"/>
    <w:rsid w:val="00652044"/>
    <w:rsid w:val="00652528"/>
    <w:rsid w:val="00652E7E"/>
    <w:rsid w:val="006539A4"/>
    <w:rsid w:val="00653D3D"/>
    <w:rsid w:val="006555EE"/>
    <w:rsid w:val="00655A2C"/>
    <w:rsid w:val="00655E72"/>
    <w:rsid w:val="006561D1"/>
    <w:rsid w:val="006562AD"/>
    <w:rsid w:val="00656641"/>
    <w:rsid w:val="00656A44"/>
    <w:rsid w:val="00657AE8"/>
    <w:rsid w:val="00660694"/>
    <w:rsid w:val="0066146C"/>
    <w:rsid w:val="00662035"/>
    <w:rsid w:val="006620CB"/>
    <w:rsid w:val="006623C0"/>
    <w:rsid w:val="006624F7"/>
    <w:rsid w:val="006627E9"/>
    <w:rsid w:val="00662F57"/>
    <w:rsid w:val="0066318A"/>
    <w:rsid w:val="006632C9"/>
    <w:rsid w:val="00663433"/>
    <w:rsid w:val="00664292"/>
    <w:rsid w:val="006647FF"/>
    <w:rsid w:val="006648CC"/>
    <w:rsid w:val="00665AED"/>
    <w:rsid w:val="00667D9D"/>
    <w:rsid w:val="00670056"/>
    <w:rsid w:val="00670B75"/>
    <w:rsid w:val="006714E6"/>
    <w:rsid w:val="00671CE6"/>
    <w:rsid w:val="00672119"/>
    <w:rsid w:val="006726E0"/>
    <w:rsid w:val="00672A12"/>
    <w:rsid w:val="00672C86"/>
    <w:rsid w:val="00673783"/>
    <w:rsid w:val="00673CDA"/>
    <w:rsid w:val="00673DC7"/>
    <w:rsid w:val="00674536"/>
    <w:rsid w:val="006747FB"/>
    <w:rsid w:val="00674E3F"/>
    <w:rsid w:val="0067508C"/>
    <w:rsid w:val="0067537F"/>
    <w:rsid w:val="006763AA"/>
    <w:rsid w:val="00676899"/>
    <w:rsid w:val="00677A97"/>
    <w:rsid w:val="00677E61"/>
    <w:rsid w:val="006809CA"/>
    <w:rsid w:val="0068108E"/>
    <w:rsid w:val="006812F9"/>
    <w:rsid w:val="00681493"/>
    <w:rsid w:val="00682FCC"/>
    <w:rsid w:val="006830A7"/>
    <w:rsid w:val="0068360C"/>
    <w:rsid w:val="00684288"/>
    <w:rsid w:val="006847EF"/>
    <w:rsid w:val="00684F07"/>
    <w:rsid w:val="006852E6"/>
    <w:rsid w:val="00685416"/>
    <w:rsid w:val="00685646"/>
    <w:rsid w:val="006858F7"/>
    <w:rsid w:val="00685B3A"/>
    <w:rsid w:val="006866DE"/>
    <w:rsid w:val="0068693F"/>
    <w:rsid w:val="006870C0"/>
    <w:rsid w:val="00687EC4"/>
    <w:rsid w:val="0069020D"/>
    <w:rsid w:val="00690AE8"/>
    <w:rsid w:val="00691848"/>
    <w:rsid w:val="006932D8"/>
    <w:rsid w:val="006932F6"/>
    <w:rsid w:val="00693382"/>
    <w:rsid w:val="00693A64"/>
    <w:rsid w:val="006942E3"/>
    <w:rsid w:val="00694D23"/>
    <w:rsid w:val="00695B66"/>
    <w:rsid w:val="00695CEC"/>
    <w:rsid w:val="006961B4"/>
    <w:rsid w:val="00696D83"/>
    <w:rsid w:val="00697D1C"/>
    <w:rsid w:val="006A0004"/>
    <w:rsid w:val="006A01E0"/>
    <w:rsid w:val="006A01F3"/>
    <w:rsid w:val="006A0A82"/>
    <w:rsid w:val="006A0CDF"/>
    <w:rsid w:val="006A0CFB"/>
    <w:rsid w:val="006A0EA1"/>
    <w:rsid w:val="006A114E"/>
    <w:rsid w:val="006A1360"/>
    <w:rsid w:val="006A13D2"/>
    <w:rsid w:val="006A1725"/>
    <w:rsid w:val="006A20A1"/>
    <w:rsid w:val="006A3CF1"/>
    <w:rsid w:val="006A3F82"/>
    <w:rsid w:val="006A4529"/>
    <w:rsid w:val="006A578C"/>
    <w:rsid w:val="006A5C22"/>
    <w:rsid w:val="006A6093"/>
    <w:rsid w:val="006A66F4"/>
    <w:rsid w:val="006A6734"/>
    <w:rsid w:val="006A6C88"/>
    <w:rsid w:val="006A714D"/>
    <w:rsid w:val="006A74D4"/>
    <w:rsid w:val="006B0589"/>
    <w:rsid w:val="006B10FF"/>
    <w:rsid w:val="006B1A2D"/>
    <w:rsid w:val="006B1A67"/>
    <w:rsid w:val="006B1B8C"/>
    <w:rsid w:val="006B1F7A"/>
    <w:rsid w:val="006B202B"/>
    <w:rsid w:val="006B20D2"/>
    <w:rsid w:val="006B21CD"/>
    <w:rsid w:val="006B2A7C"/>
    <w:rsid w:val="006B3016"/>
    <w:rsid w:val="006B33AC"/>
    <w:rsid w:val="006B3459"/>
    <w:rsid w:val="006B3D7C"/>
    <w:rsid w:val="006B4763"/>
    <w:rsid w:val="006B4E76"/>
    <w:rsid w:val="006B5051"/>
    <w:rsid w:val="006B50A4"/>
    <w:rsid w:val="006B5C8A"/>
    <w:rsid w:val="006B5FF7"/>
    <w:rsid w:val="006B6345"/>
    <w:rsid w:val="006B6F10"/>
    <w:rsid w:val="006B6FBB"/>
    <w:rsid w:val="006B74FB"/>
    <w:rsid w:val="006B75F8"/>
    <w:rsid w:val="006B7FD7"/>
    <w:rsid w:val="006C0B02"/>
    <w:rsid w:val="006C0DDF"/>
    <w:rsid w:val="006C1B1B"/>
    <w:rsid w:val="006C1CBC"/>
    <w:rsid w:val="006C2171"/>
    <w:rsid w:val="006C24EE"/>
    <w:rsid w:val="006C2A13"/>
    <w:rsid w:val="006C2B5D"/>
    <w:rsid w:val="006C311A"/>
    <w:rsid w:val="006C3D5F"/>
    <w:rsid w:val="006C3E68"/>
    <w:rsid w:val="006C3F08"/>
    <w:rsid w:val="006C4438"/>
    <w:rsid w:val="006C444C"/>
    <w:rsid w:val="006C466E"/>
    <w:rsid w:val="006C48B5"/>
    <w:rsid w:val="006C588B"/>
    <w:rsid w:val="006C5A2B"/>
    <w:rsid w:val="006C5F85"/>
    <w:rsid w:val="006C69A8"/>
    <w:rsid w:val="006D048A"/>
    <w:rsid w:val="006D1ACE"/>
    <w:rsid w:val="006D1FAC"/>
    <w:rsid w:val="006D225C"/>
    <w:rsid w:val="006D2336"/>
    <w:rsid w:val="006D2463"/>
    <w:rsid w:val="006D26FE"/>
    <w:rsid w:val="006D3002"/>
    <w:rsid w:val="006D42FA"/>
    <w:rsid w:val="006D4416"/>
    <w:rsid w:val="006D44B4"/>
    <w:rsid w:val="006D536F"/>
    <w:rsid w:val="006D53A4"/>
    <w:rsid w:val="006E0151"/>
    <w:rsid w:val="006E0764"/>
    <w:rsid w:val="006E0B94"/>
    <w:rsid w:val="006E0E69"/>
    <w:rsid w:val="006E124B"/>
    <w:rsid w:val="006E191D"/>
    <w:rsid w:val="006E1E2C"/>
    <w:rsid w:val="006E2588"/>
    <w:rsid w:val="006E2C0E"/>
    <w:rsid w:val="006E2CD3"/>
    <w:rsid w:val="006E30CA"/>
    <w:rsid w:val="006E3476"/>
    <w:rsid w:val="006E361C"/>
    <w:rsid w:val="006E45AA"/>
    <w:rsid w:val="006E47E1"/>
    <w:rsid w:val="006E5042"/>
    <w:rsid w:val="006E645E"/>
    <w:rsid w:val="006E64E5"/>
    <w:rsid w:val="006E6BE2"/>
    <w:rsid w:val="006E7A47"/>
    <w:rsid w:val="006E7B9F"/>
    <w:rsid w:val="006F01A7"/>
    <w:rsid w:val="006F1B92"/>
    <w:rsid w:val="006F1DF5"/>
    <w:rsid w:val="006F23AF"/>
    <w:rsid w:val="006F2C7A"/>
    <w:rsid w:val="006F36C6"/>
    <w:rsid w:val="006F55AF"/>
    <w:rsid w:val="006F55C1"/>
    <w:rsid w:val="006F5F87"/>
    <w:rsid w:val="006F6015"/>
    <w:rsid w:val="006F6B03"/>
    <w:rsid w:val="006F7C78"/>
    <w:rsid w:val="00700228"/>
    <w:rsid w:val="0070048C"/>
    <w:rsid w:val="007004F3"/>
    <w:rsid w:val="00700DAC"/>
    <w:rsid w:val="00700FF0"/>
    <w:rsid w:val="007013E9"/>
    <w:rsid w:val="0070181B"/>
    <w:rsid w:val="007021FE"/>
    <w:rsid w:val="00702C20"/>
    <w:rsid w:val="00702E12"/>
    <w:rsid w:val="00702FE2"/>
    <w:rsid w:val="0070376C"/>
    <w:rsid w:val="00703F78"/>
    <w:rsid w:val="007044F3"/>
    <w:rsid w:val="0070456F"/>
    <w:rsid w:val="007046D1"/>
    <w:rsid w:val="00705261"/>
    <w:rsid w:val="00705A05"/>
    <w:rsid w:val="007060B4"/>
    <w:rsid w:val="00706F85"/>
    <w:rsid w:val="00707174"/>
    <w:rsid w:val="0070731C"/>
    <w:rsid w:val="00707BE8"/>
    <w:rsid w:val="00710338"/>
    <w:rsid w:val="007103BC"/>
    <w:rsid w:val="00710440"/>
    <w:rsid w:val="00710DE6"/>
    <w:rsid w:val="007120C0"/>
    <w:rsid w:val="00712E10"/>
    <w:rsid w:val="00713152"/>
    <w:rsid w:val="0071472D"/>
    <w:rsid w:val="00714ADB"/>
    <w:rsid w:val="00714C89"/>
    <w:rsid w:val="00714D7F"/>
    <w:rsid w:val="00714EDF"/>
    <w:rsid w:val="00715431"/>
    <w:rsid w:val="00715643"/>
    <w:rsid w:val="007158B1"/>
    <w:rsid w:val="007159AD"/>
    <w:rsid w:val="00716366"/>
    <w:rsid w:val="007163EA"/>
    <w:rsid w:val="00716D26"/>
    <w:rsid w:val="00717551"/>
    <w:rsid w:val="00717757"/>
    <w:rsid w:val="00717CA4"/>
    <w:rsid w:val="00720651"/>
    <w:rsid w:val="007206D4"/>
    <w:rsid w:val="0072133A"/>
    <w:rsid w:val="00721687"/>
    <w:rsid w:val="007217C3"/>
    <w:rsid w:val="00721F7A"/>
    <w:rsid w:val="00722232"/>
    <w:rsid w:val="00722888"/>
    <w:rsid w:val="00722E62"/>
    <w:rsid w:val="007234C3"/>
    <w:rsid w:val="007247FC"/>
    <w:rsid w:val="007253DA"/>
    <w:rsid w:val="00725423"/>
    <w:rsid w:val="0072617D"/>
    <w:rsid w:val="0072628B"/>
    <w:rsid w:val="00726B9A"/>
    <w:rsid w:val="007275E8"/>
    <w:rsid w:val="00727CDF"/>
    <w:rsid w:val="00727F53"/>
    <w:rsid w:val="007308D8"/>
    <w:rsid w:val="0073145A"/>
    <w:rsid w:val="00732B68"/>
    <w:rsid w:val="00732E50"/>
    <w:rsid w:val="00733168"/>
    <w:rsid w:val="00733D72"/>
    <w:rsid w:val="00733DAE"/>
    <w:rsid w:val="00733E23"/>
    <w:rsid w:val="0073422E"/>
    <w:rsid w:val="00734A4F"/>
    <w:rsid w:val="00734C8E"/>
    <w:rsid w:val="00734D1E"/>
    <w:rsid w:val="00734D8A"/>
    <w:rsid w:val="00735185"/>
    <w:rsid w:val="00735A78"/>
    <w:rsid w:val="00735FF7"/>
    <w:rsid w:val="00736EE9"/>
    <w:rsid w:val="00736F96"/>
    <w:rsid w:val="0073722C"/>
    <w:rsid w:val="0074014B"/>
    <w:rsid w:val="00741163"/>
    <w:rsid w:val="00741262"/>
    <w:rsid w:val="0074167B"/>
    <w:rsid w:val="007419D1"/>
    <w:rsid w:val="00741F50"/>
    <w:rsid w:val="00742121"/>
    <w:rsid w:val="00742823"/>
    <w:rsid w:val="00742B0E"/>
    <w:rsid w:val="00742FAA"/>
    <w:rsid w:val="007430DA"/>
    <w:rsid w:val="007434C7"/>
    <w:rsid w:val="007438F5"/>
    <w:rsid w:val="00744848"/>
    <w:rsid w:val="00744F35"/>
    <w:rsid w:val="00745430"/>
    <w:rsid w:val="007466BC"/>
    <w:rsid w:val="007468C3"/>
    <w:rsid w:val="00747120"/>
    <w:rsid w:val="00747242"/>
    <w:rsid w:val="00747706"/>
    <w:rsid w:val="00747F64"/>
    <w:rsid w:val="00750344"/>
    <w:rsid w:val="00750406"/>
    <w:rsid w:val="00750911"/>
    <w:rsid w:val="007512FF"/>
    <w:rsid w:val="00751771"/>
    <w:rsid w:val="00751A07"/>
    <w:rsid w:val="00753300"/>
    <w:rsid w:val="007535E2"/>
    <w:rsid w:val="00753FA0"/>
    <w:rsid w:val="0075447F"/>
    <w:rsid w:val="00754DE5"/>
    <w:rsid w:val="007558A1"/>
    <w:rsid w:val="00755B98"/>
    <w:rsid w:val="00756B70"/>
    <w:rsid w:val="00756DBF"/>
    <w:rsid w:val="0075713E"/>
    <w:rsid w:val="0075718D"/>
    <w:rsid w:val="0075721A"/>
    <w:rsid w:val="007577DD"/>
    <w:rsid w:val="007579E8"/>
    <w:rsid w:val="007605D9"/>
    <w:rsid w:val="00760DF8"/>
    <w:rsid w:val="007620DF"/>
    <w:rsid w:val="0076349A"/>
    <w:rsid w:val="007635BC"/>
    <w:rsid w:val="0076426F"/>
    <w:rsid w:val="00764580"/>
    <w:rsid w:val="0076489C"/>
    <w:rsid w:val="00764B01"/>
    <w:rsid w:val="00764C2A"/>
    <w:rsid w:val="00765722"/>
    <w:rsid w:val="00765B43"/>
    <w:rsid w:val="0076609E"/>
    <w:rsid w:val="007668EB"/>
    <w:rsid w:val="00766F60"/>
    <w:rsid w:val="00767A0D"/>
    <w:rsid w:val="00767B31"/>
    <w:rsid w:val="00767BC1"/>
    <w:rsid w:val="00767E24"/>
    <w:rsid w:val="007708A7"/>
    <w:rsid w:val="00770930"/>
    <w:rsid w:val="00770E19"/>
    <w:rsid w:val="007711A7"/>
    <w:rsid w:val="007711A9"/>
    <w:rsid w:val="00771B4E"/>
    <w:rsid w:val="00771C13"/>
    <w:rsid w:val="007722A2"/>
    <w:rsid w:val="00772586"/>
    <w:rsid w:val="007729E5"/>
    <w:rsid w:val="00772FF5"/>
    <w:rsid w:val="007730A7"/>
    <w:rsid w:val="0077317E"/>
    <w:rsid w:val="007733F0"/>
    <w:rsid w:val="00773CEF"/>
    <w:rsid w:val="00774C7A"/>
    <w:rsid w:val="00776277"/>
    <w:rsid w:val="0077665E"/>
    <w:rsid w:val="00776B05"/>
    <w:rsid w:val="00777504"/>
    <w:rsid w:val="00777901"/>
    <w:rsid w:val="00777E1B"/>
    <w:rsid w:val="00777F67"/>
    <w:rsid w:val="00777FF8"/>
    <w:rsid w:val="0078021C"/>
    <w:rsid w:val="00781139"/>
    <w:rsid w:val="007811FB"/>
    <w:rsid w:val="00781E88"/>
    <w:rsid w:val="007822DC"/>
    <w:rsid w:val="007825C8"/>
    <w:rsid w:val="007830C2"/>
    <w:rsid w:val="00783481"/>
    <w:rsid w:val="0078370C"/>
    <w:rsid w:val="00783730"/>
    <w:rsid w:val="007838B5"/>
    <w:rsid w:val="00783ACD"/>
    <w:rsid w:val="00783C2A"/>
    <w:rsid w:val="00786073"/>
    <w:rsid w:val="007868B6"/>
    <w:rsid w:val="00786E96"/>
    <w:rsid w:val="0078735A"/>
    <w:rsid w:val="00790E28"/>
    <w:rsid w:val="0079153A"/>
    <w:rsid w:val="007916DB"/>
    <w:rsid w:val="00792365"/>
    <w:rsid w:val="00792463"/>
    <w:rsid w:val="007925B2"/>
    <w:rsid w:val="00792749"/>
    <w:rsid w:val="00794DDA"/>
    <w:rsid w:val="0079527F"/>
    <w:rsid w:val="00795359"/>
    <w:rsid w:val="007954FD"/>
    <w:rsid w:val="00795575"/>
    <w:rsid w:val="007959FC"/>
    <w:rsid w:val="00795BC2"/>
    <w:rsid w:val="00795F9D"/>
    <w:rsid w:val="00796581"/>
    <w:rsid w:val="00797844"/>
    <w:rsid w:val="007A081A"/>
    <w:rsid w:val="007A0B34"/>
    <w:rsid w:val="007A0DFB"/>
    <w:rsid w:val="007A1025"/>
    <w:rsid w:val="007A11AC"/>
    <w:rsid w:val="007A1200"/>
    <w:rsid w:val="007A1864"/>
    <w:rsid w:val="007A1BCD"/>
    <w:rsid w:val="007A1C96"/>
    <w:rsid w:val="007A4814"/>
    <w:rsid w:val="007A4901"/>
    <w:rsid w:val="007A5126"/>
    <w:rsid w:val="007A5388"/>
    <w:rsid w:val="007A5BE7"/>
    <w:rsid w:val="007A6049"/>
    <w:rsid w:val="007A661F"/>
    <w:rsid w:val="007A7117"/>
    <w:rsid w:val="007A766E"/>
    <w:rsid w:val="007A7F5D"/>
    <w:rsid w:val="007B0114"/>
    <w:rsid w:val="007B1B9D"/>
    <w:rsid w:val="007B284A"/>
    <w:rsid w:val="007B2C31"/>
    <w:rsid w:val="007B3347"/>
    <w:rsid w:val="007B3C0B"/>
    <w:rsid w:val="007B3EEC"/>
    <w:rsid w:val="007B404A"/>
    <w:rsid w:val="007B451E"/>
    <w:rsid w:val="007B4DF2"/>
    <w:rsid w:val="007B57EE"/>
    <w:rsid w:val="007B5EB1"/>
    <w:rsid w:val="007B706F"/>
    <w:rsid w:val="007C01EF"/>
    <w:rsid w:val="007C01FA"/>
    <w:rsid w:val="007C023F"/>
    <w:rsid w:val="007C08D2"/>
    <w:rsid w:val="007C0911"/>
    <w:rsid w:val="007C384E"/>
    <w:rsid w:val="007C43C9"/>
    <w:rsid w:val="007C4C6D"/>
    <w:rsid w:val="007C4EEC"/>
    <w:rsid w:val="007C504A"/>
    <w:rsid w:val="007C5761"/>
    <w:rsid w:val="007C672F"/>
    <w:rsid w:val="007C67D1"/>
    <w:rsid w:val="007C7E93"/>
    <w:rsid w:val="007D00DB"/>
    <w:rsid w:val="007D04B5"/>
    <w:rsid w:val="007D076D"/>
    <w:rsid w:val="007D0D17"/>
    <w:rsid w:val="007D0D5F"/>
    <w:rsid w:val="007D0DBA"/>
    <w:rsid w:val="007D1214"/>
    <w:rsid w:val="007D14EA"/>
    <w:rsid w:val="007D1E16"/>
    <w:rsid w:val="007D2198"/>
    <w:rsid w:val="007D246C"/>
    <w:rsid w:val="007D2BDF"/>
    <w:rsid w:val="007D2F73"/>
    <w:rsid w:val="007D3BE9"/>
    <w:rsid w:val="007D3CE4"/>
    <w:rsid w:val="007D4609"/>
    <w:rsid w:val="007D48DA"/>
    <w:rsid w:val="007D4E88"/>
    <w:rsid w:val="007D535C"/>
    <w:rsid w:val="007D54DB"/>
    <w:rsid w:val="007D5BF1"/>
    <w:rsid w:val="007D6695"/>
    <w:rsid w:val="007D6874"/>
    <w:rsid w:val="007E0F13"/>
    <w:rsid w:val="007E1189"/>
    <w:rsid w:val="007E1955"/>
    <w:rsid w:val="007E20C9"/>
    <w:rsid w:val="007E2268"/>
    <w:rsid w:val="007E29F8"/>
    <w:rsid w:val="007E2E59"/>
    <w:rsid w:val="007E2EF1"/>
    <w:rsid w:val="007E34FB"/>
    <w:rsid w:val="007E36E4"/>
    <w:rsid w:val="007E39E0"/>
    <w:rsid w:val="007E411E"/>
    <w:rsid w:val="007E432F"/>
    <w:rsid w:val="007E454B"/>
    <w:rsid w:val="007E4A07"/>
    <w:rsid w:val="007E585C"/>
    <w:rsid w:val="007E59B6"/>
    <w:rsid w:val="007E5AC9"/>
    <w:rsid w:val="007E5AFA"/>
    <w:rsid w:val="007E635B"/>
    <w:rsid w:val="007E68F0"/>
    <w:rsid w:val="007E73F4"/>
    <w:rsid w:val="007E767E"/>
    <w:rsid w:val="007E7724"/>
    <w:rsid w:val="007E798B"/>
    <w:rsid w:val="007E79FA"/>
    <w:rsid w:val="007E7C97"/>
    <w:rsid w:val="007F06A5"/>
    <w:rsid w:val="007F0F9B"/>
    <w:rsid w:val="007F2065"/>
    <w:rsid w:val="007F21AB"/>
    <w:rsid w:val="007F248F"/>
    <w:rsid w:val="007F275D"/>
    <w:rsid w:val="007F29F5"/>
    <w:rsid w:val="007F2B59"/>
    <w:rsid w:val="007F318B"/>
    <w:rsid w:val="007F342F"/>
    <w:rsid w:val="007F4B83"/>
    <w:rsid w:val="007F5089"/>
    <w:rsid w:val="007F536F"/>
    <w:rsid w:val="007F5375"/>
    <w:rsid w:val="007F53C1"/>
    <w:rsid w:val="007F5964"/>
    <w:rsid w:val="007F698B"/>
    <w:rsid w:val="007F77C5"/>
    <w:rsid w:val="007F7A8A"/>
    <w:rsid w:val="007F7D8E"/>
    <w:rsid w:val="00800104"/>
    <w:rsid w:val="008003F9"/>
    <w:rsid w:val="008019D1"/>
    <w:rsid w:val="00801EC3"/>
    <w:rsid w:val="00801FBB"/>
    <w:rsid w:val="008026CD"/>
    <w:rsid w:val="00802E86"/>
    <w:rsid w:val="00804180"/>
    <w:rsid w:val="00804413"/>
    <w:rsid w:val="00804712"/>
    <w:rsid w:val="008049B6"/>
    <w:rsid w:val="008056F3"/>
    <w:rsid w:val="00805854"/>
    <w:rsid w:val="00806047"/>
    <w:rsid w:val="00806F41"/>
    <w:rsid w:val="00807601"/>
    <w:rsid w:val="008077E2"/>
    <w:rsid w:val="00807F92"/>
    <w:rsid w:val="00810497"/>
    <w:rsid w:val="008104A9"/>
    <w:rsid w:val="00810B02"/>
    <w:rsid w:val="00810CD7"/>
    <w:rsid w:val="00812501"/>
    <w:rsid w:val="0081275C"/>
    <w:rsid w:val="00812A47"/>
    <w:rsid w:val="00812C96"/>
    <w:rsid w:val="00812ED9"/>
    <w:rsid w:val="0081367D"/>
    <w:rsid w:val="0081386F"/>
    <w:rsid w:val="0081455D"/>
    <w:rsid w:val="00814965"/>
    <w:rsid w:val="00814F83"/>
    <w:rsid w:val="0081526E"/>
    <w:rsid w:val="0081659E"/>
    <w:rsid w:val="00816AD4"/>
    <w:rsid w:val="00816DB0"/>
    <w:rsid w:val="00817C41"/>
    <w:rsid w:val="00817D68"/>
    <w:rsid w:val="00820EFF"/>
    <w:rsid w:val="00821F50"/>
    <w:rsid w:val="00822261"/>
    <w:rsid w:val="008224EB"/>
    <w:rsid w:val="008246A4"/>
    <w:rsid w:val="00825373"/>
    <w:rsid w:val="00825A87"/>
    <w:rsid w:val="00826A1F"/>
    <w:rsid w:val="00827190"/>
    <w:rsid w:val="00827202"/>
    <w:rsid w:val="008272DB"/>
    <w:rsid w:val="00827649"/>
    <w:rsid w:val="0082793B"/>
    <w:rsid w:val="00831054"/>
    <w:rsid w:val="00831887"/>
    <w:rsid w:val="0083203B"/>
    <w:rsid w:val="00832728"/>
    <w:rsid w:val="00833F51"/>
    <w:rsid w:val="00834D7C"/>
    <w:rsid w:val="008352B1"/>
    <w:rsid w:val="00835911"/>
    <w:rsid w:val="00835D0B"/>
    <w:rsid w:val="008372CF"/>
    <w:rsid w:val="008377FD"/>
    <w:rsid w:val="008423D8"/>
    <w:rsid w:val="00842B8D"/>
    <w:rsid w:val="0084331D"/>
    <w:rsid w:val="0084356F"/>
    <w:rsid w:val="00843926"/>
    <w:rsid w:val="00843CA7"/>
    <w:rsid w:val="00843CD0"/>
    <w:rsid w:val="00844D92"/>
    <w:rsid w:val="00845E9A"/>
    <w:rsid w:val="00845ED5"/>
    <w:rsid w:val="00846577"/>
    <w:rsid w:val="008468D7"/>
    <w:rsid w:val="00847502"/>
    <w:rsid w:val="0084766C"/>
    <w:rsid w:val="00847FB6"/>
    <w:rsid w:val="00850A66"/>
    <w:rsid w:val="00850B40"/>
    <w:rsid w:val="00850C54"/>
    <w:rsid w:val="00850E16"/>
    <w:rsid w:val="008510F8"/>
    <w:rsid w:val="00851C0C"/>
    <w:rsid w:val="00855459"/>
    <w:rsid w:val="00855769"/>
    <w:rsid w:val="00855CF3"/>
    <w:rsid w:val="0085659C"/>
    <w:rsid w:val="00856E49"/>
    <w:rsid w:val="008570AD"/>
    <w:rsid w:val="00857325"/>
    <w:rsid w:val="0085741D"/>
    <w:rsid w:val="00857A65"/>
    <w:rsid w:val="00857D92"/>
    <w:rsid w:val="0086097A"/>
    <w:rsid w:val="00860C17"/>
    <w:rsid w:val="00861036"/>
    <w:rsid w:val="0086134D"/>
    <w:rsid w:val="0086173B"/>
    <w:rsid w:val="00861BD8"/>
    <w:rsid w:val="00861D04"/>
    <w:rsid w:val="00862412"/>
    <w:rsid w:val="0086260F"/>
    <w:rsid w:val="008627D9"/>
    <w:rsid w:val="008627DB"/>
    <w:rsid w:val="00862FF5"/>
    <w:rsid w:val="00863C1E"/>
    <w:rsid w:val="008645E4"/>
    <w:rsid w:val="00864F5D"/>
    <w:rsid w:val="00865000"/>
    <w:rsid w:val="008658CA"/>
    <w:rsid w:val="00866523"/>
    <w:rsid w:val="008667C8"/>
    <w:rsid w:val="00866997"/>
    <w:rsid w:val="00867706"/>
    <w:rsid w:val="00870B1C"/>
    <w:rsid w:val="00870F71"/>
    <w:rsid w:val="008711CE"/>
    <w:rsid w:val="00871C39"/>
    <w:rsid w:val="00871FD4"/>
    <w:rsid w:val="00872DBD"/>
    <w:rsid w:val="00873845"/>
    <w:rsid w:val="00873A0A"/>
    <w:rsid w:val="00873C3E"/>
    <w:rsid w:val="0087432A"/>
    <w:rsid w:val="00874869"/>
    <w:rsid w:val="00874BA8"/>
    <w:rsid w:val="00875567"/>
    <w:rsid w:val="00875CFC"/>
    <w:rsid w:val="0087693E"/>
    <w:rsid w:val="008777FA"/>
    <w:rsid w:val="0088125F"/>
    <w:rsid w:val="0088209D"/>
    <w:rsid w:val="00882168"/>
    <w:rsid w:val="0088224F"/>
    <w:rsid w:val="00882BCF"/>
    <w:rsid w:val="00882CF2"/>
    <w:rsid w:val="00883496"/>
    <w:rsid w:val="00883D8A"/>
    <w:rsid w:val="00883E23"/>
    <w:rsid w:val="00884318"/>
    <w:rsid w:val="00885167"/>
    <w:rsid w:val="00885179"/>
    <w:rsid w:val="0088557C"/>
    <w:rsid w:val="008856C0"/>
    <w:rsid w:val="00885919"/>
    <w:rsid w:val="00886797"/>
    <w:rsid w:val="00886B35"/>
    <w:rsid w:val="00886E42"/>
    <w:rsid w:val="008870EB"/>
    <w:rsid w:val="0088791D"/>
    <w:rsid w:val="00890128"/>
    <w:rsid w:val="008903CA"/>
    <w:rsid w:val="00891126"/>
    <w:rsid w:val="008919C8"/>
    <w:rsid w:val="00893A72"/>
    <w:rsid w:val="008947E7"/>
    <w:rsid w:val="00894A73"/>
    <w:rsid w:val="00894DAE"/>
    <w:rsid w:val="008951D6"/>
    <w:rsid w:val="0089532A"/>
    <w:rsid w:val="00895476"/>
    <w:rsid w:val="00895496"/>
    <w:rsid w:val="0089698F"/>
    <w:rsid w:val="00896B36"/>
    <w:rsid w:val="00896B51"/>
    <w:rsid w:val="00897279"/>
    <w:rsid w:val="00897F4A"/>
    <w:rsid w:val="00897F5D"/>
    <w:rsid w:val="00897FF8"/>
    <w:rsid w:val="008A090C"/>
    <w:rsid w:val="008A1652"/>
    <w:rsid w:val="008A22F1"/>
    <w:rsid w:val="008A239D"/>
    <w:rsid w:val="008A263A"/>
    <w:rsid w:val="008A2DEA"/>
    <w:rsid w:val="008A2F8F"/>
    <w:rsid w:val="008A4C20"/>
    <w:rsid w:val="008A528B"/>
    <w:rsid w:val="008A5BD0"/>
    <w:rsid w:val="008A65D0"/>
    <w:rsid w:val="008A6ADE"/>
    <w:rsid w:val="008A6F37"/>
    <w:rsid w:val="008A74CF"/>
    <w:rsid w:val="008A7558"/>
    <w:rsid w:val="008B027D"/>
    <w:rsid w:val="008B0D91"/>
    <w:rsid w:val="008B1BF7"/>
    <w:rsid w:val="008B1D6E"/>
    <w:rsid w:val="008B200B"/>
    <w:rsid w:val="008B226D"/>
    <w:rsid w:val="008B264F"/>
    <w:rsid w:val="008B2C23"/>
    <w:rsid w:val="008B316A"/>
    <w:rsid w:val="008B34D1"/>
    <w:rsid w:val="008B3A64"/>
    <w:rsid w:val="008B3F16"/>
    <w:rsid w:val="008B420A"/>
    <w:rsid w:val="008B4C56"/>
    <w:rsid w:val="008B5EE7"/>
    <w:rsid w:val="008B604C"/>
    <w:rsid w:val="008B611B"/>
    <w:rsid w:val="008B6ACD"/>
    <w:rsid w:val="008B6FA3"/>
    <w:rsid w:val="008B7565"/>
    <w:rsid w:val="008B76BB"/>
    <w:rsid w:val="008B7AA7"/>
    <w:rsid w:val="008C0BAD"/>
    <w:rsid w:val="008C0E0A"/>
    <w:rsid w:val="008C0EF3"/>
    <w:rsid w:val="008C1BBC"/>
    <w:rsid w:val="008C1EBC"/>
    <w:rsid w:val="008C24D0"/>
    <w:rsid w:val="008C2CE0"/>
    <w:rsid w:val="008C3089"/>
    <w:rsid w:val="008C341C"/>
    <w:rsid w:val="008C34EE"/>
    <w:rsid w:val="008C3931"/>
    <w:rsid w:val="008C3AED"/>
    <w:rsid w:val="008C7239"/>
    <w:rsid w:val="008C7BF4"/>
    <w:rsid w:val="008D0F12"/>
    <w:rsid w:val="008D10A7"/>
    <w:rsid w:val="008D13CC"/>
    <w:rsid w:val="008D1733"/>
    <w:rsid w:val="008D288D"/>
    <w:rsid w:val="008D298A"/>
    <w:rsid w:val="008D3FA2"/>
    <w:rsid w:val="008D4A69"/>
    <w:rsid w:val="008D5641"/>
    <w:rsid w:val="008D59CF"/>
    <w:rsid w:val="008D5E35"/>
    <w:rsid w:val="008D68BF"/>
    <w:rsid w:val="008D6ABD"/>
    <w:rsid w:val="008D732D"/>
    <w:rsid w:val="008E13DB"/>
    <w:rsid w:val="008E1FBD"/>
    <w:rsid w:val="008E1FEF"/>
    <w:rsid w:val="008E2108"/>
    <w:rsid w:val="008E27CE"/>
    <w:rsid w:val="008E2A1E"/>
    <w:rsid w:val="008E33B8"/>
    <w:rsid w:val="008E3502"/>
    <w:rsid w:val="008E3BEE"/>
    <w:rsid w:val="008E46D9"/>
    <w:rsid w:val="008E4916"/>
    <w:rsid w:val="008E4FBC"/>
    <w:rsid w:val="008E55F7"/>
    <w:rsid w:val="008E6573"/>
    <w:rsid w:val="008E696A"/>
    <w:rsid w:val="008E77E0"/>
    <w:rsid w:val="008E7A5C"/>
    <w:rsid w:val="008E7F2D"/>
    <w:rsid w:val="008F08CB"/>
    <w:rsid w:val="008F18A6"/>
    <w:rsid w:val="008F199F"/>
    <w:rsid w:val="008F23D0"/>
    <w:rsid w:val="008F3B8A"/>
    <w:rsid w:val="008F42F2"/>
    <w:rsid w:val="008F54ED"/>
    <w:rsid w:val="008F55A3"/>
    <w:rsid w:val="008F583F"/>
    <w:rsid w:val="008F5ABF"/>
    <w:rsid w:val="008F60AB"/>
    <w:rsid w:val="008F74DE"/>
    <w:rsid w:val="008F7B29"/>
    <w:rsid w:val="008F7E22"/>
    <w:rsid w:val="009007DC"/>
    <w:rsid w:val="009015E5"/>
    <w:rsid w:val="00901939"/>
    <w:rsid w:val="0090245C"/>
    <w:rsid w:val="00902704"/>
    <w:rsid w:val="00902C8D"/>
    <w:rsid w:val="00903460"/>
    <w:rsid w:val="00903A61"/>
    <w:rsid w:val="009049A9"/>
    <w:rsid w:val="00904E08"/>
    <w:rsid w:val="00904E5D"/>
    <w:rsid w:val="00905228"/>
    <w:rsid w:val="00905ED7"/>
    <w:rsid w:val="00906225"/>
    <w:rsid w:val="00906851"/>
    <w:rsid w:val="009073BB"/>
    <w:rsid w:val="00907691"/>
    <w:rsid w:val="00910744"/>
    <w:rsid w:val="0091083D"/>
    <w:rsid w:val="009108B6"/>
    <w:rsid w:val="009113C3"/>
    <w:rsid w:val="009115EE"/>
    <w:rsid w:val="009116EF"/>
    <w:rsid w:val="00911D30"/>
    <w:rsid w:val="0091224C"/>
    <w:rsid w:val="00912A2F"/>
    <w:rsid w:val="0091387E"/>
    <w:rsid w:val="00913E08"/>
    <w:rsid w:val="0091468C"/>
    <w:rsid w:val="009149BB"/>
    <w:rsid w:val="0091523A"/>
    <w:rsid w:val="0091541C"/>
    <w:rsid w:val="00915574"/>
    <w:rsid w:val="00915C4C"/>
    <w:rsid w:val="009161F9"/>
    <w:rsid w:val="00916280"/>
    <w:rsid w:val="00916A79"/>
    <w:rsid w:val="009176D1"/>
    <w:rsid w:val="00917824"/>
    <w:rsid w:val="009205AD"/>
    <w:rsid w:val="00920825"/>
    <w:rsid w:val="0092084F"/>
    <w:rsid w:val="00920BE7"/>
    <w:rsid w:val="009216BF"/>
    <w:rsid w:val="009226BE"/>
    <w:rsid w:val="00922B7E"/>
    <w:rsid w:val="009234BC"/>
    <w:rsid w:val="00923880"/>
    <w:rsid w:val="00923CE8"/>
    <w:rsid w:val="00923E3E"/>
    <w:rsid w:val="009249BC"/>
    <w:rsid w:val="00924B39"/>
    <w:rsid w:val="00924EC3"/>
    <w:rsid w:val="009259AC"/>
    <w:rsid w:val="009259CD"/>
    <w:rsid w:val="0092701D"/>
    <w:rsid w:val="0092736B"/>
    <w:rsid w:val="00927A02"/>
    <w:rsid w:val="0093199B"/>
    <w:rsid w:val="0093235B"/>
    <w:rsid w:val="00932494"/>
    <w:rsid w:val="009328D3"/>
    <w:rsid w:val="00932A8B"/>
    <w:rsid w:val="00932BA8"/>
    <w:rsid w:val="00933D21"/>
    <w:rsid w:val="009341A9"/>
    <w:rsid w:val="00934219"/>
    <w:rsid w:val="0093459A"/>
    <w:rsid w:val="009347BF"/>
    <w:rsid w:val="00934B6D"/>
    <w:rsid w:val="009367E1"/>
    <w:rsid w:val="00937AB3"/>
    <w:rsid w:val="0094008B"/>
    <w:rsid w:val="009402D1"/>
    <w:rsid w:val="00941708"/>
    <w:rsid w:val="00941B3F"/>
    <w:rsid w:val="00941CDB"/>
    <w:rsid w:val="00942655"/>
    <w:rsid w:val="00942841"/>
    <w:rsid w:val="00942AAB"/>
    <w:rsid w:val="00944717"/>
    <w:rsid w:val="00946CA2"/>
    <w:rsid w:val="00946F3A"/>
    <w:rsid w:val="00946F79"/>
    <w:rsid w:val="00947296"/>
    <w:rsid w:val="0094755D"/>
    <w:rsid w:val="00947CFD"/>
    <w:rsid w:val="00947DEA"/>
    <w:rsid w:val="009508BC"/>
    <w:rsid w:val="009510FB"/>
    <w:rsid w:val="009514F2"/>
    <w:rsid w:val="009516E5"/>
    <w:rsid w:val="00951875"/>
    <w:rsid w:val="00952035"/>
    <w:rsid w:val="009523E4"/>
    <w:rsid w:val="00953431"/>
    <w:rsid w:val="009536DE"/>
    <w:rsid w:val="009540D9"/>
    <w:rsid w:val="009541D9"/>
    <w:rsid w:val="00954C4A"/>
    <w:rsid w:val="009550FC"/>
    <w:rsid w:val="0095531F"/>
    <w:rsid w:val="009557B1"/>
    <w:rsid w:val="009573F2"/>
    <w:rsid w:val="00960B7D"/>
    <w:rsid w:val="0096135D"/>
    <w:rsid w:val="00961721"/>
    <w:rsid w:val="00961724"/>
    <w:rsid w:val="0096211E"/>
    <w:rsid w:val="00963070"/>
    <w:rsid w:val="0096319D"/>
    <w:rsid w:val="009646B3"/>
    <w:rsid w:val="00965CB8"/>
    <w:rsid w:val="00966C4D"/>
    <w:rsid w:val="00966F80"/>
    <w:rsid w:val="009672CE"/>
    <w:rsid w:val="00967560"/>
    <w:rsid w:val="00967614"/>
    <w:rsid w:val="00970809"/>
    <w:rsid w:val="0097123D"/>
    <w:rsid w:val="00972437"/>
    <w:rsid w:val="00972774"/>
    <w:rsid w:val="00973E29"/>
    <w:rsid w:val="00975489"/>
    <w:rsid w:val="00975851"/>
    <w:rsid w:val="009771AC"/>
    <w:rsid w:val="0097792A"/>
    <w:rsid w:val="0097796E"/>
    <w:rsid w:val="00977C2E"/>
    <w:rsid w:val="009804DB"/>
    <w:rsid w:val="0098070A"/>
    <w:rsid w:val="00981F6A"/>
    <w:rsid w:val="00982632"/>
    <w:rsid w:val="00983105"/>
    <w:rsid w:val="00983CD5"/>
    <w:rsid w:val="009846F3"/>
    <w:rsid w:val="00985CE1"/>
    <w:rsid w:val="009876F3"/>
    <w:rsid w:val="00987B00"/>
    <w:rsid w:val="00987B6F"/>
    <w:rsid w:val="00987DD8"/>
    <w:rsid w:val="009905E1"/>
    <w:rsid w:val="00991515"/>
    <w:rsid w:val="009916CB"/>
    <w:rsid w:val="00991D3D"/>
    <w:rsid w:val="00991D4D"/>
    <w:rsid w:val="00991E5E"/>
    <w:rsid w:val="00991E85"/>
    <w:rsid w:val="00991F93"/>
    <w:rsid w:val="00992893"/>
    <w:rsid w:val="00992CFC"/>
    <w:rsid w:val="00992E7B"/>
    <w:rsid w:val="00993A73"/>
    <w:rsid w:val="00993E9B"/>
    <w:rsid w:val="0099414D"/>
    <w:rsid w:val="00994F1A"/>
    <w:rsid w:val="00995F38"/>
    <w:rsid w:val="00997162"/>
    <w:rsid w:val="009971E9"/>
    <w:rsid w:val="009972ED"/>
    <w:rsid w:val="00997B74"/>
    <w:rsid w:val="009A0600"/>
    <w:rsid w:val="009A0D07"/>
    <w:rsid w:val="009A1028"/>
    <w:rsid w:val="009A13CE"/>
    <w:rsid w:val="009A1A7D"/>
    <w:rsid w:val="009A1F90"/>
    <w:rsid w:val="009A1FFE"/>
    <w:rsid w:val="009A2A01"/>
    <w:rsid w:val="009A2D44"/>
    <w:rsid w:val="009A35D5"/>
    <w:rsid w:val="009A3603"/>
    <w:rsid w:val="009A3792"/>
    <w:rsid w:val="009A4900"/>
    <w:rsid w:val="009A4C2C"/>
    <w:rsid w:val="009A5748"/>
    <w:rsid w:val="009A6326"/>
    <w:rsid w:val="009A6702"/>
    <w:rsid w:val="009A6D10"/>
    <w:rsid w:val="009A782F"/>
    <w:rsid w:val="009A7A0C"/>
    <w:rsid w:val="009A7E77"/>
    <w:rsid w:val="009B0972"/>
    <w:rsid w:val="009B0B03"/>
    <w:rsid w:val="009B0DFC"/>
    <w:rsid w:val="009B0FCA"/>
    <w:rsid w:val="009B1131"/>
    <w:rsid w:val="009B1177"/>
    <w:rsid w:val="009B1EC2"/>
    <w:rsid w:val="009B2D88"/>
    <w:rsid w:val="009B2EF7"/>
    <w:rsid w:val="009B317C"/>
    <w:rsid w:val="009B3269"/>
    <w:rsid w:val="009B3662"/>
    <w:rsid w:val="009B3D6E"/>
    <w:rsid w:val="009B3DD3"/>
    <w:rsid w:val="009B4BB5"/>
    <w:rsid w:val="009B565B"/>
    <w:rsid w:val="009B5904"/>
    <w:rsid w:val="009B5D1D"/>
    <w:rsid w:val="009B5FE2"/>
    <w:rsid w:val="009B61DC"/>
    <w:rsid w:val="009B632B"/>
    <w:rsid w:val="009B6BF8"/>
    <w:rsid w:val="009B7B7A"/>
    <w:rsid w:val="009B7BCC"/>
    <w:rsid w:val="009C0A34"/>
    <w:rsid w:val="009C11D6"/>
    <w:rsid w:val="009C2658"/>
    <w:rsid w:val="009C2781"/>
    <w:rsid w:val="009C2B3F"/>
    <w:rsid w:val="009C48D2"/>
    <w:rsid w:val="009C4C2E"/>
    <w:rsid w:val="009C4E58"/>
    <w:rsid w:val="009C505B"/>
    <w:rsid w:val="009C5B35"/>
    <w:rsid w:val="009C6110"/>
    <w:rsid w:val="009C6954"/>
    <w:rsid w:val="009C7029"/>
    <w:rsid w:val="009C7A95"/>
    <w:rsid w:val="009C7B95"/>
    <w:rsid w:val="009C7C15"/>
    <w:rsid w:val="009C7C92"/>
    <w:rsid w:val="009C7E9B"/>
    <w:rsid w:val="009C7EC1"/>
    <w:rsid w:val="009D0320"/>
    <w:rsid w:val="009D0F01"/>
    <w:rsid w:val="009D1372"/>
    <w:rsid w:val="009D18C2"/>
    <w:rsid w:val="009D2092"/>
    <w:rsid w:val="009D28C0"/>
    <w:rsid w:val="009D3268"/>
    <w:rsid w:val="009D345A"/>
    <w:rsid w:val="009D36AE"/>
    <w:rsid w:val="009D39B2"/>
    <w:rsid w:val="009D4AD0"/>
    <w:rsid w:val="009D4B66"/>
    <w:rsid w:val="009D4EA0"/>
    <w:rsid w:val="009D5067"/>
    <w:rsid w:val="009D52EB"/>
    <w:rsid w:val="009D573E"/>
    <w:rsid w:val="009D6D26"/>
    <w:rsid w:val="009D6EAC"/>
    <w:rsid w:val="009D7016"/>
    <w:rsid w:val="009D76A6"/>
    <w:rsid w:val="009D7D8E"/>
    <w:rsid w:val="009E0800"/>
    <w:rsid w:val="009E1C62"/>
    <w:rsid w:val="009E1E26"/>
    <w:rsid w:val="009E2D99"/>
    <w:rsid w:val="009E4863"/>
    <w:rsid w:val="009E4E97"/>
    <w:rsid w:val="009E541E"/>
    <w:rsid w:val="009E5893"/>
    <w:rsid w:val="009E589B"/>
    <w:rsid w:val="009E62CA"/>
    <w:rsid w:val="009E6C15"/>
    <w:rsid w:val="009E6EDE"/>
    <w:rsid w:val="009E6F8C"/>
    <w:rsid w:val="009E7265"/>
    <w:rsid w:val="009E788C"/>
    <w:rsid w:val="009E7E24"/>
    <w:rsid w:val="009F17AD"/>
    <w:rsid w:val="009F2615"/>
    <w:rsid w:val="009F3460"/>
    <w:rsid w:val="009F41FB"/>
    <w:rsid w:val="009F457B"/>
    <w:rsid w:val="009F6151"/>
    <w:rsid w:val="009F70BA"/>
    <w:rsid w:val="009F7162"/>
    <w:rsid w:val="009F7761"/>
    <w:rsid w:val="009F77EF"/>
    <w:rsid w:val="009F7FF0"/>
    <w:rsid w:val="00A01A9B"/>
    <w:rsid w:val="00A01EB0"/>
    <w:rsid w:val="00A01EDA"/>
    <w:rsid w:val="00A026B0"/>
    <w:rsid w:val="00A02D3F"/>
    <w:rsid w:val="00A0343A"/>
    <w:rsid w:val="00A03972"/>
    <w:rsid w:val="00A03EB2"/>
    <w:rsid w:val="00A0568A"/>
    <w:rsid w:val="00A06884"/>
    <w:rsid w:val="00A072EA"/>
    <w:rsid w:val="00A106AC"/>
    <w:rsid w:val="00A10A10"/>
    <w:rsid w:val="00A12A43"/>
    <w:rsid w:val="00A1314E"/>
    <w:rsid w:val="00A135A8"/>
    <w:rsid w:val="00A1365A"/>
    <w:rsid w:val="00A14041"/>
    <w:rsid w:val="00A14CAD"/>
    <w:rsid w:val="00A14F4A"/>
    <w:rsid w:val="00A15298"/>
    <w:rsid w:val="00A165F9"/>
    <w:rsid w:val="00A168AB"/>
    <w:rsid w:val="00A16925"/>
    <w:rsid w:val="00A169D3"/>
    <w:rsid w:val="00A16D17"/>
    <w:rsid w:val="00A17397"/>
    <w:rsid w:val="00A175F0"/>
    <w:rsid w:val="00A17952"/>
    <w:rsid w:val="00A17AE4"/>
    <w:rsid w:val="00A200A1"/>
    <w:rsid w:val="00A2097A"/>
    <w:rsid w:val="00A20CC2"/>
    <w:rsid w:val="00A212D7"/>
    <w:rsid w:val="00A215DC"/>
    <w:rsid w:val="00A21C35"/>
    <w:rsid w:val="00A22918"/>
    <w:rsid w:val="00A23CD4"/>
    <w:rsid w:val="00A23DC1"/>
    <w:rsid w:val="00A246B8"/>
    <w:rsid w:val="00A2506F"/>
    <w:rsid w:val="00A25EDF"/>
    <w:rsid w:val="00A2609A"/>
    <w:rsid w:val="00A261C3"/>
    <w:rsid w:val="00A264AE"/>
    <w:rsid w:val="00A26EB1"/>
    <w:rsid w:val="00A27DE0"/>
    <w:rsid w:val="00A27E83"/>
    <w:rsid w:val="00A30175"/>
    <w:rsid w:val="00A30400"/>
    <w:rsid w:val="00A3092E"/>
    <w:rsid w:val="00A309D5"/>
    <w:rsid w:val="00A31552"/>
    <w:rsid w:val="00A31E03"/>
    <w:rsid w:val="00A32A55"/>
    <w:rsid w:val="00A32F04"/>
    <w:rsid w:val="00A333CE"/>
    <w:rsid w:val="00A33664"/>
    <w:rsid w:val="00A34001"/>
    <w:rsid w:val="00A3408D"/>
    <w:rsid w:val="00A343EA"/>
    <w:rsid w:val="00A346D7"/>
    <w:rsid w:val="00A34D74"/>
    <w:rsid w:val="00A352F5"/>
    <w:rsid w:val="00A35973"/>
    <w:rsid w:val="00A3679C"/>
    <w:rsid w:val="00A36A8F"/>
    <w:rsid w:val="00A37413"/>
    <w:rsid w:val="00A37737"/>
    <w:rsid w:val="00A37C92"/>
    <w:rsid w:val="00A37ED9"/>
    <w:rsid w:val="00A40062"/>
    <w:rsid w:val="00A403B4"/>
    <w:rsid w:val="00A4082E"/>
    <w:rsid w:val="00A409AE"/>
    <w:rsid w:val="00A41007"/>
    <w:rsid w:val="00A42F9E"/>
    <w:rsid w:val="00A438F2"/>
    <w:rsid w:val="00A43C46"/>
    <w:rsid w:val="00A43F68"/>
    <w:rsid w:val="00A44218"/>
    <w:rsid w:val="00A44D0B"/>
    <w:rsid w:val="00A458A6"/>
    <w:rsid w:val="00A4602D"/>
    <w:rsid w:val="00A464F0"/>
    <w:rsid w:val="00A47352"/>
    <w:rsid w:val="00A4741E"/>
    <w:rsid w:val="00A47790"/>
    <w:rsid w:val="00A47838"/>
    <w:rsid w:val="00A47896"/>
    <w:rsid w:val="00A47C0F"/>
    <w:rsid w:val="00A47D10"/>
    <w:rsid w:val="00A47F5E"/>
    <w:rsid w:val="00A5095D"/>
    <w:rsid w:val="00A51D1C"/>
    <w:rsid w:val="00A52059"/>
    <w:rsid w:val="00A52A7F"/>
    <w:rsid w:val="00A53C19"/>
    <w:rsid w:val="00A543E4"/>
    <w:rsid w:val="00A5446B"/>
    <w:rsid w:val="00A54931"/>
    <w:rsid w:val="00A54945"/>
    <w:rsid w:val="00A5514C"/>
    <w:rsid w:val="00A5625B"/>
    <w:rsid w:val="00A5684E"/>
    <w:rsid w:val="00A570DD"/>
    <w:rsid w:val="00A5789D"/>
    <w:rsid w:val="00A57E2D"/>
    <w:rsid w:val="00A6064A"/>
    <w:rsid w:val="00A606A3"/>
    <w:rsid w:val="00A60C65"/>
    <w:rsid w:val="00A60E94"/>
    <w:rsid w:val="00A61E29"/>
    <w:rsid w:val="00A62F85"/>
    <w:rsid w:val="00A6324C"/>
    <w:rsid w:val="00A64247"/>
    <w:rsid w:val="00A6429D"/>
    <w:rsid w:val="00A6552E"/>
    <w:rsid w:val="00A6588D"/>
    <w:rsid w:val="00A65903"/>
    <w:rsid w:val="00A65EAF"/>
    <w:rsid w:val="00A65FCD"/>
    <w:rsid w:val="00A66800"/>
    <w:rsid w:val="00A66A97"/>
    <w:rsid w:val="00A66AF2"/>
    <w:rsid w:val="00A66FAA"/>
    <w:rsid w:val="00A66FCD"/>
    <w:rsid w:val="00A67897"/>
    <w:rsid w:val="00A709ED"/>
    <w:rsid w:val="00A70C23"/>
    <w:rsid w:val="00A71DF8"/>
    <w:rsid w:val="00A72140"/>
    <w:rsid w:val="00A72876"/>
    <w:rsid w:val="00A72F2B"/>
    <w:rsid w:val="00A736E3"/>
    <w:rsid w:val="00A74355"/>
    <w:rsid w:val="00A74832"/>
    <w:rsid w:val="00A74BEA"/>
    <w:rsid w:val="00A75CEF"/>
    <w:rsid w:val="00A76585"/>
    <w:rsid w:val="00A76E61"/>
    <w:rsid w:val="00A7733A"/>
    <w:rsid w:val="00A77420"/>
    <w:rsid w:val="00A808FC"/>
    <w:rsid w:val="00A80C37"/>
    <w:rsid w:val="00A81160"/>
    <w:rsid w:val="00A81A03"/>
    <w:rsid w:val="00A81D6A"/>
    <w:rsid w:val="00A837A5"/>
    <w:rsid w:val="00A84243"/>
    <w:rsid w:val="00A8426C"/>
    <w:rsid w:val="00A847FF"/>
    <w:rsid w:val="00A84A82"/>
    <w:rsid w:val="00A850D4"/>
    <w:rsid w:val="00A858F7"/>
    <w:rsid w:val="00A86655"/>
    <w:rsid w:val="00A87854"/>
    <w:rsid w:val="00A87B36"/>
    <w:rsid w:val="00A87C0A"/>
    <w:rsid w:val="00A87E10"/>
    <w:rsid w:val="00A90245"/>
    <w:rsid w:val="00A90FA3"/>
    <w:rsid w:val="00A910A2"/>
    <w:rsid w:val="00A91BAF"/>
    <w:rsid w:val="00A922DC"/>
    <w:rsid w:val="00A92767"/>
    <w:rsid w:val="00A92A4A"/>
    <w:rsid w:val="00A9450C"/>
    <w:rsid w:val="00A94511"/>
    <w:rsid w:val="00A9467C"/>
    <w:rsid w:val="00A95408"/>
    <w:rsid w:val="00A95467"/>
    <w:rsid w:val="00A9575E"/>
    <w:rsid w:val="00A958F4"/>
    <w:rsid w:val="00A959D9"/>
    <w:rsid w:val="00A95DFF"/>
    <w:rsid w:val="00A96E1B"/>
    <w:rsid w:val="00A97705"/>
    <w:rsid w:val="00A97750"/>
    <w:rsid w:val="00AA0297"/>
    <w:rsid w:val="00AA09B7"/>
    <w:rsid w:val="00AA0E9B"/>
    <w:rsid w:val="00AA0F06"/>
    <w:rsid w:val="00AA15EF"/>
    <w:rsid w:val="00AA1AB7"/>
    <w:rsid w:val="00AA1DB2"/>
    <w:rsid w:val="00AA2C9A"/>
    <w:rsid w:val="00AA2D96"/>
    <w:rsid w:val="00AA3424"/>
    <w:rsid w:val="00AA39C7"/>
    <w:rsid w:val="00AA3CB4"/>
    <w:rsid w:val="00AA450B"/>
    <w:rsid w:val="00AA4BFE"/>
    <w:rsid w:val="00AA4D51"/>
    <w:rsid w:val="00AA4E43"/>
    <w:rsid w:val="00AA5758"/>
    <w:rsid w:val="00AA5927"/>
    <w:rsid w:val="00AA5B5B"/>
    <w:rsid w:val="00AA62C2"/>
    <w:rsid w:val="00AA66E5"/>
    <w:rsid w:val="00AA6F60"/>
    <w:rsid w:val="00AA71EC"/>
    <w:rsid w:val="00AA75D2"/>
    <w:rsid w:val="00AB02BB"/>
    <w:rsid w:val="00AB03C4"/>
    <w:rsid w:val="00AB1148"/>
    <w:rsid w:val="00AB1337"/>
    <w:rsid w:val="00AB13F4"/>
    <w:rsid w:val="00AB151F"/>
    <w:rsid w:val="00AB277D"/>
    <w:rsid w:val="00AB2AD6"/>
    <w:rsid w:val="00AB2EBB"/>
    <w:rsid w:val="00AB33CC"/>
    <w:rsid w:val="00AB4ED0"/>
    <w:rsid w:val="00AB50F7"/>
    <w:rsid w:val="00AB57F9"/>
    <w:rsid w:val="00AB5AB2"/>
    <w:rsid w:val="00AB5AE8"/>
    <w:rsid w:val="00AB6BEA"/>
    <w:rsid w:val="00AC0132"/>
    <w:rsid w:val="00AC023C"/>
    <w:rsid w:val="00AC053B"/>
    <w:rsid w:val="00AC0790"/>
    <w:rsid w:val="00AC10D9"/>
    <w:rsid w:val="00AC18E5"/>
    <w:rsid w:val="00AC1A1F"/>
    <w:rsid w:val="00AC26E3"/>
    <w:rsid w:val="00AC2EDD"/>
    <w:rsid w:val="00AC5723"/>
    <w:rsid w:val="00AC5DA4"/>
    <w:rsid w:val="00AC5DFA"/>
    <w:rsid w:val="00AC5E96"/>
    <w:rsid w:val="00AC772E"/>
    <w:rsid w:val="00AC7750"/>
    <w:rsid w:val="00AD11FB"/>
    <w:rsid w:val="00AD1BFE"/>
    <w:rsid w:val="00AD209B"/>
    <w:rsid w:val="00AD3194"/>
    <w:rsid w:val="00AD323E"/>
    <w:rsid w:val="00AD33FD"/>
    <w:rsid w:val="00AD3729"/>
    <w:rsid w:val="00AD3865"/>
    <w:rsid w:val="00AD397D"/>
    <w:rsid w:val="00AD3E71"/>
    <w:rsid w:val="00AD41F1"/>
    <w:rsid w:val="00AD46C5"/>
    <w:rsid w:val="00AD46D8"/>
    <w:rsid w:val="00AD4743"/>
    <w:rsid w:val="00AD5007"/>
    <w:rsid w:val="00AD57CA"/>
    <w:rsid w:val="00AD5E06"/>
    <w:rsid w:val="00AD5FBB"/>
    <w:rsid w:val="00AD60F9"/>
    <w:rsid w:val="00AD6D4C"/>
    <w:rsid w:val="00AD73CA"/>
    <w:rsid w:val="00AE066B"/>
    <w:rsid w:val="00AE15BD"/>
    <w:rsid w:val="00AE2985"/>
    <w:rsid w:val="00AE3265"/>
    <w:rsid w:val="00AE393A"/>
    <w:rsid w:val="00AE44B0"/>
    <w:rsid w:val="00AE470E"/>
    <w:rsid w:val="00AE569D"/>
    <w:rsid w:val="00AE62E1"/>
    <w:rsid w:val="00AE6CBF"/>
    <w:rsid w:val="00AE6CF0"/>
    <w:rsid w:val="00AE6F5C"/>
    <w:rsid w:val="00AE786F"/>
    <w:rsid w:val="00AE7B50"/>
    <w:rsid w:val="00AF0439"/>
    <w:rsid w:val="00AF06F2"/>
    <w:rsid w:val="00AF0C31"/>
    <w:rsid w:val="00AF2F53"/>
    <w:rsid w:val="00AF3340"/>
    <w:rsid w:val="00AF35A7"/>
    <w:rsid w:val="00AF38FE"/>
    <w:rsid w:val="00AF58DE"/>
    <w:rsid w:val="00AF61AB"/>
    <w:rsid w:val="00AF642B"/>
    <w:rsid w:val="00AF689F"/>
    <w:rsid w:val="00AF68A9"/>
    <w:rsid w:val="00AF6C32"/>
    <w:rsid w:val="00AF6FBF"/>
    <w:rsid w:val="00AF745D"/>
    <w:rsid w:val="00AF79F4"/>
    <w:rsid w:val="00B0063D"/>
    <w:rsid w:val="00B010B1"/>
    <w:rsid w:val="00B01279"/>
    <w:rsid w:val="00B012C4"/>
    <w:rsid w:val="00B01686"/>
    <w:rsid w:val="00B02D28"/>
    <w:rsid w:val="00B033AF"/>
    <w:rsid w:val="00B0450E"/>
    <w:rsid w:val="00B04881"/>
    <w:rsid w:val="00B05A0F"/>
    <w:rsid w:val="00B05BDA"/>
    <w:rsid w:val="00B05CFA"/>
    <w:rsid w:val="00B06C0E"/>
    <w:rsid w:val="00B06D66"/>
    <w:rsid w:val="00B075B7"/>
    <w:rsid w:val="00B076D0"/>
    <w:rsid w:val="00B10AA4"/>
    <w:rsid w:val="00B10BA5"/>
    <w:rsid w:val="00B110EB"/>
    <w:rsid w:val="00B11791"/>
    <w:rsid w:val="00B119E7"/>
    <w:rsid w:val="00B11C99"/>
    <w:rsid w:val="00B11F9A"/>
    <w:rsid w:val="00B1368A"/>
    <w:rsid w:val="00B137AA"/>
    <w:rsid w:val="00B13A9B"/>
    <w:rsid w:val="00B16449"/>
    <w:rsid w:val="00B169B1"/>
    <w:rsid w:val="00B16D88"/>
    <w:rsid w:val="00B16E13"/>
    <w:rsid w:val="00B20AEC"/>
    <w:rsid w:val="00B2124B"/>
    <w:rsid w:val="00B220A6"/>
    <w:rsid w:val="00B22244"/>
    <w:rsid w:val="00B227E8"/>
    <w:rsid w:val="00B23070"/>
    <w:rsid w:val="00B23D74"/>
    <w:rsid w:val="00B2460C"/>
    <w:rsid w:val="00B24944"/>
    <w:rsid w:val="00B249FD"/>
    <w:rsid w:val="00B24EB7"/>
    <w:rsid w:val="00B25003"/>
    <w:rsid w:val="00B256D0"/>
    <w:rsid w:val="00B2573A"/>
    <w:rsid w:val="00B26082"/>
    <w:rsid w:val="00B265C9"/>
    <w:rsid w:val="00B26CD4"/>
    <w:rsid w:val="00B26DBB"/>
    <w:rsid w:val="00B304A8"/>
    <w:rsid w:val="00B304EC"/>
    <w:rsid w:val="00B307A7"/>
    <w:rsid w:val="00B307D9"/>
    <w:rsid w:val="00B30CFD"/>
    <w:rsid w:val="00B30DD8"/>
    <w:rsid w:val="00B311AB"/>
    <w:rsid w:val="00B33C5A"/>
    <w:rsid w:val="00B341DB"/>
    <w:rsid w:val="00B34409"/>
    <w:rsid w:val="00B34D09"/>
    <w:rsid w:val="00B3508B"/>
    <w:rsid w:val="00B356AE"/>
    <w:rsid w:val="00B35DD9"/>
    <w:rsid w:val="00B360AC"/>
    <w:rsid w:val="00B36746"/>
    <w:rsid w:val="00B36C20"/>
    <w:rsid w:val="00B36EC8"/>
    <w:rsid w:val="00B377B6"/>
    <w:rsid w:val="00B37E02"/>
    <w:rsid w:val="00B37E76"/>
    <w:rsid w:val="00B402FB"/>
    <w:rsid w:val="00B416D9"/>
    <w:rsid w:val="00B41DD4"/>
    <w:rsid w:val="00B41E36"/>
    <w:rsid w:val="00B4292A"/>
    <w:rsid w:val="00B42FA1"/>
    <w:rsid w:val="00B43ABC"/>
    <w:rsid w:val="00B43B15"/>
    <w:rsid w:val="00B4482D"/>
    <w:rsid w:val="00B454ED"/>
    <w:rsid w:val="00B45A30"/>
    <w:rsid w:val="00B46114"/>
    <w:rsid w:val="00B4616A"/>
    <w:rsid w:val="00B4644D"/>
    <w:rsid w:val="00B4736C"/>
    <w:rsid w:val="00B47FA5"/>
    <w:rsid w:val="00B51580"/>
    <w:rsid w:val="00B51A2B"/>
    <w:rsid w:val="00B5279D"/>
    <w:rsid w:val="00B5290B"/>
    <w:rsid w:val="00B52B23"/>
    <w:rsid w:val="00B53462"/>
    <w:rsid w:val="00B53729"/>
    <w:rsid w:val="00B53E51"/>
    <w:rsid w:val="00B5416B"/>
    <w:rsid w:val="00B54AE1"/>
    <w:rsid w:val="00B55835"/>
    <w:rsid w:val="00B55988"/>
    <w:rsid w:val="00B559D1"/>
    <w:rsid w:val="00B55B62"/>
    <w:rsid w:val="00B55BB3"/>
    <w:rsid w:val="00B55E9A"/>
    <w:rsid w:val="00B5624A"/>
    <w:rsid w:val="00B56250"/>
    <w:rsid w:val="00B5672C"/>
    <w:rsid w:val="00B56C1C"/>
    <w:rsid w:val="00B570FC"/>
    <w:rsid w:val="00B571F7"/>
    <w:rsid w:val="00B5788D"/>
    <w:rsid w:val="00B60BF1"/>
    <w:rsid w:val="00B61C44"/>
    <w:rsid w:val="00B61EF0"/>
    <w:rsid w:val="00B62801"/>
    <w:rsid w:val="00B63A1D"/>
    <w:rsid w:val="00B66539"/>
    <w:rsid w:val="00B66E5A"/>
    <w:rsid w:val="00B67AC6"/>
    <w:rsid w:val="00B701D0"/>
    <w:rsid w:val="00B7051D"/>
    <w:rsid w:val="00B70A8E"/>
    <w:rsid w:val="00B71313"/>
    <w:rsid w:val="00B7171F"/>
    <w:rsid w:val="00B719E9"/>
    <w:rsid w:val="00B720E0"/>
    <w:rsid w:val="00B724BF"/>
    <w:rsid w:val="00B728F3"/>
    <w:rsid w:val="00B72A7F"/>
    <w:rsid w:val="00B72F27"/>
    <w:rsid w:val="00B731FB"/>
    <w:rsid w:val="00B738C9"/>
    <w:rsid w:val="00B73CA5"/>
    <w:rsid w:val="00B7500B"/>
    <w:rsid w:val="00B75435"/>
    <w:rsid w:val="00B754E9"/>
    <w:rsid w:val="00B75CDC"/>
    <w:rsid w:val="00B76205"/>
    <w:rsid w:val="00B7624B"/>
    <w:rsid w:val="00B76839"/>
    <w:rsid w:val="00B76A4E"/>
    <w:rsid w:val="00B76FE1"/>
    <w:rsid w:val="00B77123"/>
    <w:rsid w:val="00B7797A"/>
    <w:rsid w:val="00B8020F"/>
    <w:rsid w:val="00B805AF"/>
    <w:rsid w:val="00B80AA1"/>
    <w:rsid w:val="00B80D4B"/>
    <w:rsid w:val="00B8117B"/>
    <w:rsid w:val="00B8146E"/>
    <w:rsid w:val="00B8183B"/>
    <w:rsid w:val="00B829DC"/>
    <w:rsid w:val="00B82D32"/>
    <w:rsid w:val="00B834B1"/>
    <w:rsid w:val="00B83FA5"/>
    <w:rsid w:val="00B84133"/>
    <w:rsid w:val="00B84174"/>
    <w:rsid w:val="00B855F0"/>
    <w:rsid w:val="00B859A0"/>
    <w:rsid w:val="00B8672D"/>
    <w:rsid w:val="00B869D8"/>
    <w:rsid w:val="00B8703B"/>
    <w:rsid w:val="00B91C13"/>
    <w:rsid w:val="00B91D9E"/>
    <w:rsid w:val="00B92743"/>
    <w:rsid w:val="00B9277A"/>
    <w:rsid w:val="00B9342B"/>
    <w:rsid w:val="00B935BD"/>
    <w:rsid w:val="00B9443E"/>
    <w:rsid w:val="00B9464C"/>
    <w:rsid w:val="00B947ED"/>
    <w:rsid w:val="00B94B22"/>
    <w:rsid w:val="00B950FD"/>
    <w:rsid w:val="00B954CB"/>
    <w:rsid w:val="00B95A97"/>
    <w:rsid w:val="00B96283"/>
    <w:rsid w:val="00B9669D"/>
    <w:rsid w:val="00B96B4D"/>
    <w:rsid w:val="00B974A1"/>
    <w:rsid w:val="00B97995"/>
    <w:rsid w:val="00BA019B"/>
    <w:rsid w:val="00BA0753"/>
    <w:rsid w:val="00BA0F84"/>
    <w:rsid w:val="00BA1585"/>
    <w:rsid w:val="00BA1DF6"/>
    <w:rsid w:val="00BA21A2"/>
    <w:rsid w:val="00BA2608"/>
    <w:rsid w:val="00BA29E1"/>
    <w:rsid w:val="00BA2C20"/>
    <w:rsid w:val="00BA2F5C"/>
    <w:rsid w:val="00BA2FEE"/>
    <w:rsid w:val="00BA377F"/>
    <w:rsid w:val="00BA3A4B"/>
    <w:rsid w:val="00BA3D0F"/>
    <w:rsid w:val="00BA5146"/>
    <w:rsid w:val="00BA5A89"/>
    <w:rsid w:val="00BA5CF7"/>
    <w:rsid w:val="00BA61EF"/>
    <w:rsid w:val="00BA6507"/>
    <w:rsid w:val="00BA67BB"/>
    <w:rsid w:val="00BA6D8A"/>
    <w:rsid w:val="00BA6F61"/>
    <w:rsid w:val="00BA761E"/>
    <w:rsid w:val="00BA7F56"/>
    <w:rsid w:val="00BA7FCE"/>
    <w:rsid w:val="00BB09C3"/>
    <w:rsid w:val="00BB0F5E"/>
    <w:rsid w:val="00BB21A5"/>
    <w:rsid w:val="00BB2316"/>
    <w:rsid w:val="00BB2A5B"/>
    <w:rsid w:val="00BB2D08"/>
    <w:rsid w:val="00BB3A68"/>
    <w:rsid w:val="00BB3C40"/>
    <w:rsid w:val="00BB4C72"/>
    <w:rsid w:val="00BB4EA8"/>
    <w:rsid w:val="00BB52D7"/>
    <w:rsid w:val="00BB597A"/>
    <w:rsid w:val="00BB624D"/>
    <w:rsid w:val="00BB6797"/>
    <w:rsid w:val="00BB7F2D"/>
    <w:rsid w:val="00BC0326"/>
    <w:rsid w:val="00BC05AE"/>
    <w:rsid w:val="00BC0A72"/>
    <w:rsid w:val="00BC12A4"/>
    <w:rsid w:val="00BC152A"/>
    <w:rsid w:val="00BC1C42"/>
    <w:rsid w:val="00BC1D6A"/>
    <w:rsid w:val="00BC2592"/>
    <w:rsid w:val="00BC2A0E"/>
    <w:rsid w:val="00BC2C9E"/>
    <w:rsid w:val="00BC33AD"/>
    <w:rsid w:val="00BC45FA"/>
    <w:rsid w:val="00BC4B82"/>
    <w:rsid w:val="00BC5852"/>
    <w:rsid w:val="00BC5FAE"/>
    <w:rsid w:val="00BC618D"/>
    <w:rsid w:val="00BC6446"/>
    <w:rsid w:val="00BC675F"/>
    <w:rsid w:val="00BC75EE"/>
    <w:rsid w:val="00BC7BBC"/>
    <w:rsid w:val="00BD0261"/>
    <w:rsid w:val="00BD026C"/>
    <w:rsid w:val="00BD04FA"/>
    <w:rsid w:val="00BD12D4"/>
    <w:rsid w:val="00BD1FF7"/>
    <w:rsid w:val="00BD294E"/>
    <w:rsid w:val="00BD3ACF"/>
    <w:rsid w:val="00BD3CC7"/>
    <w:rsid w:val="00BD3F18"/>
    <w:rsid w:val="00BD435E"/>
    <w:rsid w:val="00BD50A5"/>
    <w:rsid w:val="00BD511E"/>
    <w:rsid w:val="00BD5E85"/>
    <w:rsid w:val="00BD6224"/>
    <w:rsid w:val="00BD739B"/>
    <w:rsid w:val="00BD74E3"/>
    <w:rsid w:val="00BD764D"/>
    <w:rsid w:val="00BD7BB9"/>
    <w:rsid w:val="00BE00BE"/>
    <w:rsid w:val="00BE0141"/>
    <w:rsid w:val="00BE0374"/>
    <w:rsid w:val="00BE0FAD"/>
    <w:rsid w:val="00BE0FBC"/>
    <w:rsid w:val="00BE278D"/>
    <w:rsid w:val="00BE3C14"/>
    <w:rsid w:val="00BE3CA1"/>
    <w:rsid w:val="00BE473F"/>
    <w:rsid w:val="00BE498E"/>
    <w:rsid w:val="00BE5EB4"/>
    <w:rsid w:val="00BE607B"/>
    <w:rsid w:val="00BE646B"/>
    <w:rsid w:val="00BE6596"/>
    <w:rsid w:val="00BE6A70"/>
    <w:rsid w:val="00BE6ABC"/>
    <w:rsid w:val="00BE709C"/>
    <w:rsid w:val="00BE745C"/>
    <w:rsid w:val="00BE7478"/>
    <w:rsid w:val="00BE77F4"/>
    <w:rsid w:val="00BE7BC8"/>
    <w:rsid w:val="00BF058C"/>
    <w:rsid w:val="00BF0A4A"/>
    <w:rsid w:val="00BF108F"/>
    <w:rsid w:val="00BF1BB6"/>
    <w:rsid w:val="00BF1CE9"/>
    <w:rsid w:val="00BF20B5"/>
    <w:rsid w:val="00BF263A"/>
    <w:rsid w:val="00BF2659"/>
    <w:rsid w:val="00BF2799"/>
    <w:rsid w:val="00BF2971"/>
    <w:rsid w:val="00BF3622"/>
    <w:rsid w:val="00BF4990"/>
    <w:rsid w:val="00BF4F15"/>
    <w:rsid w:val="00BF5DE6"/>
    <w:rsid w:val="00BF5FF9"/>
    <w:rsid w:val="00BF6D6D"/>
    <w:rsid w:val="00BF709B"/>
    <w:rsid w:val="00BF717F"/>
    <w:rsid w:val="00BF7186"/>
    <w:rsid w:val="00BF72DF"/>
    <w:rsid w:val="00BF749E"/>
    <w:rsid w:val="00BF7DE9"/>
    <w:rsid w:val="00C00794"/>
    <w:rsid w:val="00C019D4"/>
    <w:rsid w:val="00C01F1B"/>
    <w:rsid w:val="00C01FBE"/>
    <w:rsid w:val="00C0246F"/>
    <w:rsid w:val="00C02604"/>
    <w:rsid w:val="00C028C7"/>
    <w:rsid w:val="00C035A1"/>
    <w:rsid w:val="00C03DCE"/>
    <w:rsid w:val="00C03F15"/>
    <w:rsid w:val="00C042FE"/>
    <w:rsid w:val="00C04906"/>
    <w:rsid w:val="00C04EE4"/>
    <w:rsid w:val="00C0507C"/>
    <w:rsid w:val="00C055CC"/>
    <w:rsid w:val="00C05C64"/>
    <w:rsid w:val="00C061C9"/>
    <w:rsid w:val="00C06B93"/>
    <w:rsid w:val="00C0700E"/>
    <w:rsid w:val="00C071F9"/>
    <w:rsid w:val="00C105E9"/>
    <w:rsid w:val="00C10DE4"/>
    <w:rsid w:val="00C12050"/>
    <w:rsid w:val="00C12181"/>
    <w:rsid w:val="00C123AD"/>
    <w:rsid w:val="00C1245D"/>
    <w:rsid w:val="00C12D1B"/>
    <w:rsid w:val="00C13865"/>
    <w:rsid w:val="00C15214"/>
    <w:rsid w:val="00C1585F"/>
    <w:rsid w:val="00C15940"/>
    <w:rsid w:val="00C16030"/>
    <w:rsid w:val="00C16487"/>
    <w:rsid w:val="00C165F9"/>
    <w:rsid w:val="00C1662F"/>
    <w:rsid w:val="00C168CC"/>
    <w:rsid w:val="00C17255"/>
    <w:rsid w:val="00C2078A"/>
    <w:rsid w:val="00C2184C"/>
    <w:rsid w:val="00C2194E"/>
    <w:rsid w:val="00C234F4"/>
    <w:rsid w:val="00C23AC3"/>
    <w:rsid w:val="00C242F7"/>
    <w:rsid w:val="00C24645"/>
    <w:rsid w:val="00C24771"/>
    <w:rsid w:val="00C24C29"/>
    <w:rsid w:val="00C25B70"/>
    <w:rsid w:val="00C25B82"/>
    <w:rsid w:val="00C25F99"/>
    <w:rsid w:val="00C27590"/>
    <w:rsid w:val="00C27A0B"/>
    <w:rsid w:val="00C27CAE"/>
    <w:rsid w:val="00C27F88"/>
    <w:rsid w:val="00C30401"/>
    <w:rsid w:val="00C30764"/>
    <w:rsid w:val="00C30CDB"/>
    <w:rsid w:val="00C319CF"/>
    <w:rsid w:val="00C3220B"/>
    <w:rsid w:val="00C33105"/>
    <w:rsid w:val="00C33683"/>
    <w:rsid w:val="00C3372E"/>
    <w:rsid w:val="00C340FB"/>
    <w:rsid w:val="00C342D5"/>
    <w:rsid w:val="00C34D13"/>
    <w:rsid w:val="00C3551C"/>
    <w:rsid w:val="00C36855"/>
    <w:rsid w:val="00C36A4B"/>
    <w:rsid w:val="00C36E72"/>
    <w:rsid w:val="00C371F7"/>
    <w:rsid w:val="00C37566"/>
    <w:rsid w:val="00C40067"/>
    <w:rsid w:val="00C40B65"/>
    <w:rsid w:val="00C41849"/>
    <w:rsid w:val="00C41BF4"/>
    <w:rsid w:val="00C427EE"/>
    <w:rsid w:val="00C43B9D"/>
    <w:rsid w:val="00C4444D"/>
    <w:rsid w:val="00C445CD"/>
    <w:rsid w:val="00C448A7"/>
    <w:rsid w:val="00C44C1D"/>
    <w:rsid w:val="00C44E9A"/>
    <w:rsid w:val="00C4520A"/>
    <w:rsid w:val="00C454BB"/>
    <w:rsid w:val="00C4577B"/>
    <w:rsid w:val="00C45812"/>
    <w:rsid w:val="00C45AF8"/>
    <w:rsid w:val="00C45D26"/>
    <w:rsid w:val="00C465A7"/>
    <w:rsid w:val="00C467F9"/>
    <w:rsid w:val="00C46D14"/>
    <w:rsid w:val="00C47B86"/>
    <w:rsid w:val="00C47BD8"/>
    <w:rsid w:val="00C47FA7"/>
    <w:rsid w:val="00C50CB7"/>
    <w:rsid w:val="00C51B91"/>
    <w:rsid w:val="00C51C52"/>
    <w:rsid w:val="00C5258F"/>
    <w:rsid w:val="00C52BE7"/>
    <w:rsid w:val="00C53051"/>
    <w:rsid w:val="00C534FC"/>
    <w:rsid w:val="00C53612"/>
    <w:rsid w:val="00C53A40"/>
    <w:rsid w:val="00C53F7A"/>
    <w:rsid w:val="00C546A7"/>
    <w:rsid w:val="00C548D5"/>
    <w:rsid w:val="00C54A7E"/>
    <w:rsid w:val="00C54ABB"/>
    <w:rsid w:val="00C554A9"/>
    <w:rsid w:val="00C55588"/>
    <w:rsid w:val="00C5635D"/>
    <w:rsid w:val="00C563C7"/>
    <w:rsid w:val="00C56FD0"/>
    <w:rsid w:val="00C57219"/>
    <w:rsid w:val="00C5772C"/>
    <w:rsid w:val="00C57794"/>
    <w:rsid w:val="00C57BBA"/>
    <w:rsid w:val="00C609F1"/>
    <w:rsid w:val="00C60D27"/>
    <w:rsid w:val="00C612E4"/>
    <w:rsid w:val="00C61441"/>
    <w:rsid w:val="00C615DD"/>
    <w:rsid w:val="00C62252"/>
    <w:rsid w:val="00C6233E"/>
    <w:rsid w:val="00C62C15"/>
    <w:rsid w:val="00C62E88"/>
    <w:rsid w:val="00C636BD"/>
    <w:rsid w:val="00C63A8C"/>
    <w:rsid w:val="00C65012"/>
    <w:rsid w:val="00C6524E"/>
    <w:rsid w:val="00C65772"/>
    <w:rsid w:val="00C6591D"/>
    <w:rsid w:val="00C66CF2"/>
    <w:rsid w:val="00C66EDF"/>
    <w:rsid w:val="00C67C5E"/>
    <w:rsid w:val="00C708A8"/>
    <w:rsid w:val="00C710A1"/>
    <w:rsid w:val="00C711B1"/>
    <w:rsid w:val="00C71391"/>
    <w:rsid w:val="00C7203A"/>
    <w:rsid w:val="00C72052"/>
    <w:rsid w:val="00C72733"/>
    <w:rsid w:val="00C727B0"/>
    <w:rsid w:val="00C73517"/>
    <w:rsid w:val="00C738C7"/>
    <w:rsid w:val="00C73981"/>
    <w:rsid w:val="00C73B35"/>
    <w:rsid w:val="00C73E7A"/>
    <w:rsid w:val="00C7410A"/>
    <w:rsid w:val="00C741AE"/>
    <w:rsid w:val="00C74738"/>
    <w:rsid w:val="00C74A10"/>
    <w:rsid w:val="00C74E3B"/>
    <w:rsid w:val="00C751A1"/>
    <w:rsid w:val="00C753BF"/>
    <w:rsid w:val="00C75498"/>
    <w:rsid w:val="00C75BDB"/>
    <w:rsid w:val="00C763B0"/>
    <w:rsid w:val="00C76CA6"/>
    <w:rsid w:val="00C76DA0"/>
    <w:rsid w:val="00C77E0A"/>
    <w:rsid w:val="00C80368"/>
    <w:rsid w:val="00C80416"/>
    <w:rsid w:val="00C80D1A"/>
    <w:rsid w:val="00C819F5"/>
    <w:rsid w:val="00C81DDE"/>
    <w:rsid w:val="00C81F0E"/>
    <w:rsid w:val="00C81F37"/>
    <w:rsid w:val="00C8217C"/>
    <w:rsid w:val="00C823DB"/>
    <w:rsid w:val="00C8381A"/>
    <w:rsid w:val="00C83EC8"/>
    <w:rsid w:val="00C8443C"/>
    <w:rsid w:val="00C849E0"/>
    <w:rsid w:val="00C84C1F"/>
    <w:rsid w:val="00C84D1D"/>
    <w:rsid w:val="00C84D54"/>
    <w:rsid w:val="00C85097"/>
    <w:rsid w:val="00C859AB"/>
    <w:rsid w:val="00C85A56"/>
    <w:rsid w:val="00C85D57"/>
    <w:rsid w:val="00C865EE"/>
    <w:rsid w:val="00C86F9B"/>
    <w:rsid w:val="00C87913"/>
    <w:rsid w:val="00C87C43"/>
    <w:rsid w:val="00C90D59"/>
    <w:rsid w:val="00C91C52"/>
    <w:rsid w:val="00C92387"/>
    <w:rsid w:val="00C926CA"/>
    <w:rsid w:val="00C92856"/>
    <w:rsid w:val="00C935E6"/>
    <w:rsid w:val="00C93B94"/>
    <w:rsid w:val="00C93BA7"/>
    <w:rsid w:val="00C93BEC"/>
    <w:rsid w:val="00C9469C"/>
    <w:rsid w:val="00C94AE6"/>
    <w:rsid w:val="00C953C9"/>
    <w:rsid w:val="00C95678"/>
    <w:rsid w:val="00C95A54"/>
    <w:rsid w:val="00C96AF1"/>
    <w:rsid w:val="00C97B3C"/>
    <w:rsid w:val="00CA0872"/>
    <w:rsid w:val="00CA34BA"/>
    <w:rsid w:val="00CA4A80"/>
    <w:rsid w:val="00CA4A8D"/>
    <w:rsid w:val="00CA4B48"/>
    <w:rsid w:val="00CA57D8"/>
    <w:rsid w:val="00CA57EC"/>
    <w:rsid w:val="00CA58CC"/>
    <w:rsid w:val="00CA7054"/>
    <w:rsid w:val="00CA7BB2"/>
    <w:rsid w:val="00CB0BAD"/>
    <w:rsid w:val="00CB14F9"/>
    <w:rsid w:val="00CB2068"/>
    <w:rsid w:val="00CB2468"/>
    <w:rsid w:val="00CB2EAA"/>
    <w:rsid w:val="00CB3547"/>
    <w:rsid w:val="00CB3957"/>
    <w:rsid w:val="00CB3DDB"/>
    <w:rsid w:val="00CB4038"/>
    <w:rsid w:val="00CB40D8"/>
    <w:rsid w:val="00CB4A2E"/>
    <w:rsid w:val="00CB5B53"/>
    <w:rsid w:val="00CB61E8"/>
    <w:rsid w:val="00CB66DA"/>
    <w:rsid w:val="00CB66EA"/>
    <w:rsid w:val="00CB71BE"/>
    <w:rsid w:val="00CB7455"/>
    <w:rsid w:val="00CB7B89"/>
    <w:rsid w:val="00CC03D6"/>
    <w:rsid w:val="00CC03E0"/>
    <w:rsid w:val="00CC0B49"/>
    <w:rsid w:val="00CC118A"/>
    <w:rsid w:val="00CC182C"/>
    <w:rsid w:val="00CC1F17"/>
    <w:rsid w:val="00CC29C5"/>
    <w:rsid w:val="00CC3A8B"/>
    <w:rsid w:val="00CC3BE6"/>
    <w:rsid w:val="00CC42B7"/>
    <w:rsid w:val="00CC4B87"/>
    <w:rsid w:val="00CC5337"/>
    <w:rsid w:val="00CC5C0D"/>
    <w:rsid w:val="00CC5C23"/>
    <w:rsid w:val="00CC6354"/>
    <w:rsid w:val="00CC7361"/>
    <w:rsid w:val="00CC7F2E"/>
    <w:rsid w:val="00CD0231"/>
    <w:rsid w:val="00CD068D"/>
    <w:rsid w:val="00CD0695"/>
    <w:rsid w:val="00CD0A09"/>
    <w:rsid w:val="00CD0EF5"/>
    <w:rsid w:val="00CD1FFA"/>
    <w:rsid w:val="00CD2510"/>
    <w:rsid w:val="00CD26A4"/>
    <w:rsid w:val="00CD3125"/>
    <w:rsid w:val="00CD33B7"/>
    <w:rsid w:val="00CD4C10"/>
    <w:rsid w:val="00CD520C"/>
    <w:rsid w:val="00CD5551"/>
    <w:rsid w:val="00CD592F"/>
    <w:rsid w:val="00CD6033"/>
    <w:rsid w:val="00CD69DC"/>
    <w:rsid w:val="00CD6DD8"/>
    <w:rsid w:val="00CD6E4E"/>
    <w:rsid w:val="00CD6E54"/>
    <w:rsid w:val="00CD6FE9"/>
    <w:rsid w:val="00CD72E9"/>
    <w:rsid w:val="00CD754D"/>
    <w:rsid w:val="00CE1254"/>
    <w:rsid w:val="00CE1566"/>
    <w:rsid w:val="00CE19CF"/>
    <w:rsid w:val="00CE1BBB"/>
    <w:rsid w:val="00CE1CB4"/>
    <w:rsid w:val="00CE2E93"/>
    <w:rsid w:val="00CE2EA0"/>
    <w:rsid w:val="00CE34FC"/>
    <w:rsid w:val="00CE3687"/>
    <w:rsid w:val="00CE3FB2"/>
    <w:rsid w:val="00CE5A06"/>
    <w:rsid w:val="00CE6660"/>
    <w:rsid w:val="00CE705F"/>
    <w:rsid w:val="00CE74C4"/>
    <w:rsid w:val="00CE78A2"/>
    <w:rsid w:val="00CF0212"/>
    <w:rsid w:val="00CF087B"/>
    <w:rsid w:val="00CF0A17"/>
    <w:rsid w:val="00CF228C"/>
    <w:rsid w:val="00CF23B2"/>
    <w:rsid w:val="00CF2919"/>
    <w:rsid w:val="00CF2921"/>
    <w:rsid w:val="00CF31D7"/>
    <w:rsid w:val="00CF33E3"/>
    <w:rsid w:val="00CF39FD"/>
    <w:rsid w:val="00CF47D0"/>
    <w:rsid w:val="00CF610A"/>
    <w:rsid w:val="00CF6750"/>
    <w:rsid w:val="00CF6B9E"/>
    <w:rsid w:val="00CF6C14"/>
    <w:rsid w:val="00D0055E"/>
    <w:rsid w:val="00D00B4D"/>
    <w:rsid w:val="00D013CF"/>
    <w:rsid w:val="00D019BB"/>
    <w:rsid w:val="00D01C19"/>
    <w:rsid w:val="00D01C2A"/>
    <w:rsid w:val="00D03250"/>
    <w:rsid w:val="00D033DF"/>
    <w:rsid w:val="00D044EC"/>
    <w:rsid w:val="00D045CB"/>
    <w:rsid w:val="00D049E5"/>
    <w:rsid w:val="00D05239"/>
    <w:rsid w:val="00D05C25"/>
    <w:rsid w:val="00D05F83"/>
    <w:rsid w:val="00D07E2E"/>
    <w:rsid w:val="00D10692"/>
    <w:rsid w:val="00D108FD"/>
    <w:rsid w:val="00D10FF9"/>
    <w:rsid w:val="00D1210C"/>
    <w:rsid w:val="00D121D8"/>
    <w:rsid w:val="00D12CAF"/>
    <w:rsid w:val="00D13809"/>
    <w:rsid w:val="00D13E7C"/>
    <w:rsid w:val="00D13FAA"/>
    <w:rsid w:val="00D141DF"/>
    <w:rsid w:val="00D14207"/>
    <w:rsid w:val="00D149F5"/>
    <w:rsid w:val="00D14A23"/>
    <w:rsid w:val="00D15A87"/>
    <w:rsid w:val="00D16632"/>
    <w:rsid w:val="00D1731F"/>
    <w:rsid w:val="00D20413"/>
    <w:rsid w:val="00D20979"/>
    <w:rsid w:val="00D2140E"/>
    <w:rsid w:val="00D217B3"/>
    <w:rsid w:val="00D218C8"/>
    <w:rsid w:val="00D21A2E"/>
    <w:rsid w:val="00D21E1C"/>
    <w:rsid w:val="00D21FF1"/>
    <w:rsid w:val="00D22081"/>
    <w:rsid w:val="00D22986"/>
    <w:rsid w:val="00D22EB7"/>
    <w:rsid w:val="00D23144"/>
    <w:rsid w:val="00D23D9F"/>
    <w:rsid w:val="00D23F6C"/>
    <w:rsid w:val="00D23FB7"/>
    <w:rsid w:val="00D2481A"/>
    <w:rsid w:val="00D24A1B"/>
    <w:rsid w:val="00D2506B"/>
    <w:rsid w:val="00D25AA3"/>
    <w:rsid w:val="00D26126"/>
    <w:rsid w:val="00D26432"/>
    <w:rsid w:val="00D26C1E"/>
    <w:rsid w:val="00D2758D"/>
    <w:rsid w:val="00D277AF"/>
    <w:rsid w:val="00D278D6"/>
    <w:rsid w:val="00D27DB8"/>
    <w:rsid w:val="00D27EF8"/>
    <w:rsid w:val="00D3088E"/>
    <w:rsid w:val="00D308A5"/>
    <w:rsid w:val="00D31487"/>
    <w:rsid w:val="00D31572"/>
    <w:rsid w:val="00D31D88"/>
    <w:rsid w:val="00D32572"/>
    <w:rsid w:val="00D3276C"/>
    <w:rsid w:val="00D327C2"/>
    <w:rsid w:val="00D32A67"/>
    <w:rsid w:val="00D33190"/>
    <w:rsid w:val="00D33D2F"/>
    <w:rsid w:val="00D3415E"/>
    <w:rsid w:val="00D342B6"/>
    <w:rsid w:val="00D34566"/>
    <w:rsid w:val="00D34CF9"/>
    <w:rsid w:val="00D360FB"/>
    <w:rsid w:val="00D36913"/>
    <w:rsid w:val="00D3704E"/>
    <w:rsid w:val="00D37DA5"/>
    <w:rsid w:val="00D37FAB"/>
    <w:rsid w:val="00D4033A"/>
    <w:rsid w:val="00D40FBC"/>
    <w:rsid w:val="00D41F92"/>
    <w:rsid w:val="00D42A1A"/>
    <w:rsid w:val="00D43ADD"/>
    <w:rsid w:val="00D44773"/>
    <w:rsid w:val="00D46CBC"/>
    <w:rsid w:val="00D4758F"/>
    <w:rsid w:val="00D47E08"/>
    <w:rsid w:val="00D47F3C"/>
    <w:rsid w:val="00D5003B"/>
    <w:rsid w:val="00D506F3"/>
    <w:rsid w:val="00D50734"/>
    <w:rsid w:val="00D50DCE"/>
    <w:rsid w:val="00D5120D"/>
    <w:rsid w:val="00D514FE"/>
    <w:rsid w:val="00D52007"/>
    <w:rsid w:val="00D527EE"/>
    <w:rsid w:val="00D52A36"/>
    <w:rsid w:val="00D52AD2"/>
    <w:rsid w:val="00D52F27"/>
    <w:rsid w:val="00D53029"/>
    <w:rsid w:val="00D539C0"/>
    <w:rsid w:val="00D54098"/>
    <w:rsid w:val="00D54409"/>
    <w:rsid w:val="00D545A9"/>
    <w:rsid w:val="00D55160"/>
    <w:rsid w:val="00D553BE"/>
    <w:rsid w:val="00D558F7"/>
    <w:rsid w:val="00D559A7"/>
    <w:rsid w:val="00D56B00"/>
    <w:rsid w:val="00D60035"/>
    <w:rsid w:val="00D600A5"/>
    <w:rsid w:val="00D60BD1"/>
    <w:rsid w:val="00D60E43"/>
    <w:rsid w:val="00D6179D"/>
    <w:rsid w:val="00D61DCE"/>
    <w:rsid w:val="00D6252E"/>
    <w:rsid w:val="00D6284F"/>
    <w:rsid w:val="00D62DC3"/>
    <w:rsid w:val="00D632E1"/>
    <w:rsid w:val="00D63BBB"/>
    <w:rsid w:val="00D64049"/>
    <w:rsid w:val="00D64D38"/>
    <w:rsid w:val="00D6563A"/>
    <w:rsid w:val="00D65A47"/>
    <w:rsid w:val="00D65E5E"/>
    <w:rsid w:val="00D6601C"/>
    <w:rsid w:val="00D66152"/>
    <w:rsid w:val="00D662A2"/>
    <w:rsid w:val="00D66758"/>
    <w:rsid w:val="00D66B2F"/>
    <w:rsid w:val="00D66BA3"/>
    <w:rsid w:val="00D671E8"/>
    <w:rsid w:val="00D67791"/>
    <w:rsid w:val="00D67933"/>
    <w:rsid w:val="00D67970"/>
    <w:rsid w:val="00D67D6B"/>
    <w:rsid w:val="00D67D93"/>
    <w:rsid w:val="00D702EC"/>
    <w:rsid w:val="00D70B71"/>
    <w:rsid w:val="00D716A9"/>
    <w:rsid w:val="00D71AC5"/>
    <w:rsid w:val="00D7273C"/>
    <w:rsid w:val="00D730D9"/>
    <w:rsid w:val="00D735D2"/>
    <w:rsid w:val="00D7432F"/>
    <w:rsid w:val="00D75868"/>
    <w:rsid w:val="00D75A0C"/>
    <w:rsid w:val="00D76531"/>
    <w:rsid w:val="00D76DDA"/>
    <w:rsid w:val="00D7718E"/>
    <w:rsid w:val="00D77617"/>
    <w:rsid w:val="00D77640"/>
    <w:rsid w:val="00D77702"/>
    <w:rsid w:val="00D77730"/>
    <w:rsid w:val="00D77BD6"/>
    <w:rsid w:val="00D802A6"/>
    <w:rsid w:val="00D80642"/>
    <w:rsid w:val="00D810C3"/>
    <w:rsid w:val="00D813DE"/>
    <w:rsid w:val="00D81FC7"/>
    <w:rsid w:val="00D82624"/>
    <w:rsid w:val="00D838C7"/>
    <w:rsid w:val="00D84283"/>
    <w:rsid w:val="00D8646A"/>
    <w:rsid w:val="00D869BE"/>
    <w:rsid w:val="00D86CDE"/>
    <w:rsid w:val="00D87781"/>
    <w:rsid w:val="00D90259"/>
    <w:rsid w:val="00D9025B"/>
    <w:rsid w:val="00D90339"/>
    <w:rsid w:val="00D90E39"/>
    <w:rsid w:val="00D9158E"/>
    <w:rsid w:val="00D91796"/>
    <w:rsid w:val="00D91819"/>
    <w:rsid w:val="00D91A2F"/>
    <w:rsid w:val="00D92F8C"/>
    <w:rsid w:val="00D933B1"/>
    <w:rsid w:val="00D93AFD"/>
    <w:rsid w:val="00D93C96"/>
    <w:rsid w:val="00D93FAE"/>
    <w:rsid w:val="00D940B1"/>
    <w:rsid w:val="00D9416D"/>
    <w:rsid w:val="00D94900"/>
    <w:rsid w:val="00D95B7E"/>
    <w:rsid w:val="00D95C84"/>
    <w:rsid w:val="00D96130"/>
    <w:rsid w:val="00D97853"/>
    <w:rsid w:val="00DA014A"/>
    <w:rsid w:val="00DA02A3"/>
    <w:rsid w:val="00DA1E98"/>
    <w:rsid w:val="00DA29C4"/>
    <w:rsid w:val="00DA2BD4"/>
    <w:rsid w:val="00DA2D96"/>
    <w:rsid w:val="00DA3516"/>
    <w:rsid w:val="00DA3CBA"/>
    <w:rsid w:val="00DA3DAB"/>
    <w:rsid w:val="00DA3DEA"/>
    <w:rsid w:val="00DA4777"/>
    <w:rsid w:val="00DA4DD9"/>
    <w:rsid w:val="00DA6693"/>
    <w:rsid w:val="00DA703A"/>
    <w:rsid w:val="00DA784E"/>
    <w:rsid w:val="00DB052E"/>
    <w:rsid w:val="00DB1D3D"/>
    <w:rsid w:val="00DB2427"/>
    <w:rsid w:val="00DB24E7"/>
    <w:rsid w:val="00DB258D"/>
    <w:rsid w:val="00DB301D"/>
    <w:rsid w:val="00DB310E"/>
    <w:rsid w:val="00DB32E6"/>
    <w:rsid w:val="00DB349D"/>
    <w:rsid w:val="00DB38BC"/>
    <w:rsid w:val="00DB4C60"/>
    <w:rsid w:val="00DB4CBF"/>
    <w:rsid w:val="00DB54BA"/>
    <w:rsid w:val="00DB600E"/>
    <w:rsid w:val="00DB6602"/>
    <w:rsid w:val="00DB6DCF"/>
    <w:rsid w:val="00DB791F"/>
    <w:rsid w:val="00DB7B33"/>
    <w:rsid w:val="00DC01D2"/>
    <w:rsid w:val="00DC07D9"/>
    <w:rsid w:val="00DC0E4C"/>
    <w:rsid w:val="00DC0F94"/>
    <w:rsid w:val="00DC12CF"/>
    <w:rsid w:val="00DC148D"/>
    <w:rsid w:val="00DC2469"/>
    <w:rsid w:val="00DC2863"/>
    <w:rsid w:val="00DC2A64"/>
    <w:rsid w:val="00DC30B0"/>
    <w:rsid w:val="00DC3629"/>
    <w:rsid w:val="00DC3767"/>
    <w:rsid w:val="00DC37A5"/>
    <w:rsid w:val="00DC37F2"/>
    <w:rsid w:val="00DC3BD0"/>
    <w:rsid w:val="00DC3D27"/>
    <w:rsid w:val="00DC467D"/>
    <w:rsid w:val="00DC4A93"/>
    <w:rsid w:val="00DC4B7C"/>
    <w:rsid w:val="00DC4D3D"/>
    <w:rsid w:val="00DC577B"/>
    <w:rsid w:val="00DC5787"/>
    <w:rsid w:val="00DC580A"/>
    <w:rsid w:val="00DC5F04"/>
    <w:rsid w:val="00DC67C6"/>
    <w:rsid w:val="00DC6B5C"/>
    <w:rsid w:val="00DC79E6"/>
    <w:rsid w:val="00DD0165"/>
    <w:rsid w:val="00DD053B"/>
    <w:rsid w:val="00DD06BA"/>
    <w:rsid w:val="00DD1459"/>
    <w:rsid w:val="00DD2469"/>
    <w:rsid w:val="00DD2A31"/>
    <w:rsid w:val="00DD3A4C"/>
    <w:rsid w:val="00DD45A7"/>
    <w:rsid w:val="00DD473E"/>
    <w:rsid w:val="00DD4C37"/>
    <w:rsid w:val="00DD5D6C"/>
    <w:rsid w:val="00DD5E5F"/>
    <w:rsid w:val="00DD7777"/>
    <w:rsid w:val="00DD7F67"/>
    <w:rsid w:val="00DE04D7"/>
    <w:rsid w:val="00DE22E8"/>
    <w:rsid w:val="00DE266A"/>
    <w:rsid w:val="00DE2C2C"/>
    <w:rsid w:val="00DE31C5"/>
    <w:rsid w:val="00DE3835"/>
    <w:rsid w:val="00DE3EAB"/>
    <w:rsid w:val="00DE4806"/>
    <w:rsid w:val="00DE4A8D"/>
    <w:rsid w:val="00DE5340"/>
    <w:rsid w:val="00DE5C31"/>
    <w:rsid w:val="00DE691B"/>
    <w:rsid w:val="00DE6F2F"/>
    <w:rsid w:val="00DE720A"/>
    <w:rsid w:val="00DE74F8"/>
    <w:rsid w:val="00DE7588"/>
    <w:rsid w:val="00DE79F7"/>
    <w:rsid w:val="00DF029F"/>
    <w:rsid w:val="00DF05C6"/>
    <w:rsid w:val="00DF0A49"/>
    <w:rsid w:val="00DF21DE"/>
    <w:rsid w:val="00DF230E"/>
    <w:rsid w:val="00DF37DB"/>
    <w:rsid w:val="00DF3B3D"/>
    <w:rsid w:val="00DF3DE8"/>
    <w:rsid w:val="00DF4092"/>
    <w:rsid w:val="00DF40E1"/>
    <w:rsid w:val="00DF43C9"/>
    <w:rsid w:val="00DF452D"/>
    <w:rsid w:val="00DF4E90"/>
    <w:rsid w:val="00DF4F32"/>
    <w:rsid w:val="00DF4F36"/>
    <w:rsid w:val="00DF5087"/>
    <w:rsid w:val="00DF591A"/>
    <w:rsid w:val="00DF60AF"/>
    <w:rsid w:val="00DF6619"/>
    <w:rsid w:val="00DF66EA"/>
    <w:rsid w:val="00DF6C6F"/>
    <w:rsid w:val="00DF6CE4"/>
    <w:rsid w:val="00DF6E27"/>
    <w:rsid w:val="00DF7317"/>
    <w:rsid w:val="00DF7613"/>
    <w:rsid w:val="00DF77FF"/>
    <w:rsid w:val="00E01F0C"/>
    <w:rsid w:val="00E021B2"/>
    <w:rsid w:val="00E02264"/>
    <w:rsid w:val="00E02385"/>
    <w:rsid w:val="00E033F6"/>
    <w:rsid w:val="00E03814"/>
    <w:rsid w:val="00E0428C"/>
    <w:rsid w:val="00E04327"/>
    <w:rsid w:val="00E04924"/>
    <w:rsid w:val="00E04E29"/>
    <w:rsid w:val="00E05B9B"/>
    <w:rsid w:val="00E05F97"/>
    <w:rsid w:val="00E06014"/>
    <w:rsid w:val="00E069EA"/>
    <w:rsid w:val="00E104F7"/>
    <w:rsid w:val="00E1096F"/>
    <w:rsid w:val="00E118DA"/>
    <w:rsid w:val="00E11F00"/>
    <w:rsid w:val="00E12366"/>
    <w:rsid w:val="00E12B4E"/>
    <w:rsid w:val="00E12D7D"/>
    <w:rsid w:val="00E13253"/>
    <w:rsid w:val="00E132F7"/>
    <w:rsid w:val="00E1447D"/>
    <w:rsid w:val="00E14A0C"/>
    <w:rsid w:val="00E14F15"/>
    <w:rsid w:val="00E1589B"/>
    <w:rsid w:val="00E159B6"/>
    <w:rsid w:val="00E162B9"/>
    <w:rsid w:val="00E16474"/>
    <w:rsid w:val="00E176F8"/>
    <w:rsid w:val="00E2097C"/>
    <w:rsid w:val="00E209D6"/>
    <w:rsid w:val="00E20B2B"/>
    <w:rsid w:val="00E20BC9"/>
    <w:rsid w:val="00E216C7"/>
    <w:rsid w:val="00E21E43"/>
    <w:rsid w:val="00E21F9E"/>
    <w:rsid w:val="00E224E5"/>
    <w:rsid w:val="00E2259F"/>
    <w:rsid w:val="00E2293D"/>
    <w:rsid w:val="00E236D3"/>
    <w:rsid w:val="00E23F3E"/>
    <w:rsid w:val="00E2411E"/>
    <w:rsid w:val="00E24602"/>
    <w:rsid w:val="00E24837"/>
    <w:rsid w:val="00E24D85"/>
    <w:rsid w:val="00E25376"/>
    <w:rsid w:val="00E25D67"/>
    <w:rsid w:val="00E26494"/>
    <w:rsid w:val="00E26B2E"/>
    <w:rsid w:val="00E27140"/>
    <w:rsid w:val="00E30B35"/>
    <w:rsid w:val="00E30D07"/>
    <w:rsid w:val="00E313F5"/>
    <w:rsid w:val="00E31FEA"/>
    <w:rsid w:val="00E32098"/>
    <w:rsid w:val="00E32460"/>
    <w:rsid w:val="00E32651"/>
    <w:rsid w:val="00E32FCE"/>
    <w:rsid w:val="00E3364B"/>
    <w:rsid w:val="00E33B52"/>
    <w:rsid w:val="00E34266"/>
    <w:rsid w:val="00E347C6"/>
    <w:rsid w:val="00E35602"/>
    <w:rsid w:val="00E3568A"/>
    <w:rsid w:val="00E35B60"/>
    <w:rsid w:val="00E36750"/>
    <w:rsid w:val="00E367A4"/>
    <w:rsid w:val="00E369DE"/>
    <w:rsid w:val="00E3777E"/>
    <w:rsid w:val="00E37DB6"/>
    <w:rsid w:val="00E41C94"/>
    <w:rsid w:val="00E42D4D"/>
    <w:rsid w:val="00E43873"/>
    <w:rsid w:val="00E43FD5"/>
    <w:rsid w:val="00E44031"/>
    <w:rsid w:val="00E45A34"/>
    <w:rsid w:val="00E45AB9"/>
    <w:rsid w:val="00E45BAC"/>
    <w:rsid w:val="00E46F14"/>
    <w:rsid w:val="00E470F9"/>
    <w:rsid w:val="00E47468"/>
    <w:rsid w:val="00E475C7"/>
    <w:rsid w:val="00E47D83"/>
    <w:rsid w:val="00E47FCE"/>
    <w:rsid w:val="00E502F5"/>
    <w:rsid w:val="00E510E6"/>
    <w:rsid w:val="00E515B4"/>
    <w:rsid w:val="00E52959"/>
    <w:rsid w:val="00E52DA4"/>
    <w:rsid w:val="00E53392"/>
    <w:rsid w:val="00E535AC"/>
    <w:rsid w:val="00E53C8D"/>
    <w:rsid w:val="00E53E97"/>
    <w:rsid w:val="00E542E4"/>
    <w:rsid w:val="00E54593"/>
    <w:rsid w:val="00E54CFD"/>
    <w:rsid w:val="00E564D4"/>
    <w:rsid w:val="00E5746E"/>
    <w:rsid w:val="00E57D87"/>
    <w:rsid w:val="00E60007"/>
    <w:rsid w:val="00E60B3E"/>
    <w:rsid w:val="00E61D0D"/>
    <w:rsid w:val="00E622A8"/>
    <w:rsid w:val="00E62E9D"/>
    <w:rsid w:val="00E63854"/>
    <w:rsid w:val="00E63880"/>
    <w:rsid w:val="00E63BA8"/>
    <w:rsid w:val="00E641D6"/>
    <w:rsid w:val="00E64542"/>
    <w:rsid w:val="00E65145"/>
    <w:rsid w:val="00E666B2"/>
    <w:rsid w:val="00E66BA0"/>
    <w:rsid w:val="00E66C74"/>
    <w:rsid w:val="00E67057"/>
    <w:rsid w:val="00E672FB"/>
    <w:rsid w:val="00E67436"/>
    <w:rsid w:val="00E675EE"/>
    <w:rsid w:val="00E679D3"/>
    <w:rsid w:val="00E70CD0"/>
    <w:rsid w:val="00E71077"/>
    <w:rsid w:val="00E71330"/>
    <w:rsid w:val="00E7162E"/>
    <w:rsid w:val="00E722FD"/>
    <w:rsid w:val="00E72BCC"/>
    <w:rsid w:val="00E72C46"/>
    <w:rsid w:val="00E736AD"/>
    <w:rsid w:val="00E74127"/>
    <w:rsid w:val="00E75706"/>
    <w:rsid w:val="00E75C73"/>
    <w:rsid w:val="00E75E73"/>
    <w:rsid w:val="00E761AE"/>
    <w:rsid w:val="00E76513"/>
    <w:rsid w:val="00E770B8"/>
    <w:rsid w:val="00E770D8"/>
    <w:rsid w:val="00E774FD"/>
    <w:rsid w:val="00E77C1C"/>
    <w:rsid w:val="00E82981"/>
    <w:rsid w:val="00E82A23"/>
    <w:rsid w:val="00E82DD2"/>
    <w:rsid w:val="00E83350"/>
    <w:rsid w:val="00E83E60"/>
    <w:rsid w:val="00E83ED5"/>
    <w:rsid w:val="00E8414D"/>
    <w:rsid w:val="00E84315"/>
    <w:rsid w:val="00E85F35"/>
    <w:rsid w:val="00E86180"/>
    <w:rsid w:val="00E86489"/>
    <w:rsid w:val="00E86526"/>
    <w:rsid w:val="00E86A44"/>
    <w:rsid w:val="00E86E15"/>
    <w:rsid w:val="00E87001"/>
    <w:rsid w:val="00E9045A"/>
    <w:rsid w:val="00E909BA"/>
    <w:rsid w:val="00E90D91"/>
    <w:rsid w:val="00E91E45"/>
    <w:rsid w:val="00E92448"/>
    <w:rsid w:val="00E92716"/>
    <w:rsid w:val="00E92BFD"/>
    <w:rsid w:val="00E93463"/>
    <w:rsid w:val="00E935AB"/>
    <w:rsid w:val="00E9377B"/>
    <w:rsid w:val="00E93BED"/>
    <w:rsid w:val="00E94383"/>
    <w:rsid w:val="00E94EB9"/>
    <w:rsid w:val="00E95072"/>
    <w:rsid w:val="00E9593C"/>
    <w:rsid w:val="00E95CF6"/>
    <w:rsid w:val="00E960DB"/>
    <w:rsid w:val="00E97248"/>
    <w:rsid w:val="00E97622"/>
    <w:rsid w:val="00E97A21"/>
    <w:rsid w:val="00EA102B"/>
    <w:rsid w:val="00EA1233"/>
    <w:rsid w:val="00EA12AD"/>
    <w:rsid w:val="00EA1822"/>
    <w:rsid w:val="00EA2BC6"/>
    <w:rsid w:val="00EA344E"/>
    <w:rsid w:val="00EA38B3"/>
    <w:rsid w:val="00EA4506"/>
    <w:rsid w:val="00EA4CBD"/>
    <w:rsid w:val="00EA5403"/>
    <w:rsid w:val="00EA5442"/>
    <w:rsid w:val="00EA5836"/>
    <w:rsid w:val="00EA5E81"/>
    <w:rsid w:val="00EA5EBA"/>
    <w:rsid w:val="00EA71A6"/>
    <w:rsid w:val="00EA722D"/>
    <w:rsid w:val="00EA72B3"/>
    <w:rsid w:val="00EA74AA"/>
    <w:rsid w:val="00EA7D36"/>
    <w:rsid w:val="00EA7D5C"/>
    <w:rsid w:val="00EB13F6"/>
    <w:rsid w:val="00EB1530"/>
    <w:rsid w:val="00EB1648"/>
    <w:rsid w:val="00EB1988"/>
    <w:rsid w:val="00EB1A31"/>
    <w:rsid w:val="00EB1A37"/>
    <w:rsid w:val="00EB1FB5"/>
    <w:rsid w:val="00EB246C"/>
    <w:rsid w:val="00EB2530"/>
    <w:rsid w:val="00EB25F5"/>
    <w:rsid w:val="00EB3307"/>
    <w:rsid w:val="00EB3BDA"/>
    <w:rsid w:val="00EB4884"/>
    <w:rsid w:val="00EB48D6"/>
    <w:rsid w:val="00EB4DFC"/>
    <w:rsid w:val="00EB4E0C"/>
    <w:rsid w:val="00EB4EAE"/>
    <w:rsid w:val="00EB57F8"/>
    <w:rsid w:val="00EB5D89"/>
    <w:rsid w:val="00EB663C"/>
    <w:rsid w:val="00EB6A22"/>
    <w:rsid w:val="00EB6FE4"/>
    <w:rsid w:val="00EB711A"/>
    <w:rsid w:val="00EB7D60"/>
    <w:rsid w:val="00EC0BCB"/>
    <w:rsid w:val="00EC0C17"/>
    <w:rsid w:val="00EC1261"/>
    <w:rsid w:val="00EC1843"/>
    <w:rsid w:val="00EC1BBC"/>
    <w:rsid w:val="00EC2332"/>
    <w:rsid w:val="00EC26E5"/>
    <w:rsid w:val="00EC30D1"/>
    <w:rsid w:val="00EC316A"/>
    <w:rsid w:val="00EC36A2"/>
    <w:rsid w:val="00EC3E99"/>
    <w:rsid w:val="00EC3FA3"/>
    <w:rsid w:val="00EC553D"/>
    <w:rsid w:val="00EC5626"/>
    <w:rsid w:val="00EC7215"/>
    <w:rsid w:val="00ED0442"/>
    <w:rsid w:val="00ED0AC6"/>
    <w:rsid w:val="00ED0AF6"/>
    <w:rsid w:val="00ED0F17"/>
    <w:rsid w:val="00ED124F"/>
    <w:rsid w:val="00ED148B"/>
    <w:rsid w:val="00ED1A2F"/>
    <w:rsid w:val="00ED1AE5"/>
    <w:rsid w:val="00ED29E4"/>
    <w:rsid w:val="00ED2A53"/>
    <w:rsid w:val="00ED2EAF"/>
    <w:rsid w:val="00ED2F65"/>
    <w:rsid w:val="00ED3E75"/>
    <w:rsid w:val="00ED3FA3"/>
    <w:rsid w:val="00ED4F3D"/>
    <w:rsid w:val="00ED6075"/>
    <w:rsid w:val="00ED659D"/>
    <w:rsid w:val="00ED65EF"/>
    <w:rsid w:val="00ED6AB0"/>
    <w:rsid w:val="00ED6BC4"/>
    <w:rsid w:val="00ED7634"/>
    <w:rsid w:val="00EE0129"/>
    <w:rsid w:val="00EE0151"/>
    <w:rsid w:val="00EE036F"/>
    <w:rsid w:val="00EE058B"/>
    <w:rsid w:val="00EE1079"/>
    <w:rsid w:val="00EE1100"/>
    <w:rsid w:val="00EE1254"/>
    <w:rsid w:val="00EE137B"/>
    <w:rsid w:val="00EE1691"/>
    <w:rsid w:val="00EE1B89"/>
    <w:rsid w:val="00EE28E9"/>
    <w:rsid w:val="00EE2FA9"/>
    <w:rsid w:val="00EE342C"/>
    <w:rsid w:val="00EE35F8"/>
    <w:rsid w:val="00EE3E00"/>
    <w:rsid w:val="00EE404A"/>
    <w:rsid w:val="00EE5369"/>
    <w:rsid w:val="00EE6A17"/>
    <w:rsid w:val="00EF0047"/>
    <w:rsid w:val="00EF04D3"/>
    <w:rsid w:val="00EF05BD"/>
    <w:rsid w:val="00EF0D19"/>
    <w:rsid w:val="00EF0EAE"/>
    <w:rsid w:val="00EF16A1"/>
    <w:rsid w:val="00EF1CF4"/>
    <w:rsid w:val="00EF3446"/>
    <w:rsid w:val="00EF4848"/>
    <w:rsid w:val="00EF4C90"/>
    <w:rsid w:val="00EF5EC5"/>
    <w:rsid w:val="00EF6C9B"/>
    <w:rsid w:val="00EF7728"/>
    <w:rsid w:val="00F00051"/>
    <w:rsid w:val="00F00758"/>
    <w:rsid w:val="00F00CAA"/>
    <w:rsid w:val="00F00F18"/>
    <w:rsid w:val="00F015B5"/>
    <w:rsid w:val="00F0176A"/>
    <w:rsid w:val="00F01AAA"/>
    <w:rsid w:val="00F02119"/>
    <w:rsid w:val="00F029BA"/>
    <w:rsid w:val="00F02E42"/>
    <w:rsid w:val="00F03032"/>
    <w:rsid w:val="00F0359A"/>
    <w:rsid w:val="00F036CA"/>
    <w:rsid w:val="00F03A85"/>
    <w:rsid w:val="00F040D7"/>
    <w:rsid w:val="00F04454"/>
    <w:rsid w:val="00F04AA5"/>
    <w:rsid w:val="00F05B12"/>
    <w:rsid w:val="00F0663D"/>
    <w:rsid w:val="00F109A0"/>
    <w:rsid w:val="00F11A38"/>
    <w:rsid w:val="00F11DAE"/>
    <w:rsid w:val="00F122FA"/>
    <w:rsid w:val="00F12C72"/>
    <w:rsid w:val="00F12F93"/>
    <w:rsid w:val="00F12FB5"/>
    <w:rsid w:val="00F12FE9"/>
    <w:rsid w:val="00F134DD"/>
    <w:rsid w:val="00F136D6"/>
    <w:rsid w:val="00F14390"/>
    <w:rsid w:val="00F144B3"/>
    <w:rsid w:val="00F14BE0"/>
    <w:rsid w:val="00F14DB2"/>
    <w:rsid w:val="00F15A92"/>
    <w:rsid w:val="00F177EC"/>
    <w:rsid w:val="00F2269D"/>
    <w:rsid w:val="00F22A95"/>
    <w:rsid w:val="00F2374F"/>
    <w:rsid w:val="00F23755"/>
    <w:rsid w:val="00F24181"/>
    <w:rsid w:val="00F242CE"/>
    <w:rsid w:val="00F25444"/>
    <w:rsid w:val="00F258DA"/>
    <w:rsid w:val="00F25E0C"/>
    <w:rsid w:val="00F271AB"/>
    <w:rsid w:val="00F271EC"/>
    <w:rsid w:val="00F2727C"/>
    <w:rsid w:val="00F27D40"/>
    <w:rsid w:val="00F30665"/>
    <w:rsid w:val="00F309C1"/>
    <w:rsid w:val="00F313AA"/>
    <w:rsid w:val="00F31926"/>
    <w:rsid w:val="00F31ADF"/>
    <w:rsid w:val="00F33A8B"/>
    <w:rsid w:val="00F34472"/>
    <w:rsid w:val="00F35946"/>
    <w:rsid w:val="00F35AF0"/>
    <w:rsid w:val="00F35B1E"/>
    <w:rsid w:val="00F35F26"/>
    <w:rsid w:val="00F402D4"/>
    <w:rsid w:val="00F40AAF"/>
    <w:rsid w:val="00F410E8"/>
    <w:rsid w:val="00F418A9"/>
    <w:rsid w:val="00F41C06"/>
    <w:rsid w:val="00F41E7D"/>
    <w:rsid w:val="00F42049"/>
    <w:rsid w:val="00F428BA"/>
    <w:rsid w:val="00F42928"/>
    <w:rsid w:val="00F43281"/>
    <w:rsid w:val="00F437A1"/>
    <w:rsid w:val="00F4387D"/>
    <w:rsid w:val="00F4460A"/>
    <w:rsid w:val="00F472A8"/>
    <w:rsid w:val="00F50066"/>
    <w:rsid w:val="00F5026A"/>
    <w:rsid w:val="00F50341"/>
    <w:rsid w:val="00F50F08"/>
    <w:rsid w:val="00F5114E"/>
    <w:rsid w:val="00F5183D"/>
    <w:rsid w:val="00F51A6C"/>
    <w:rsid w:val="00F527B8"/>
    <w:rsid w:val="00F5313B"/>
    <w:rsid w:val="00F53D27"/>
    <w:rsid w:val="00F543A7"/>
    <w:rsid w:val="00F54B5A"/>
    <w:rsid w:val="00F5655B"/>
    <w:rsid w:val="00F5688A"/>
    <w:rsid w:val="00F57513"/>
    <w:rsid w:val="00F576DE"/>
    <w:rsid w:val="00F57C5B"/>
    <w:rsid w:val="00F613C1"/>
    <w:rsid w:val="00F623D8"/>
    <w:rsid w:val="00F6263E"/>
    <w:rsid w:val="00F62AF1"/>
    <w:rsid w:val="00F63BED"/>
    <w:rsid w:val="00F63F6C"/>
    <w:rsid w:val="00F64ABA"/>
    <w:rsid w:val="00F64B3D"/>
    <w:rsid w:val="00F65362"/>
    <w:rsid w:val="00F656BE"/>
    <w:rsid w:val="00F65F11"/>
    <w:rsid w:val="00F661EB"/>
    <w:rsid w:val="00F66455"/>
    <w:rsid w:val="00F665B5"/>
    <w:rsid w:val="00F66651"/>
    <w:rsid w:val="00F674B7"/>
    <w:rsid w:val="00F67CD8"/>
    <w:rsid w:val="00F70465"/>
    <w:rsid w:val="00F70CA7"/>
    <w:rsid w:val="00F70DB6"/>
    <w:rsid w:val="00F710B6"/>
    <w:rsid w:val="00F714E1"/>
    <w:rsid w:val="00F71B12"/>
    <w:rsid w:val="00F71CA6"/>
    <w:rsid w:val="00F7204A"/>
    <w:rsid w:val="00F72E7F"/>
    <w:rsid w:val="00F72FBC"/>
    <w:rsid w:val="00F7375D"/>
    <w:rsid w:val="00F7386F"/>
    <w:rsid w:val="00F73B17"/>
    <w:rsid w:val="00F743C0"/>
    <w:rsid w:val="00F7452B"/>
    <w:rsid w:val="00F74869"/>
    <w:rsid w:val="00F75D23"/>
    <w:rsid w:val="00F75F84"/>
    <w:rsid w:val="00F761D9"/>
    <w:rsid w:val="00F7633F"/>
    <w:rsid w:val="00F77A5C"/>
    <w:rsid w:val="00F77B2E"/>
    <w:rsid w:val="00F81BBD"/>
    <w:rsid w:val="00F81EAE"/>
    <w:rsid w:val="00F82C60"/>
    <w:rsid w:val="00F82E55"/>
    <w:rsid w:val="00F8370D"/>
    <w:rsid w:val="00F83E10"/>
    <w:rsid w:val="00F84547"/>
    <w:rsid w:val="00F85289"/>
    <w:rsid w:val="00F85BE3"/>
    <w:rsid w:val="00F85C19"/>
    <w:rsid w:val="00F867D1"/>
    <w:rsid w:val="00F86968"/>
    <w:rsid w:val="00F86C62"/>
    <w:rsid w:val="00F876C4"/>
    <w:rsid w:val="00F87E47"/>
    <w:rsid w:val="00F90271"/>
    <w:rsid w:val="00F90CB8"/>
    <w:rsid w:val="00F91A66"/>
    <w:rsid w:val="00F92739"/>
    <w:rsid w:val="00F92C86"/>
    <w:rsid w:val="00F9314A"/>
    <w:rsid w:val="00F940C5"/>
    <w:rsid w:val="00F949A6"/>
    <w:rsid w:val="00F949F2"/>
    <w:rsid w:val="00F95838"/>
    <w:rsid w:val="00F9610B"/>
    <w:rsid w:val="00F96B8E"/>
    <w:rsid w:val="00F96CA8"/>
    <w:rsid w:val="00F96F9F"/>
    <w:rsid w:val="00F96FCB"/>
    <w:rsid w:val="00F9730E"/>
    <w:rsid w:val="00F977F3"/>
    <w:rsid w:val="00F97DFF"/>
    <w:rsid w:val="00FA0AC5"/>
    <w:rsid w:val="00FA0B54"/>
    <w:rsid w:val="00FA0BCF"/>
    <w:rsid w:val="00FA0C59"/>
    <w:rsid w:val="00FA101B"/>
    <w:rsid w:val="00FA1136"/>
    <w:rsid w:val="00FA1C59"/>
    <w:rsid w:val="00FA1CBE"/>
    <w:rsid w:val="00FA2672"/>
    <w:rsid w:val="00FA2D86"/>
    <w:rsid w:val="00FA47A2"/>
    <w:rsid w:val="00FA47F2"/>
    <w:rsid w:val="00FA4F65"/>
    <w:rsid w:val="00FA55AD"/>
    <w:rsid w:val="00FA55C4"/>
    <w:rsid w:val="00FA6283"/>
    <w:rsid w:val="00FA6B41"/>
    <w:rsid w:val="00FA6D29"/>
    <w:rsid w:val="00FA720A"/>
    <w:rsid w:val="00FA7663"/>
    <w:rsid w:val="00FA77CF"/>
    <w:rsid w:val="00FA78B8"/>
    <w:rsid w:val="00FA7E22"/>
    <w:rsid w:val="00FA7E7D"/>
    <w:rsid w:val="00FB1E1F"/>
    <w:rsid w:val="00FB1F16"/>
    <w:rsid w:val="00FB3B77"/>
    <w:rsid w:val="00FB3B85"/>
    <w:rsid w:val="00FB3D68"/>
    <w:rsid w:val="00FB467B"/>
    <w:rsid w:val="00FB662E"/>
    <w:rsid w:val="00FB76EA"/>
    <w:rsid w:val="00FB7C95"/>
    <w:rsid w:val="00FC00C0"/>
    <w:rsid w:val="00FC0836"/>
    <w:rsid w:val="00FC0C6A"/>
    <w:rsid w:val="00FC1198"/>
    <w:rsid w:val="00FC1645"/>
    <w:rsid w:val="00FC1C7B"/>
    <w:rsid w:val="00FC3424"/>
    <w:rsid w:val="00FC404D"/>
    <w:rsid w:val="00FC41CC"/>
    <w:rsid w:val="00FC4DA0"/>
    <w:rsid w:val="00FC5760"/>
    <w:rsid w:val="00FC6772"/>
    <w:rsid w:val="00FC6A57"/>
    <w:rsid w:val="00FC72E0"/>
    <w:rsid w:val="00FC76A0"/>
    <w:rsid w:val="00FC771C"/>
    <w:rsid w:val="00FC78A1"/>
    <w:rsid w:val="00FD000B"/>
    <w:rsid w:val="00FD002B"/>
    <w:rsid w:val="00FD06AE"/>
    <w:rsid w:val="00FD096F"/>
    <w:rsid w:val="00FD0B1E"/>
    <w:rsid w:val="00FD1873"/>
    <w:rsid w:val="00FD3177"/>
    <w:rsid w:val="00FD3E3B"/>
    <w:rsid w:val="00FD40BD"/>
    <w:rsid w:val="00FD4575"/>
    <w:rsid w:val="00FD54C1"/>
    <w:rsid w:val="00FD5718"/>
    <w:rsid w:val="00FD62EC"/>
    <w:rsid w:val="00FD6A5D"/>
    <w:rsid w:val="00FD6DB3"/>
    <w:rsid w:val="00FD6FBF"/>
    <w:rsid w:val="00FD7C78"/>
    <w:rsid w:val="00FE0371"/>
    <w:rsid w:val="00FE0C4F"/>
    <w:rsid w:val="00FE0D44"/>
    <w:rsid w:val="00FE127C"/>
    <w:rsid w:val="00FE2A1E"/>
    <w:rsid w:val="00FE2C13"/>
    <w:rsid w:val="00FE2E3C"/>
    <w:rsid w:val="00FE587F"/>
    <w:rsid w:val="00FE5930"/>
    <w:rsid w:val="00FE6237"/>
    <w:rsid w:val="00FE65AB"/>
    <w:rsid w:val="00FE6C0C"/>
    <w:rsid w:val="00FE6D03"/>
    <w:rsid w:val="00FE6F30"/>
    <w:rsid w:val="00FE705F"/>
    <w:rsid w:val="00FE73D0"/>
    <w:rsid w:val="00FE795C"/>
    <w:rsid w:val="00FE7B00"/>
    <w:rsid w:val="00FE7FB0"/>
    <w:rsid w:val="00FF0109"/>
    <w:rsid w:val="00FF0316"/>
    <w:rsid w:val="00FF18FD"/>
    <w:rsid w:val="00FF1945"/>
    <w:rsid w:val="00FF1C80"/>
    <w:rsid w:val="00FF1D51"/>
    <w:rsid w:val="00FF1E39"/>
    <w:rsid w:val="00FF2140"/>
    <w:rsid w:val="00FF2A8B"/>
    <w:rsid w:val="00FF2C6D"/>
    <w:rsid w:val="00FF314F"/>
    <w:rsid w:val="00FF36B0"/>
    <w:rsid w:val="00FF382F"/>
    <w:rsid w:val="00FF39BD"/>
    <w:rsid w:val="00FF3C90"/>
    <w:rsid w:val="00FF454B"/>
    <w:rsid w:val="00FF45B4"/>
    <w:rsid w:val="00FF47BD"/>
    <w:rsid w:val="00FF5031"/>
    <w:rsid w:val="00FF5545"/>
    <w:rsid w:val="00FF5C8A"/>
    <w:rsid w:val="00FF6543"/>
    <w:rsid w:val="00FF65B4"/>
    <w:rsid w:val="00FF7CE4"/>
    <w:rsid w:val="010DA4D0"/>
    <w:rsid w:val="0225C49C"/>
    <w:rsid w:val="027D81A1"/>
    <w:rsid w:val="036EEF0C"/>
    <w:rsid w:val="03F570CF"/>
    <w:rsid w:val="040C140E"/>
    <w:rsid w:val="0445AA8E"/>
    <w:rsid w:val="0486FB43"/>
    <w:rsid w:val="04ACF3A7"/>
    <w:rsid w:val="05852920"/>
    <w:rsid w:val="0632A7AD"/>
    <w:rsid w:val="0670F568"/>
    <w:rsid w:val="081DD780"/>
    <w:rsid w:val="082B3BBF"/>
    <w:rsid w:val="08F1E051"/>
    <w:rsid w:val="0975C050"/>
    <w:rsid w:val="09A54D88"/>
    <w:rsid w:val="0A498B95"/>
    <w:rsid w:val="0B0DCEF7"/>
    <w:rsid w:val="0B218006"/>
    <w:rsid w:val="0BA4A18E"/>
    <w:rsid w:val="0C207344"/>
    <w:rsid w:val="0C490876"/>
    <w:rsid w:val="0FFC8B07"/>
    <w:rsid w:val="101ECCFD"/>
    <w:rsid w:val="10F12A5F"/>
    <w:rsid w:val="110EAAF3"/>
    <w:rsid w:val="112215F7"/>
    <w:rsid w:val="11888157"/>
    <w:rsid w:val="1196A817"/>
    <w:rsid w:val="11BAEE06"/>
    <w:rsid w:val="121ADD20"/>
    <w:rsid w:val="13228C4B"/>
    <w:rsid w:val="1348BD8B"/>
    <w:rsid w:val="138DFF8F"/>
    <w:rsid w:val="1609B8FD"/>
    <w:rsid w:val="166536EC"/>
    <w:rsid w:val="16A2AFD1"/>
    <w:rsid w:val="16A63892"/>
    <w:rsid w:val="16D4B019"/>
    <w:rsid w:val="16FAE46D"/>
    <w:rsid w:val="172D5B74"/>
    <w:rsid w:val="175C0C4A"/>
    <w:rsid w:val="184D5C7C"/>
    <w:rsid w:val="1890F8C4"/>
    <w:rsid w:val="198458DC"/>
    <w:rsid w:val="19E4BF3B"/>
    <w:rsid w:val="1A883AEF"/>
    <w:rsid w:val="1A9D5C74"/>
    <w:rsid w:val="1AC6963A"/>
    <w:rsid w:val="1BBAC558"/>
    <w:rsid w:val="1BE756AF"/>
    <w:rsid w:val="1C310B7D"/>
    <w:rsid w:val="1CEBF9C5"/>
    <w:rsid w:val="1CF8D343"/>
    <w:rsid w:val="1D0B8381"/>
    <w:rsid w:val="1D148EB2"/>
    <w:rsid w:val="1D9A246E"/>
    <w:rsid w:val="1DB41C92"/>
    <w:rsid w:val="1E3C3C28"/>
    <w:rsid w:val="1FCA275F"/>
    <w:rsid w:val="20A193B2"/>
    <w:rsid w:val="20C14EA7"/>
    <w:rsid w:val="20DA4828"/>
    <w:rsid w:val="20E0A217"/>
    <w:rsid w:val="2119E9C6"/>
    <w:rsid w:val="213962F1"/>
    <w:rsid w:val="226E4E04"/>
    <w:rsid w:val="22A7A992"/>
    <w:rsid w:val="22CF38D4"/>
    <w:rsid w:val="239B9C42"/>
    <w:rsid w:val="23ABEF5B"/>
    <w:rsid w:val="23E64D29"/>
    <w:rsid w:val="24FAB026"/>
    <w:rsid w:val="24FAC9FA"/>
    <w:rsid w:val="254B1138"/>
    <w:rsid w:val="25687709"/>
    <w:rsid w:val="26152F4A"/>
    <w:rsid w:val="26E9FF02"/>
    <w:rsid w:val="27C04475"/>
    <w:rsid w:val="27DF9A79"/>
    <w:rsid w:val="2804F1D3"/>
    <w:rsid w:val="297702A0"/>
    <w:rsid w:val="29D4F69F"/>
    <w:rsid w:val="2A516B60"/>
    <w:rsid w:val="2CB8977F"/>
    <w:rsid w:val="2DE05E31"/>
    <w:rsid w:val="2DEF3974"/>
    <w:rsid w:val="2E31E30B"/>
    <w:rsid w:val="2ECD841E"/>
    <w:rsid w:val="2EE85EFF"/>
    <w:rsid w:val="2F410B59"/>
    <w:rsid w:val="2FF2BD03"/>
    <w:rsid w:val="2FF8EB54"/>
    <w:rsid w:val="317E5C5F"/>
    <w:rsid w:val="319F34E2"/>
    <w:rsid w:val="333B0543"/>
    <w:rsid w:val="34DE609C"/>
    <w:rsid w:val="354E2AF9"/>
    <w:rsid w:val="357323EB"/>
    <w:rsid w:val="358443F6"/>
    <w:rsid w:val="35B510B7"/>
    <w:rsid w:val="374D9366"/>
    <w:rsid w:val="37CB538B"/>
    <w:rsid w:val="37CE8338"/>
    <w:rsid w:val="381B21C5"/>
    <w:rsid w:val="385918C9"/>
    <w:rsid w:val="38926DC2"/>
    <w:rsid w:val="38A3166A"/>
    <w:rsid w:val="38B2F07B"/>
    <w:rsid w:val="395D093E"/>
    <w:rsid w:val="39FC267E"/>
    <w:rsid w:val="3AB185CB"/>
    <w:rsid w:val="3B2A5BFE"/>
    <w:rsid w:val="3B3C7D90"/>
    <w:rsid w:val="3BE01401"/>
    <w:rsid w:val="3BFB4076"/>
    <w:rsid w:val="3C277368"/>
    <w:rsid w:val="3C8B16C7"/>
    <w:rsid w:val="3D6F327A"/>
    <w:rsid w:val="3DD191C7"/>
    <w:rsid w:val="3EA81E32"/>
    <w:rsid w:val="3FF7AD29"/>
    <w:rsid w:val="401926B8"/>
    <w:rsid w:val="404EFF38"/>
    <w:rsid w:val="40A268D8"/>
    <w:rsid w:val="42D91435"/>
    <w:rsid w:val="431FCDE9"/>
    <w:rsid w:val="432E640C"/>
    <w:rsid w:val="4361A74C"/>
    <w:rsid w:val="4371A991"/>
    <w:rsid w:val="438854F2"/>
    <w:rsid w:val="43BE0601"/>
    <w:rsid w:val="4408B991"/>
    <w:rsid w:val="44261A45"/>
    <w:rsid w:val="44484913"/>
    <w:rsid w:val="44FFFDC1"/>
    <w:rsid w:val="464FBF89"/>
    <w:rsid w:val="467BC0EC"/>
    <w:rsid w:val="4688AE62"/>
    <w:rsid w:val="46D915EF"/>
    <w:rsid w:val="471EFA70"/>
    <w:rsid w:val="473CED18"/>
    <w:rsid w:val="478C296A"/>
    <w:rsid w:val="480C47AF"/>
    <w:rsid w:val="48B588A4"/>
    <w:rsid w:val="4903B2BD"/>
    <w:rsid w:val="49292B43"/>
    <w:rsid w:val="49F91753"/>
    <w:rsid w:val="4A443465"/>
    <w:rsid w:val="4A707331"/>
    <w:rsid w:val="4ACAF801"/>
    <w:rsid w:val="4AD51E42"/>
    <w:rsid w:val="4BA7F077"/>
    <w:rsid w:val="4BE05367"/>
    <w:rsid w:val="4D16D2F6"/>
    <w:rsid w:val="4D25718B"/>
    <w:rsid w:val="4D530371"/>
    <w:rsid w:val="4D61B92A"/>
    <w:rsid w:val="4DB362FC"/>
    <w:rsid w:val="4E535040"/>
    <w:rsid w:val="4F38C603"/>
    <w:rsid w:val="4FC7466D"/>
    <w:rsid w:val="4FFEAD7E"/>
    <w:rsid w:val="5081BDA2"/>
    <w:rsid w:val="50923847"/>
    <w:rsid w:val="52E7CFBE"/>
    <w:rsid w:val="52F721E2"/>
    <w:rsid w:val="535FDD63"/>
    <w:rsid w:val="53C47DB0"/>
    <w:rsid w:val="54D19F9C"/>
    <w:rsid w:val="5537E764"/>
    <w:rsid w:val="55E5AC7C"/>
    <w:rsid w:val="569FECCC"/>
    <w:rsid w:val="56A90942"/>
    <w:rsid w:val="56E4D06C"/>
    <w:rsid w:val="56F238AE"/>
    <w:rsid w:val="56FC45B0"/>
    <w:rsid w:val="5800475B"/>
    <w:rsid w:val="58CD7058"/>
    <w:rsid w:val="58FC3FEB"/>
    <w:rsid w:val="595E622D"/>
    <w:rsid w:val="5968D362"/>
    <w:rsid w:val="59DF2105"/>
    <w:rsid w:val="5A4BE570"/>
    <w:rsid w:val="5A9E3A41"/>
    <w:rsid w:val="5B0137A8"/>
    <w:rsid w:val="5C54E6D8"/>
    <w:rsid w:val="5D6E5453"/>
    <w:rsid w:val="5DADC41B"/>
    <w:rsid w:val="5DDDEBDF"/>
    <w:rsid w:val="5DF5E54C"/>
    <w:rsid w:val="5E60595D"/>
    <w:rsid w:val="5E9C2C52"/>
    <w:rsid w:val="5EEC3F79"/>
    <w:rsid w:val="5F2B7E89"/>
    <w:rsid w:val="5FC5018B"/>
    <w:rsid w:val="5FDD0590"/>
    <w:rsid w:val="624C06AA"/>
    <w:rsid w:val="6269A38C"/>
    <w:rsid w:val="629A73D3"/>
    <w:rsid w:val="63585105"/>
    <w:rsid w:val="63A6883F"/>
    <w:rsid w:val="63BFE586"/>
    <w:rsid w:val="649914BE"/>
    <w:rsid w:val="65DF412B"/>
    <w:rsid w:val="667C374A"/>
    <w:rsid w:val="6761BDE7"/>
    <w:rsid w:val="6788D4AF"/>
    <w:rsid w:val="67EF61F0"/>
    <w:rsid w:val="6829442B"/>
    <w:rsid w:val="6879F962"/>
    <w:rsid w:val="689C15FC"/>
    <w:rsid w:val="68F6AC3C"/>
    <w:rsid w:val="69A9FC70"/>
    <w:rsid w:val="6A50A194"/>
    <w:rsid w:val="6A57DBBA"/>
    <w:rsid w:val="6A6D607E"/>
    <w:rsid w:val="6A73F29E"/>
    <w:rsid w:val="6BDDEE12"/>
    <w:rsid w:val="6BF46856"/>
    <w:rsid w:val="6CEED476"/>
    <w:rsid w:val="6D256531"/>
    <w:rsid w:val="6D3E8D8E"/>
    <w:rsid w:val="6D4DB5D9"/>
    <w:rsid w:val="6DE8D739"/>
    <w:rsid w:val="6E39E58C"/>
    <w:rsid w:val="6F8B0E91"/>
    <w:rsid w:val="7024EC19"/>
    <w:rsid w:val="70A91E3B"/>
    <w:rsid w:val="70AF718F"/>
    <w:rsid w:val="70D815DF"/>
    <w:rsid w:val="70EB7ED9"/>
    <w:rsid w:val="7113AC66"/>
    <w:rsid w:val="7125AD77"/>
    <w:rsid w:val="72AADFDA"/>
    <w:rsid w:val="750DC3FF"/>
    <w:rsid w:val="7592A643"/>
    <w:rsid w:val="75D382AF"/>
    <w:rsid w:val="75E0720A"/>
    <w:rsid w:val="76ADFB3C"/>
    <w:rsid w:val="77AB5F69"/>
    <w:rsid w:val="7822357C"/>
    <w:rsid w:val="78993BBB"/>
    <w:rsid w:val="78DD194B"/>
    <w:rsid w:val="7A93CA64"/>
    <w:rsid w:val="7AB21541"/>
    <w:rsid w:val="7C35741C"/>
    <w:rsid w:val="7C6AFE7B"/>
    <w:rsid w:val="7D486D46"/>
    <w:rsid w:val="7D91C844"/>
    <w:rsid w:val="7DD8A26A"/>
    <w:rsid w:val="7E1C7841"/>
    <w:rsid w:val="7E29BC48"/>
    <w:rsid w:val="7E6BE92C"/>
    <w:rsid w:val="7EBAB73B"/>
    <w:rsid w:val="7F392ECF"/>
    <w:rsid w:val="7F82EB1B"/>
    <w:rsid w:val="7FE743A1"/>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D2C23"/>
  <w15:chartTrackingRefBased/>
  <w15:docId w15:val="{758861A8-DA4A-4ED8-BDB0-8BCDFC3D1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uiPriority="21"/>
    <w:lsdException w:name="Subtle Reference" w:semiHidden="1" w:uiPriority="31"/>
    <w:lsdException w:name="Intense Reference" w:semiHidden="1"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7429F"/>
    <w:rPr>
      <w:rFonts w:ascii="Segoe UI" w:eastAsia="Calibri" w:hAnsi="Segoe UI" w:cs="Segoe UI"/>
      <w:kern w:val="2"/>
      <w:sz w:val="24"/>
      <w:szCs w:val="24"/>
      <w:lang w:val="nl-NL" w:eastAsia="en-US"/>
      <w14:ligatures w14:val="standardContextual"/>
    </w:rPr>
  </w:style>
  <w:style w:type="paragraph" w:styleId="Kop1">
    <w:name w:val="heading 1"/>
    <w:basedOn w:val="Standaard"/>
    <w:next w:val="Standaard"/>
    <w:link w:val="Kop1Char"/>
    <w:uiPriority w:val="9"/>
    <w:qFormat/>
    <w:rsid w:val="009402D1"/>
    <w:pPr>
      <w:keepNext/>
      <w:numPr>
        <w:numId w:val="7"/>
      </w:numPr>
      <w:spacing w:after="120"/>
      <w:outlineLvl w:val="0"/>
    </w:pPr>
    <w:rPr>
      <w:rFonts w:ascii="Segoe UI Semilight" w:hAnsi="Segoe UI Semilight" w:cs="Segoe UI Semilight"/>
      <w:b/>
      <w:bCs/>
      <w:color w:val="4F81BD"/>
      <w:kern w:val="32"/>
      <w:sz w:val="32"/>
      <w:szCs w:val="32"/>
    </w:rPr>
  </w:style>
  <w:style w:type="paragraph" w:styleId="Kop2">
    <w:name w:val="heading 2"/>
    <w:basedOn w:val="Standaard"/>
    <w:next w:val="Standaard"/>
    <w:link w:val="Kop2Char"/>
    <w:uiPriority w:val="9"/>
    <w:qFormat/>
    <w:rsid w:val="0046467F"/>
    <w:pPr>
      <w:keepNext/>
      <w:numPr>
        <w:ilvl w:val="1"/>
        <w:numId w:val="7"/>
      </w:numPr>
      <w:spacing w:before="240" w:after="80"/>
      <w:outlineLvl w:val="1"/>
    </w:pPr>
    <w:rPr>
      <w:rFonts w:cs="Calibri"/>
      <w:b/>
      <w:bCs/>
      <w:color w:val="4F81BD"/>
    </w:rPr>
  </w:style>
  <w:style w:type="paragraph" w:styleId="Kop3">
    <w:name w:val="heading 3"/>
    <w:basedOn w:val="Standaard"/>
    <w:next w:val="Standaard"/>
    <w:link w:val="Kop3Char"/>
    <w:uiPriority w:val="9"/>
    <w:qFormat/>
    <w:rsid w:val="00E86E15"/>
    <w:pPr>
      <w:keepNext/>
      <w:spacing w:before="180" w:after="80"/>
      <w:outlineLvl w:val="2"/>
    </w:pPr>
    <w:rPr>
      <w:rFonts w:cs="Calibri"/>
      <w:b/>
      <w:color w:val="4F81BD"/>
    </w:rPr>
  </w:style>
  <w:style w:type="paragraph" w:styleId="Kop4">
    <w:name w:val="heading 4"/>
    <w:basedOn w:val="Standaard"/>
    <w:next w:val="Standaard"/>
    <w:link w:val="Kop4Char"/>
    <w:uiPriority w:val="9"/>
    <w:qFormat/>
    <w:rsid w:val="001C1917"/>
    <w:pPr>
      <w:keepNext/>
      <w:numPr>
        <w:numId w:val="8"/>
      </w:numPr>
      <w:spacing w:before="180" w:after="80"/>
      <w:outlineLvl w:val="3"/>
    </w:pPr>
    <w:rPr>
      <w:rFonts w:cs="Calibri"/>
      <w:b/>
      <w:bCs/>
      <w:i/>
      <w:iCs/>
      <w:color w:val="4F81BD"/>
    </w:rPr>
  </w:style>
  <w:style w:type="paragraph" w:styleId="Kop5">
    <w:name w:val="heading 5"/>
    <w:basedOn w:val="Standaard"/>
    <w:next w:val="Standaard"/>
    <w:link w:val="Kop5Char"/>
    <w:uiPriority w:val="9"/>
    <w:unhideWhenUsed/>
    <w:pPr>
      <w:keepNext/>
      <w:keepLines/>
      <w:spacing w:before="240"/>
      <w:outlineLvl w:val="4"/>
    </w:pPr>
    <w:rPr>
      <w:rFonts w:eastAsia="Times New Roman" w:cs="Times New Roman"/>
      <w:color w:val="008AC8"/>
      <w:szCs w:val="20"/>
      <w:lang w:val="x-none" w:eastAsia="x-none"/>
    </w:rPr>
  </w:style>
  <w:style w:type="paragraph" w:styleId="Kop6">
    <w:name w:val="heading 6"/>
    <w:basedOn w:val="Standaard"/>
    <w:next w:val="Standaard"/>
    <w:link w:val="Kop6Char"/>
    <w:uiPriority w:val="9"/>
    <w:semiHidden/>
    <w:unhideWhenUsed/>
    <w:pPr>
      <w:keepNext/>
      <w:keepLines/>
      <w:spacing w:before="40"/>
      <w:outlineLvl w:val="5"/>
    </w:pPr>
    <w:rPr>
      <w:rFonts w:ascii="Cambria" w:eastAsia="Times New Roman" w:hAnsi="Cambria" w:cs="Times New Roman"/>
      <w:color w:val="243F60"/>
      <w:sz w:val="20"/>
      <w:szCs w:val="20"/>
      <w:lang w:val="x-none" w:eastAsia="x-none"/>
    </w:rPr>
  </w:style>
  <w:style w:type="paragraph" w:styleId="Kop7">
    <w:name w:val="heading 7"/>
    <w:basedOn w:val="Standaard"/>
    <w:next w:val="Standaard"/>
    <w:link w:val="Kop7Char"/>
    <w:uiPriority w:val="9"/>
    <w:semiHidden/>
    <w:unhideWhenUsed/>
    <w:pPr>
      <w:keepNext/>
      <w:keepLines/>
      <w:outlineLvl w:val="6"/>
    </w:pPr>
    <w:rPr>
      <w:rFonts w:eastAsia="Times New Roman" w:cs="Times New Roman"/>
      <w:i/>
      <w:iCs/>
      <w:color w:val="008AC8"/>
      <w:szCs w:val="20"/>
      <w:lang w:val="x-none" w:eastAsia="x-none"/>
    </w:rPr>
  </w:style>
  <w:style w:type="paragraph" w:styleId="Kop8">
    <w:name w:val="heading 8"/>
    <w:basedOn w:val="Standaard"/>
    <w:next w:val="Standaard"/>
    <w:link w:val="Kop8Char"/>
    <w:uiPriority w:val="9"/>
    <w:semiHidden/>
    <w:unhideWhenUsed/>
    <w:pPr>
      <w:keepNext/>
      <w:keepLines/>
      <w:spacing w:before="40"/>
      <w:outlineLvl w:val="7"/>
    </w:pPr>
    <w:rPr>
      <w:rFonts w:eastAsia="Times New Roman" w:cs="Times New Roman"/>
      <w:color w:val="008AC8"/>
      <w:szCs w:val="21"/>
      <w:lang w:val="x-none" w:eastAsia="x-none"/>
    </w:rPr>
  </w:style>
  <w:style w:type="paragraph" w:styleId="Kop9">
    <w:name w:val="heading 9"/>
    <w:basedOn w:val="Standaard"/>
    <w:next w:val="Standaard"/>
    <w:link w:val="Kop9Char"/>
    <w:uiPriority w:val="9"/>
    <w:semiHidden/>
    <w:unhideWhenUsed/>
    <w:rsid w:val="00E86E15"/>
    <w:pPr>
      <w:keepNext/>
      <w:keepLines/>
      <w:spacing w:before="200"/>
      <w:outlineLvl w:val="8"/>
    </w:pPr>
    <w:rPr>
      <w:rFonts w:ascii="Cambria" w:eastAsia="Times New Roman" w:hAnsi="Cambria" w:cs="Times New Roman"/>
      <w:i/>
      <w:iCs/>
      <w:color w:val="404040"/>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uiPriority w:val="9"/>
    <w:rsid w:val="009402D1"/>
    <w:rPr>
      <w:rFonts w:ascii="Segoe UI Semilight" w:eastAsia="Calibri" w:hAnsi="Segoe UI Semilight" w:cs="Segoe UI Semilight"/>
      <w:b/>
      <w:bCs/>
      <w:color w:val="4F81BD"/>
      <w:kern w:val="32"/>
      <w:sz w:val="32"/>
      <w:szCs w:val="32"/>
      <w:lang w:val="nl-NL" w:eastAsia="en-US"/>
      <w14:ligatures w14:val="standardContextual"/>
    </w:rPr>
  </w:style>
  <w:style w:type="character" w:customStyle="1" w:styleId="Kop2Char">
    <w:name w:val="Kop 2 Char"/>
    <w:link w:val="Kop2"/>
    <w:uiPriority w:val="9"/>
    <w:rsid w:val="0046467F"/>
    <w:rPr>
      <w:rFonts w:ascii="Segoe UI" w:eastAsia="Calibri" w:hAnsi="Segoe UI" w:cs="Calibri"/>
      <w:b/>
      <w:bCs/>
      <w:color w:val="4F81BD"/>
      <w:kern w:val="2"/>
      <w:sz w:val="24"/>
      <w:szCs w:val="24"/>
      <w:lang w:val="nl-NL" w:eastAsia="en-US"/>
      <w14:ligatures w14:val="standardContextual"/>
    </w:rPr>
  </w:style>
  <w:style w:type="paragraph" w:styleId="Kopvaninhoudsopgave">
    <w:name w:val="TOC Heading"/>
    <w:next w:val="Standaard"/>
    <w:uiPriority w:val="39"/>
    <w:unhideWhenUsed/>
    <w:qFormat/>
    <w:pPr>
      <w:spacing w:after="200" w:line="276" w:lineRule="auto"/>
    </w:pPr>
    <w:rPr>
      <w:rFonts w:ascii="Segoe UI" w:eastAsia="Calibri" w:hAnsi="Segoe UI"/>
      <w:color w:val="008AC8"/>
      <w:spacing w:val="10"/>
      <w:sz w:val="36"/>
      <w:szCs w:val="48"/>
      <w:lang w:val="en-US" w:eastAsia="en-US"/>
    </w:rPr>
  </w:style>
  <w:style w:type="paragraph" w:styleId="Inhopg1">
    <w:name w:val="toc 1"/>
    <w:basedOn w:val="Standaard"/>
    <w:next w:val="Standaard"/>
    <w:uiPriority w:val="39"/>
    <w:rsid w:val="00E86E15"/>
    <w:pPr>
      <w:spacing w:before="240" w:after="80"/>
    </w:pPr>
    <w:rPr>
      <w:b/>
      <w:bCs/>
      <w:iCs/>
      <w:lang w:val="en-AU"/>
    </w:rPr>
  </w:style>
  <w:style w:type="character" w:styleId="Hyperlink">
    <w:name w:val="Hyperlink"/>
    <w:uiPriority w:val="99"/>
    <w:unhideWhenUsed/>
    <w:rsid w:val="00E86E15"/>
    <w:rPr>
      <w:color w:val="0000FF"/>
      <w:u w:val="single"/>
    </w:rPr>
  </w:style>
  <w:style w:type="paragraph" w:styleId="Ballontekst">
    <w:name w:val="Balloon Text"/>
    <w:basedOn w:val="Standaard"/>
    <w:link w:val="BallontekstChar"/>
    <w:uiPriority w:val="99"/>
    <w:unhideWhenUsed/>
    <w:rsid w:val="00E86E15"/>
    <w:rPr>
      <w:rFonts w:ascii="Tahoma" w:hAnsi="Tahoma" w:cs="Tahoma"/>
      <w:sz w:val="16"/>
      <w:szCs w:val="16"/>
    </w:rPr>
  </w:style>
  <w:style w:type="character" w:customStyle="1" w:styleId="BallontekstChar">
    <w:name w:val="Ballontekst Char"/>
    <w:link w:val="Ballontekst"/>
    <w:uiPriority w:val="99"/>
    <w:rsid w:val="00E86E15"/>
    <w:rPr>
      <w:rFonts w:ascii="Tahoma" w:eastAsia="Arial" w:hAnsi="Tahoma" w:cs="Tahoma"/>
      <w:sz w:val="16"/>
      <w:szCs w:val="16"/>
      <w:lang w:val="en-US" w:eastAsia="ja-JP"/>
    </w:rPr>
  </w:style>
  <w:style w:type="paragraph" w:styleId="Inhopg2">
    <w:name w:val="toc 2"/>
    <w:basedOn w:val="Standaard"/>
    <w:next w:val="Standaard"/>
    <w:autoRedefine/>
    <w:uiPriority w:val="39"/>
    <w:unhideWhenUsed/>
    <w:rsid w:val="00F2727C"/>
    <w:pPr>
      <w:tabs>
        <w:tab w:val="left" w:pos="880"/>
        <w:tab w:val="right" w:leader="dot" w:pos="9350"/>
      </w:tabs>
      <w:spacing w:after="100"/>
      <w:ind w:left="216"/>
    </w:pPr>
    <w:rPr>
      <w:rFonts w:ascii="Segoe" w:hAnsi="Segoe"/>
      <w:sz w:val="20"/>
    </w:rPr>
  </w:style>
  <w:style w:type="paragraph" w:styleId="Lijstalinea">
    <w:name w:val="List Paragraph"/>
    <w:aliases w:val="Bullet Number,List Paragraph1,lp1,lp11,List Paragraph11,Bullet 1,Use Case List Paragraph,Num Bullet 1"/>
    <w:basedOn w:val="Standaard"/>
    <w:link w:val="LijstalineaChar"/>
    <w:uiPriority w:val="34"/>
    <w:qFormat/>
    <w:rsid w:val="00E86E15"/>
    <w:pPr>
      <w:ind w:left="720"/>
      <w:contextualSpacing/>
    </w:pPr>
    <w:rPr>
      <w:lang w:val="en-AU"/>
    </w:rPr>
  </w:style>
  <w:style w:type="paragraph" w:styleId="Geenafstand">
    <w:name w:val="No Spacing"/>
    <w:uiPriority w:val="1"/>
    <w:rPr>
      <w:sz w:val="22"/>
      <w:szCs w:val="22"/>
      <w:lang w:val="en-US" w:eastAsia="en-US"/>
    </w:rPr>
  </w:style>
  <w:style w:type="character" w:styleId="Verwijzingopmerking">
    <w:name w:val="annotation reference"/>
    <w:uiPriority w:val="99"/>
    <w:semiHidden/>
    <w:unhideWhenUsed/>
    <w:rPr>
      <w:sz w:val="16"/>
      <w:szCs w:val="16"/>
    </w:rPr>
  </w:style>
  <w:style w:type="paragraph" w:styleId="Tekstopmerking">
    <w:name w:val="annotation text"/>
    <w:basedOn w:val="Standaard"/>
    <w:link w:val="TekstopmerkingChar"/>
    <w:uiPriority w:val="99"/>
    <w:unhideWhenUsed/>
    <w:rPr>
      <w:rFonts w:eastAsia="Times New Roman" w:cs="Times New Roman"/>
      <w:sz w:val="20"/>
      <w:szCs w:val="20"/>
      <w:lang w:val="x-none" w:eastAsia="x-none"/>
    </w:rPr>
  </w:style>
  <w:style w:type="character" w:customStyle="1" w:styleId="TekstopmerkingChar">
    <w:name w:val="Tekst opmerking Char"/>
    <w:link w:val="Tekstopmerking"/>
    <w:uiPriority w:val="99"/>
    <w:rPr>
      <w:sz w:val="20"/>
      <w:szCs w:val="20"/>
    </w:rPr>
  </w:style>
  <w:style w:type="paragraph" w:styleId="Onderwerpvanopmerking">
    <w:name w:val="annotation subject"/>
    <w:basedOn w:val="Tekstopmerking"/>
    <w:next w:val="Tekstopmerking"/>
    <w:link w:val="OnderwerpvanopmerkingChar"/>
    <w:uiPriority w:val="99"/>
    <w:semiHidden/>
    <w:unhideWhenUsed/>
    <w:rPr>
      <w:b/>
      <w:bCs/>
    </w:rPr>
  </w:style>
  <w:style w:type="character" w:customStyle="1" w:styleId="OnderwerpvanopmerkingChar">
    <w:name w:val="Onderwerp van opmerking Char"/>
    <w:link w:val="Onderwerpvanopmerking"/>
    <w:uiPriority w:val="99"/>
    <w:semiHidden/>
    <w:rPr>
      <w:b/>
      <w:bCs/>
      <w:sz w:val="20"/>
      <w:szCs w:val="20"/>
    </w:rPr>
  </w:style>
  <w:style w:type="paragraph" w:styleId="Normaalweb">
    <w:name w:val="Normal (Web)"/>
    <w:basedOn w:val="Standaard"/>
    <w:link w:val="NormaalwebChar"/>
    <w:uiPriority w:val="99"/>
    <w:semiHidden/>
    <w:rPr>
      <w:rFonts w:ascii="Times New Roman" w:hAnsi="Times New Roman" w:cs="Times New Roman"/>
      <w:lang w:val="x-none" w:eastAsia="x-none"/>
    </w:rPr>
  </w:style>
  <w:style w:type="paragraph" w:customStyle="1" w:styleId="Bullet1">
    <w:name w:val="Bullet1"/>
    <w:basedOn w:val="Lijstalinea"/>
    <w:pPr>
      <w:numPr>
        <w:numId w:val="1"/>
      </w:numPr>
      <w:spacing w:before="240" w:after="240"/>
    </w:pPr>
    <w:rPr>
      <w:szCs w:val="20"/>
    </w:rPr>
  </w:style>
  <w:style w:type="paragraph" w:styleId="Plattetekst">
    <w:name w:val="Body Text"/>
    <w:basedOn w:val="Standaard"/>
    <w:link w:val="PlattetekstChar"/>
    <w:uiPriority w:val="99"/>
    <w:unhideWhenUsed/>
    <w:pPr>
      <w:tabs>
        <w:tab w:val="left" w:pos="360"/>
      </w:tabs>
      <w:ind w:left="360" w:hanging="360"/>
    </w:pPr>
    <w:rPr>
      <w:rFonts w:eastAsia="Times New Roman" w:cs="Times New Roman"/>
      <w:sz w:val="20"/>
      <w:szCs w:val="18"/>
      <w:lang w:val="x-none" w:eastAsia="x-none"/>
    </w:rPr>
  </w:style>
  <w:style w:type="character" w:customStyle="1" w:styleId="PlattetekstChar">
    <w:name w:val="Platte tekst Char"/>
    <w:link w:val="Plattetekst"/>
    <w:uiPriority w:val="99"/>
    <w:rPr>
      <w:rFonts w:ascii="Segoe UI" w:hAnsi="Segoe UI" w:cs="Segoe UI"/>
      <w:szCs w:val="18"/>
    </w:rPr>
  </w:style>
  <w:style w:type="paragraph" w:customStyle="1" w:styleId="Heading1Numbered">
    <w:name w:val="Heading 1 (Numbered)"/>
    <w:basedOn w:val="Kop1"/>
    <w:next w:val="Standaard"/>
    <w:uiPriority w:val="14"/>
    <w:qFormat/>
    <w:rsid w:val="00E86E15"/>
  </w:style>
  <w:style w:type="paragraph" w:styleId="Plattetekst2">
    <w:name w:val="Body Text 2"/>
    <w:basedOn w:val="Standaard"/>
    <w:link w:val="Plattetekst2Char"/>
    <w:uiPriority w:val="99"/>
    <w:semiHidden/>
    <w:pPr>
      <w:ind w:left="720"/>
    </w:pPr>
    <w:rPr>
      <w:rFonts w:eastAsia="Times New Roman" w:cs="Times New Roman"/>
      <w:sz w:val="20"/>
      <w:szCs w:val="20"/>
      <w:lang w:val="x-none" w:eastAsia="x-none"/>
    </w:rPr>
  </w:style>
  <w:style w:type="character" w:customStyle="1" w:styleId="Plattetekst2Char">
    <w:name w:val="Platte tekst 2 Char"/>
    <w:link w:val="Plattetekst2"/>
    <w:uiPriority w:val="99"/>
    <w:semiHidden/>
    <w:rPr>
      <w:rFonts w:ascii="Segoe UI" w:hAnsi="Segoe UI" w:cs="Segoe UI"/>
      <w:szCs w:val="20"/>
    </w:rPr>
  </w:style>
  <w:style w:type="paragraph" w:styleId="Revisie">
    <w:name w:val="Revision"/>
    <w:hidden/>
    <w:uiPriority w:val="99"/>
    <w:semiHidden/>
    <w:rPr>
      <w:sz w:val="22"/>
      <w:szCs w:val="22"/>
      <w:lang w:val="en-US" w:eastAsia="en-US"/>
    </w:rPr>
  </w:style>
  <w:style w:type="paragraph" w:styleId="Koptekst">
    <w:name w:val="header"/>
    <w:basedOn w:val="Standaard"/>
    <w:link w:val="KoptekstChar"/>
    <w:uiPriority w:val="99"/>
    <w:unhideWhenUsed/>
    <w:rsid w:val="00E86E15"/>
    <w:pPr>
      <w:tabs>
        <w:tab w:val="center" w:pos="4680"/>
        <w:tab w:val="right" w:pos="9360"/>
      </w:tabs>
    </w:pPr>
  </w:style>
  <w:style w:type="character" w:customStyle="1" w:styleId="KoptekstChar">
    <w:name w:val="Koptekst Char"/>
    <w:link w:val="Koptekst"/>
    <w:uiPriority w:val="99"/>
    <w:rsid w:val="00E86E15"/>
    <w:rPr>
      <w:rFonts w:eastAsia="Arial" w:cs="Arial"/>
      <w:sz w:val="22"/>
      <w:szCs w:val="22"/>
      <w:lang w:val="en-US" w:eastAsia="ja-JP"/>
    </w:rPr>
  </w:style>
  <w:style w:type="paragraph" w:styleId="Voettekst">
    <w:name w:val="footer"/>
    <w:basedOn w:val="Standaard"/>
    <w:link w:val="VoettekstChar"/>
    <w:uiPriority w:val="99"/>
    <w:rsid w:val="00E86E15"/>
    <w:pPr>
      <w:ind w:left="-227"/>
    </w:pPr>
    <w:rPr>
      <w:rFonts w:cs="Calibri"/>
      <w:sz w:val="16"/>
      <w:szCs w:val="16"/>
      <w:lang w:val="en-AU"/>
    </w:rPr>
  </w:style>
  <w:style w:type="character" w:customStyle="1" w:styleId="VoettekstChar">
    <w:name w:val="Voettekst Char"/>
    <w:link w:val="Voettekst"/>
    <w:uiPriority w:val="99"/>
    <w:rsid w:val="00E86E15"/>
    <w:rPr>
      <w:rFonts w:eastAsia="Calibri" w:cs="Calibri"/>
      <w:sz w:val="16"/>
      <w:szCs w:val="16"/>
      <w:lang w:val="en-AU" w:eastAsia="ja-JP"/>
    </w:rPr>
  </w:style>
  <w:style w:type="paragraph" w:customStyle="1" w:styleId="Bullets">
    <w:name w:val="Bullets"/>
    <w:basedOn w:val="Standaard"/>
    <w:link w:val="BulletsChar"/>
    <w:pPr>
      <w:numPr>
        <w:numId w:val="2"/>
      </w:numPr>
      <w:spacing w:after="60" w:line="264" w:lineRule="auto"/>
    </w:pPr>
    <w:rPr>
      <w:rFonts w:eastAsia="Times New Roman" w:cs="Times New Roman"/>
      <w:sz w:val="20"/>
      <w:szCs w:val="20"/>
      <w:lang w:val="x-none" w:eastAsia="x-none"/>
    </w:rPr>
  </w:style>
  <w:style w:type="paragraph" w:customStyle="1" w:styleId="Question">
    <w:name w:val="Question"/>
    <w:basedOn w:val="Standaard"/>
    <w:link w:val="QuestionChar"/>
    <w:semiHidden/>
    <w:pPr>
      <w:spacing w:after="60"/>
    </w:pPr>
  </w:style>
  <w:style w:type="character" w:customStyle="1" w:styleId="NormaalwebChar">
    <w:name w:val="Normaal (web) Char"/>
    <w:link w:val="Normaalweb"/>
    <w:uiPriority w:val="99"/>
    <w:semiHidden/>
    <w:rPr>
      <w:rFonts w:ascii="Times New Roman" w:eastAsia="Calibri" w:hAnsi="Times New Roman" w:cs="Times New Roman"/>
      <w:sz w:val="24"/>
      <w:szCs w:val="24"/>
    </w:rPr>
  </w:style>
  <w:style w:type="character" w:customStyle="1" w:styleId="BulletsChar">
    <w:name w:val="Bullets Char"/>
    <w:link w:val="Bullets"/>
    <w:rPr>
      <w:rFonts w:ascii="Segoe UI" w:hAnsi="Segoe UI"/>
      <w:kern w:val="2"/>
      <w:lang w:val="x-none" w:eastAsia="x-none"/>
      <w14:ligatures w14:val="standardContextual"/>
    </w:rPr>
  </w:style>
  <w:style w:type="character" w:styleId="Tekstvantijdelijkeaanduiding">
    <w:name w:val="Placeholder Text"/>
    <w:uiPriority w:val="99"/>
    <w:semiHidden/>
    <w:rsid w:val="00E86E15"/>
    <w:rPr>
      <w:color w:val="808080"/>
    </w:rPr>
  </w:style>
  <w:style w:type="character" w:customStyle="1" w:styleId="QuestionChar">
    <w:name w:val="Question Char"/>
    <w:basedOn w:val="Standaardalinea-lettertype"/>
    <w:link w:val="Question"/>
    <w:semiHidden/>
  </w:style>
  <w:style w:type="paragraph" w:styleId="Inhopg3">
    <w:name w:val="toc 3"/>
    <w:basedOn w:val="Kopvaninhoudsopgave"/>
    <w:next w:val="Standaard"/>
    <w:autoRedefine/>
    <w:uiPriority w:val="39"/>
    <w:unhideWhenUsed/>
    <w:rsid w:val="0052330E"/>
    <w:pPr>
      <w:spacing w:after="100"/>
      <w:ind w:left="446"/>
    </w:pPr>
    <w:rPr>
      <w:rFonts w:ascii="Segoe" w:hAnsi="Segoe"/>
      <w:color w:val="auto"/>
      <w:sz w:val="20"/>
    </w:rPr>
  </w:style>
  <w:style w:type="character" w:styleId="GevolgdeHyperlink">
    <w:name w:val="FollowedHyperlink"/>
    <w:uiPriority w:val="99"/>
    <w:semiHidden/>
    <w:unhideWhenUsed/>
    <w:rPr>
      <w:color w:val="800080"/>
      <w:u w:val="single"/>
    </w:rPr>
  </w:style>
  <w:style w:type="character" w:styleId="Titelvanboek">
    <w:name w:val="Book Title"/>
    <w:uiPriority w:val="33"/>
    <w:rPr>
      <w:b/>
      <w:bCs/>
      <w:smallCaps/>
      <w:spacing w:val="5"/>
    </w:rPr>
  </w:style>
  <w:style w:type="paragraph" w:customStyle="1" w:styleId="menu">
    <w:name w:val="menu"/>
    <w:basedOn w:val="Standaard"/>
    <w:uiPriority w:val="99"/>
    <w:semiHidden/>
    <w:pPr>
      <w:spacing w:before="100" w:beforeAutospacing="1" w:after="100" w:afterAutospacing="1"/>
      <w:ind w:left="300"/>
    </w:pPr>
    <w:rPr>
      <w:rFonts w:ascii="Times New Roman" w:eastAsia="Times New Roman" w:hAnsi="Times New Roman" w:cs="Times New Roman"/>
    </w:rPr>
  </w:style>
  <w:style w:type="character" w:customStyle="1" w:styleId="StyleLatinSegoeUI10pt">
    <w:name w:val="Style (Latin) Segoe UI 10 pt"/>
    <w:semiHidden/>
    <w:rPr>
      <w:rFonts w:ascii="Segoe UI" w:hAnsi="Segoe UI"/>
      <w:sz w:val="20"/>
    </w:rPr>
  </w:style>
  <w:style w:type="character" w:customStyle="1" w:styleId="LijstalineaChar">
    <w:name w:val="Lijstalinea Char"/>
    <w:aliases w:val="Bullet Number Char,List Paragraph1 Char,lp1 Char,lp11 Char,List Paragraph11 Char,Bullet 1 Char,Use Case List Paragraph Char,Num Bullet 1 Char"/>
    <w:link w:val="Lijstalinea"/>
    <w:uiPriority w:val="34"/>
    <w:locked/>
    <w:rPr>
      <w:rFonts w:eastAsia="Arial" w:cs="Arial"/>
      <w:sz w:val="22"/>
      <w:szCs w:val="22"/>
      <w:lang w:val="en-AU" w:eastAsia="ja-JP"/>
    </w:rPr>
  </w:style>
  <w:style w:type="paragraph" w:customStyle="1" w:styleId="Default">
    <w:name w:val="Default"/>
    <w:next w:val="Standaard"/>
    <w:pPr>
      <w:autoSpaceDE w:val="0"/>
      <w:autoSpaceDN w:val="0"/>
      <w:adjustRightInd w:val="0"/>
    </w:pPr>
    <w:rPr>
      <w:rFonts w:ascii="Segoe UI" w:hAnsi="Segoe UI" w:cs="Arial"/>
      <w:color w:val="000000"/>
      <w:sz w:val="22"/>
      <w:szCs w:val="24"/>
      <w:lang w:val="en-US" w:eastAsia="en-US"/>
    </w:rPr>
  </w:style>
  <w:style w:type="table" w:styleId="Tabelraster">
    <w:name w:val="Table Grid"/>
    <w:aliases w:val="Tabla Microsoft Servicios"/>
    <w:basedOn w:val="Standaardtabel"/>
    <w:rsid w:val="00E86E15"/>
    <w:pPr>
      <w:spacing w:before="40" w:after="40" w:line="252" w:lineRule="auto"/>
    </w:pPr>
    <w:rPr>
      <w:rFonts w:eastAsia="Arial Narrow" w:cs="Arial Narrow"/>
      <w:lang w:val="en-AU" w:eastAsia="en-AU"/>
    </w:rPr>
    <w:tblPr>
      <w:tblStyleRowBandSize w:val="1"/>
      <w:tblStyleColBandSize w:val="1"/>
      <w:tblBorders>
        <w:top w:val="single" w:sz="8" w:space="0" w:color="95B3D7"/>
        <w:bottom w:val="single" w:sz="8" w:space="0" w:color="95B3D7"/>
        <w:insideH w:val="single" w:sz="8" w:space="0" w:color="95B3D7"/>
      </w:tblBorders>
      <w:tblCellMar>
        <w:left w:w="57" w:type="dxa"/>
        <w:right w:w="57" w:type="dxa"/>
      </w:tblCellMar>
    </w:tblPr>
    <w:tblStylePr w:type="firstRow">
      <w:pPr>
        <w:wordWrap/>
        <w:ind w:leftChars="0" w:left="0" w:rightChars="0" w:right="0"/>
        <w:jc w:val="left"/>
      </w:pPr>
      <w:rPr>
        <w:b/>
        <w:color w:val="4F81BD"/>
      </w:rPr>
      <w:tblPr/>
      <w:tcPr>
        <w:tcBorders>
          <w:top w:val="single" w:sz="18" w:space="0" w:color="95B3D7"/>
          <w:bottom w:val="single" w:sz="18" w:space="0" w:color="95B3D7"/>
        </w:tcBorders>
        <w:shd w:val="clear" w:color="auto" w:fill="DBE5F1"/>
      </w:tcPr>
    </w:tblStylePr>
    <w:tblStylePr w:type="lastRow">
      <w:rPr>
        <w:b/>
        <w:i w:val="0"/>
        <w:color w:val="404040"/>
      </w:rPr>
      <w:tblPr/>
      <w:tcPr>
        <w:tcBorders>
          <w:top w:val="double" w:sz="12" w:space="0" w:color="95B3D7"/>
          <w:left w:val="nil"/>
          <w:bottom w:val="double" w:sz="12" w:space="0" w:color="95B3D7"/>
          <w:right w:val="nil"/>
          <w:insideH w:val="nil"/>
          <w:insideV w:val="nil"/>
          <w:tl2br w:val="nil"/>
          <w:tr2bl w:val="nil"/>
        </w:tcBorders>
      </w:tcPr>
    </w:tblStylePr>
    <w:tblStylePr w:type="firstCol">
      <w:rPr>
        <w:b/>
        <w:i w:val="0"/>
        <w:color w:val="404040"/>
      </w:rPr>
    </w:tblStylePr>
    <w:tblStylePr w:type="lastCol">
      <w:rPr>
        <w:b/>
        <w:i w:val="0"/>
        <w:color w:val="404040"/>
      </w:rPr>
    </w:tblStylePr>
    <w:tblStylePr w:type="band2Vert">
      <w:tblPr/>
      <w:tcPr>
        <w:tcBorders>
          <w:top w:val="nil"/>
          <w:left w:val="nil"/>
          <w:bottom w:val="nil"/>
          <w:right w:val="nil"/>
          <w:insideH w:val="nil"/>
          <w:insideV w:val="nil"/>
          <w:tl2br w:val="nil"/>
          <w:tr2bl w:val="nil"/>
        </w:tcBorders>
        <w:shd w:val="clear" w:color="auto" w:fill="DBE5F1"/>
      </w:tcPr>
    </w:tblStylePr>
    <w:tblStylePr w:type="band1Horz">
      <w:rPr>
        <w:rFonts w:ascii="Arial Unicode MS" w:hAnsi="Arial Unicode MS" w:cs="Cambria"/>
        <w:sz w:val="20"/>
        <w:szCs w:val="18"/>
      </w:rPr>
      <w:tblPr/>
      <w:tcPr>
        <w:tcBorders>
          <w:top w:val="single" w:sz="8" w:space="0" w:color="95B3D7"/>
          <w:left w:val="nil"/>
          <w:bottom w:val="single" w:sz="8" w:space="0" w:color="95B3D7"/>
          <w:right w:val="nil"/>
          <w:insideH w:val="single" w:sz="8" w:space="0" w:color="95B3D7"/>
          <w:insideV w:val="nil"/>
          <w:tl2br w:val="nil"/>
          <w:tr2bl w:val="nil"/>
        </w:tcBorders>
      </w:tcPr>
    </w:tblStylePr>
    <w:tblStylePr w:type="band2Horz">
      <w:tblPr/>
      <w:tcPr>
        <w:tcBorders>
          <w:top w:val="single" w:sz="8" w:space="0" w:color="95B3D7"/>
          <w:left w:val="nil"/>
          <w:bottom w:val="single" w:sz="8" w:space="0" w:color="95B3D7"/>
          <w:right w:val="nil"/>
          <w:insideH w:val="single" w:sz="8" w:space="0" w:color="95B3D7"/>
          <w:insideV w:val="nil"/>
          <w:tl2br w:val="nil"/>
          <w:tr2bl w:val="nil"/>
        </w:tcBorders>
        <w:shd w:val="clear" w:color="auto" w:fill="DBE5F1"/>
      </w:tcPr>
    </w:tblStylePr>
  </w:style>
  <w:style w:type="character" w:customStyle="1" w:styleId="Kop3Char">
    <w:name w:val="Kop 3 Char"/>
    <w:link w:val="Kop3"/>
    <w:uiPriority w:val="9"/>
    <w:rsid w:val="00E86E15"/>
    <w:rPr>
      <w:rFonts w:eastAsia="Calibri" w:cs="Calibri"/>
      <w:b/>
      <w:color w:val="4F81BD"/>
      <w:sz w:val="24"/>
      <w:szCs w:val="24"/>
      <w:lang w:val="en-US" w:eastAsia="ja-JP"/>
    </w:rPr>
  </w:style>
  <w:style w:type="paragraph" w:styleId="Lijstopsomteken">
    <w:name w:val="List Bullet"/>
    <w:basedOn w:val="Standaard"/>
    <w:uiPriority w:val="4"/>
    <w:qFormat/>
    <w:rsid w:val="00E86E15"/>
    <w:pPr>
      <w:numPr>
        <w:numId w:val="4"/>
      </w:numPr>
      <w:contextualSpacing/>
    </w:pPr>
  </w:style>
  <w:style w:type="numbering" w:customStyle="1" w:styleId="NumberedListTable">
    <w:name w:val="Numbered List Table"/>
    <w:basedOn w:val="Geenlijst"/>
    <w:pPr>
      <w:numPr>
        <w:numId w:val="12"/>
      </w:numPr>
    </w:pPr>
  </w:style>
  <w:style w:type="paragraph" w:customStyle="1" w:styleId="CoverTitle">
    <w:name w:val="Cover Title"/>
    <w:basedOn w:val="Standaard"/>
    <w:next w:val="CoverSubject"/>
    <w:uiPriority w:val="99"/>
    <w:rsid w:val="00E86E15"/>
    <w:pPr>
      <w:spacing w:before="3720" w:after="60" w:line="264" w:lineRule="auto"/>
      <w:ind w:left="1418" w:right="-567"/>
      <w:jc w:val="right"/>
    </w:pPr>
    <w:rPr>
      <w:rFonts w:eastAsia="Times New Roman" w:cs="Times New Roman"/>
      <w:b/>
      <w:sz w:val="44"/>
      <w:lang w:val="en-AU"/>
    </w:rPr>
  </w:style>
  <w:style w:type="paragraph" w:customStyle="1" w:styleId="CoverSubject">
    <w:name w:val="Cover Subject"/>
    <w:basedOn w:val="Standaard"/>
    <w:uiPriority w:val="99"/>
    <w:rsid w:val="00E86E15"/>
    <w:pPr>
      <w:ind w:left="1701" w:right="-567"/>
      <w:jc w:val="right"/>
    </w:pPr>
    <w:rPr>
      <w:rFonts w:eastAsia="Times New Roman" w:cs="Times New Roman"/>
      <w:sz w:val="36"/>
      <w:lang w:val="en-AU"/>
    </w:rPr>
  </w:style>
  <w:style w:type="paragraph" w:customStyle="1" w:styleId="Heading2Numbered">
    <w:name w:val="Heading 2 (Numbered)"/>
    <w:basedOn w:val="Kop2"/>
    <w:next w:val="Standaard"/>
    <w:uiPriority w:val="14"/>
    <w:qFormat/>
    <w:rsid w:val="00E86E15"/>
  </w:style>
  <w:style w:type="paragraph" w:customStyle="1" w:styleId="Heading3Numbered">
    <w:name w:val="Heading 3 (Numbered)"/>
    <w:basedOn w:val="Kop3"/>
    <w:next w:val="Standaard"/>
    <w:uiPriority w:val="14"/>
    <w:qFormat/>
    <w:rsid w:val="00E86E15"/>
    <w:pPr>
      <w:numPr>
        <w:ilvl w:val="2"/>
        <w:numId w:val="7"/>
      </w:numPr>
    </w:pPr>
  </w:style>
  <w:style w:type="paragraph" w:customStyle="1" w:styleId="Heading4Num">
    <w:name w:val="Heading 4 Num"/>
    <w:basedOn w:val="Standaard"/>
    <w:next w:val="Standaard"/>
    <w:unhideWhenUsed/>
    <w:rsid w:val="006020B9"/>
    <w:pPr>
      <w:keepNext/>
      <w:keepLines/>
      <w:numPr>
        <w:ilvl w:val="3"/>
        <w:numId w:val="6"/>
      </w:numPr>
      <w:spacing w:before="240" w:after="240"/>
      <w:ind w:left="1008" w:hanging="1008"/>
      <w:outlineLvl w:val="3"/>
    </w:pPr>
    <w:rPr>
      <w:color w:val="008AC8"/>
    </w:rPr>
  </w:style>
  <w:style w:type="paragraph" w:customStyle="1" w:styleId="Heading5Num">
    <w:name w:val="Heading 5 Num"/>
    <w:basedOn w:val="Standaard"/>
    <w:next w:val="Standaard"/>
    <w:semiHidden/>
    <w:pPr>
      <w:keepNext/>
      <w:keepLines/>
      <w:numPr>
        <w:ilvl w:val="4"/>
        <w:numId w:val="6"/>
      </w:numPr>
      <w:spacing w:before="240"/>
      <w:ind w:left="0" w:firstLine="0"/>
      <w:outlineLvl w:val="4"/>
    </w:pPr>
    <w:rPr>
      <w:color w:val="008AC8"/>
      <w:szCs w:val="20"/>
    </w:rPr>
  </w:style>
  <w:style w:type="paragraph" w:customStyle="1" w:styleId="FooterPageNumber">
    <w:name w:val="Footer Page Number"/>
    <w:basedOn w:val="Voettekst"/>
    <w:uiPriority w:val="99"/>
    <w:rsid w:val="00E86E15"/>
    <w:pPr>
      <w:pBdr>
        <w:top w:val="single" w:sz="4" w:space="1" w:color="auto"/>
      </w:pBdr>
      <w:jc w:val="right"/>
    </w:pPr>
  </w:style>
  <w:style w:type="paragraph" w:customStyle="1" w:styleId="CoverHeading2">
    <w:name w:val="Cover Heading 2"/>
    <w:basedOn w:val="Standaard"/>
    <w:uiPriority w:val="99"/>
    <w:rsid w:val="00E86E15"/>
    <w:pPr>
      <w:spacing w:before="360" w:after="120"/>
      <w:ind w:left="-357"/>
    </w:pPr>
    <w:rPr>
      <w:rFonts w:cs="Calibri"/>
      <w:b/>
      <w:bCs/>
      <w:color w:val="4F81BD"/>
      <w:sz w:val="28"/>
      <w:szCs w:val="28"/>
      <w:lang w:val="en-AU"/>
    </w:rPr>
  </w:style>
  <w:style w:type="paragraph" w:customStyle="1" w:styleId="TableListBullet">
    <w:name w:val="Table List Bullet"/>
    <w:basedOn w:val="Standaard"/>
    <w:uiPriority w:val="4"/>
    <w:qFormat/>
    <w:rsid w:val="00E86E15"/>
    <w:pPr>
      <w:numPr>
        <w:numId w:val="3"/>
      </w:numPr>
      <w:contextualSpacing/>
    </w:pPr>
  </w:style>
  <w:style w:type="paragraph" w:customStyle="1" w:styleId="CodeBlock">
    <w:name w:val="Code Block"/>
    <w:basedOn w:val="Standaard"/>
    <w:uiPriority w:val="24"/>
    <w:qFormat/>
    <w:rsid w:val="00E86E15"/>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
    <w:name w:val="Check List"/>
    <w:basedOn w:val="Standaard"/>
    <w:uiPriority w:val="24"/>
    <w:qFormat/>
    <w:rsid w:val="00E86E15"/>
    <w:pPr>
      <w:numPr>
        <w:numId w:val="5"/>
      </w:numPr>
      <w:contextualSpacing/>
    </w:pPr>
  </w:style>
  <w:style w:type="character" w:customStyle="1" w:styleId="Kop9Char">
    <w:name w:val="Kop 9 Char"/>
    <w:link w:val="Kop9"/>
    <w:uiPriority w:val="9"/>
    <w:semiHidden/>
    <w:rsid w:val="00E86E15"/>
    <w:rPr>
      <w:rFonts w:ascii="Cambria" w:hAnsi="Cambria"/>
      <w:i/>
      <w:iCs/>
      <w:color w:val="404040"/>
      <w:lang w:val="en-US" w:eastAsia="ja-JP"/>
    </w:rPr>
  </w:style>
  <w:style w:type="paragraph" w:styleId="Bijschrift">
    <w:name w:val="caption"/>
    <w:basedOn w:val="Standaard"/>
    <w:next w:val="Standaard"/>
    <w:uiPriority w:val="19"/>
    <w:qFormat/>
    <w:rsid w:val="00E86E15"/>
    <w:rPr>
      <w:rFonts w:eastAsia="Times New Roman" w:cs="Calibri"/>
      <w:color w:val="4F81BD"/>
      <w:sz w:val="18"/>
      <w:szCs w:val="18"/>
    </w:rPr>
  </w:style>
  <w:style w:type="paragraph" w:styleId="Titel">
    <w:name w:val="Title"/>
    <w:basedOn w:val="Standaard"/>
    <w:next w:val="Standaard"/>
    <w:link w:val="TitelChar"/>
    <w:autoRedefine/>
    <w:uiPriority w:val="10"/>
    <w:qFormat/>
    <w:pPr>
      <w:keepNext/>
      <w:keepLines/>
      <w:pageBreakBefore/>
      <w:spacing w:before="100" w:after="300"/>
      <w:contextualSpacing/>
      <w:outlineLvl w:val="0"/>
    </w:pPr>
    <w:rPr>
      <w:rFonts w:eastAsia="Times New Roman" w:cs="Times New Roman"/>
      <w:b/>
      <w:bCs/>
      <w:i/>
      <w:iCs/>
      <w:noProof/>
      <w:color w:val="FFFFFF"/>
      <w:spacing w:val="5"/>
      <w:kern w:val="28"/>
      <w:szCs w:val="52"/>
      <w:lang w:val="x-none" w:eastAsia="x-none"/>
    </w:rPr>
  </w:style>
  <w:style w:type="character" w:customStyle="1" w:styleId="TitelChar">
    <w:name w:val="Titel Char"/>
    <w:link w:val="Titel"/>
    <w:uiPriority w:val="10"/>
    <w:rPr>
      <w:rFonts w:ascii="Segoe UI" w:eastAsia="Times New Roman" w:hAnsi="Segoe UI" w:cs="Calibri"/>
      <w:b/>
      <w:bCs/>
      <w:i/>
      <w:iCs/>
      <w:noProof/>
      <w:color w:val="FFFFFF"/>
      <w:spacing w:val="5"/>
      <w:kern w:val="28"/>
      <w:sz w:val="24"/>
      <w:szCs w:val="52"/>
    </w:rPr>
  </w:style>
  <w:style w:type="character" w:styleId="Nadruk">
    <w:name w:val="Emphasis"/>
    <w:uiPriority w:val="20"/>
    <w:qFormat/>
    <w:rPr>
      <w:rFonts w:ascii="Segoe UI" w:hAnsi="Segoe UI"/>
      <w:b w:val="0"/>
      <w:bCs/>
      <w:i/>
      <w:iCs/>
      <w:color w:val="auto"/>
      <w:sz w:val="22"/>
    </w:rPr>
  </w:style>
  <w:style w:type="character" w:styleId="Intensievebenadrukking">
    <w:name w:val="Intense Emphasis"/>
    <w:uiPriority w:val="21"/>
    <w:rPr>
      <w:b/>
      <w:bCs/>
      <w:i/>
      <w:iCs/>
      <w:color w:val="4F81BD"/>
    </w:rPr>
  </w:style>
  <w:style w:type="paragraph" w:customStyle="1" w:styleId="Note">
    <w:name w:val="Note"/>
    <w:basedOn w:val="Standaard"/>
    <w:uiPriority w:val="19"/>
    <w:qFormat/>
    <w:rsid w:val="00E86E15"/>
    <w:pPr>
      <w:pBdr>
        <w:left w:val="single" w:sz="18" w:space="6" w:color="4F81BD"/>
      </w:pBdr>
      <w:ind w:left="720"/>
    </w:pPr>
    <w:rPr>
      <w:szCs w:val="18"/>
    </w:rPr>
  </w:style>
  <w:style w:type="paragraph" w:customStyle="1" w:styleId="NoteTitle">
    <w:name w:val="Note Title"/>
    <w:basedOn w:val="Note"/>
    <w:next w:val="Note"/>
    <w:uiPriority w:val="19"/>
    <w:qFormat/>
    <w:rsid w:val="00E86E15"/>
    <w:pPr>
      <w:keepNext/>
    </w:pPr>
    <w:rPr>
      <w:b/>
      <w:bCs/>
      <w:color w:val="4F81BD"/>
    </w:rPr>
  </w:style>
  <w:style w:type="character" w:customStyle="1" w:styleId="Kop4Char">
    <w:name w:val="Kop 4 Char"/>
    <w:link w:val="Kop4"/>
    <w:uiPriority w:val="9"/>
    <w:rsid w:val="005260D9"/>
    <w:rPr>
      <w:rFonts w:ascii="Segoe UI" w:eastAsia="Calibri" w:hAnsi="Segoe UI" w:cs="Calibri"/>
      <w:b/>
      <w:bCs/>
      <w:i/>
      <w:iCs/>
      <w:color w:val="4F81BD"/>
      <w:kern w:val="2"/>
      <w:sz w:val="24"/>
      <w:szCs w:val="24"/>
      <w:lang w:val="nl-NL" w:eastAsia="en-US"/>
      <w14:ligatures w14:val="standardContextual"/>
    </w:rPr>
  </w:style>
  <w:style w:type="paragraph" w:customStyle="1" w:styleId="VisibleGuidance">
    <w:name w:val="Visible Guidance"/>
    <w:basedOn w:val="Standaard"/>
    <w:next w:val="Standaard"/>
    <w:pPr>
      <w:shd w:val="clear" w:color="auto" w:fill="F2F2F2"/>
    </w:pPr>
    <w:rPr>
      <w:color w:val="FF0066"/>
    </w:rPr>
  </w:style>
  <w:style w:type="character" w:styleId="Zwaar">
    <w:name w:val="Strong"/>
    <w:uiPriority w:val="22"/>
    <w:qFormat/>
    <w:rsid w:val="00E86E15"/>
    <w:rPr>
      <w:b/>
      <w:bCs/>
    </w:rPr>
  </w:style>
  <w:style w:type="character" w:customStyle="1" w:styleId="Kop5Char">
    <w:name w:val="Kop 5 Char"/>
    <w:link w:val="Kop5"/>
    <w:uiPriority w:val="9"/>
    <w:rPr>
      <w:rFonts w:ascii="Segoe UI" w:eastAsia="Times New Roman" w:hAnsi="Segoe UI" w:cs="Times New Roman"/>
      <w:color w:val="008AC8"/>
      <w:sz w:val="24"/>
    </w:rPr>
  </w:style>
  <w:style w:type="character" w:customStyle="1" w:styleId="Kop6Char">
    <w:name w:val="Kop 6 Char"/>
    <w:link w:val="Kop6"/>
    <w:uiPriority w:val="9"/>
    <w:semiHidden/>
    <w:rPr>
      <w:rFonts w:ascii="Cambria" w:eastAsia="Times New Roman" w:hAnsi="Cambria" w:cs="Times New Roman"/>
      <w:color w:val="243F60"/>
    </w:rPr>
  </w:style>
  <w:style w:type="character" w:customStyle="1" w:styleId="Kop7Char">
    <w:name w:val="Kop 7 Char"/>
    <w:link w:val="Kop7"/>
    <w:uiPriority w:val="9"/>
    <w:semiHidden/>
    <w:rPr>
      <w:rFonts w:ascii="Segoe UI" w:eastAsia="Times New Roman" w:hAnsi="Segoe UI" w:cs="Times New Roman"/>
      <w:i/>
      <w:iCs/>
      <w:color w:val="008AC8"/>
      <w:sz w:val="24"/>
    </w:rPr>
  </w:style>
  <w:style w:type="character" w:customStyle="1" w:styleId="Kop8Char">
    <w:name w:val="Kop 8 Char"/>
    <w:link w:val="Kop8"/>
    <w:uiPriority w:val="9"/>
    <w:semiHidden/>
    <w:rPr>
      <w:rFonts w:ascii="Segoe UI" w:eastAsia="Times New Roman" w:hAnsi="Segoe UI" w:cs="Times New Roman"/>
      <w:color w:val="008AC8"/>
      <w:sz w:val="24"/>
      <w:szCs w:val="21"/>
    </w:rPr>
  </w:style>
  <w:style w:type="paragraph" w:customStyle="1" w:styleId="TableText">
    <w:name w:val="Table Text"/>
    <w:basedOn w:val="Standaard"/>
    <w:rPr>
      <w:sz w:val="20"/>
      <w:szCs w:val="20"/>
    </w:rPr>
  </w:style>
  <w:style w:type="numbering" w:customStyle="1" w:styleId="NumberedList">
    <w:name w:val="Numbered List"/>
    <w:basedOn w:val="Geenlijst"/>
    <w:rsid w:val="00E02385"/>
    <w:pPr>
      <w:numPr>
        <w:numId w:val="13"/>
      </w:numPr>
    </w:pPr>
  </w:style>
  <w:style w:type="paragraph" w:styleId="Lijstmetafbeeldingen">
    <w:name w:val="table of figures"/>
    <w:basedOn w:val="Standaard"/>
    <w:next w:val="Standaard"/>
    <w:uiPriority w:val="99"/>
    <w:rsid w:val="007A661F"/>
  </w:style>
  <w:style w:type="paragraph" w:styleId="Index1">
    <w:name w:val="index 1"/>
    <w:basedOn w:val="Standaard"/>
    <w:next w:val="Standaard"/>
    <w:autoRedefine/>
    <w:uiPriority w:val="99"/>
    <w:semiHidden/>
    <w:unhideWhenUsed/>
    <w:rsid w:val="00492371"/>
    <w:pPr>
      <w:ind w:left="220" w:hanging="220"/>
    </w:pPr>
  </w:style>
  <w:style w:type="paragraph" w:styleId="Kopbronvermelding">
    <w:name w:val="toa heading"/>
    <w:basedOn w:val="Standaard"/>
    <w:next w:val="Standaard"/>
    <w:uiPriority w:val="99"/>
    <w:semiHidden/>
    <w:unhideWhenUsed/>
    <w:rsid w:val="00ED659D"/>
    <w:rPr>
      <w:rFonts w:ascii="Cambria" w:eastAsia="Times New Roman" w:hAnsi="Cambria" w:cs="Times New Roman"/>
      <w:b/>
      <w:bCs/>
    </w:rPr>
  </w:style>
  <w:style w:type="paragraph" w:customStyle="1" w:styleId="FooterSmall">
    <w:name w:val="Footer Small"/>
    <w:basedOn w:val="Voettekst"/>
    <w:uiPriority w:val="99"/>
    <w:rsid w:val="00E86E15"/>
    <w:pPr>
      <w:ind w:left="0"/>
    </w:pPr>
    <w:rPr>
      <w:sz w:val="12"/>
      <w:szCs w:val="12"/>
    </w:rPr>
  </w:style>
  <w:style w:type="paragraph" w:customStyle="1" w:styleId="CoverBlockHeading1">
    <w:name w:val="Cover Block Heading 1"/>
    <w:basedOn w:val="Standaard"/>
    <w:next w:val="CoverBlockTextBold"/>
    <w:uiPriority w:val="99"/>
    <w:rsid w:val="00E86E15"/>
    <w:pPr>
      <w:spacing w:before="1320" w:after="40"/>
      <w:ind w:right="-567"/>
      <w:jc w:val="right"/>
    </w:pPr>
    <w:rPr>
      <w:rFonts w:eastAsia="Times New Roman" w:cs="Times New Roman"/>
      <w:i/>
      <w:lang w:val="en-AU"/>
    </w:rPr>
  </w:style>
  <w:style w:type="paragraph" w:customStyle="1" w:styleId="CoverBlockTextBold">
    <w:name w:val="Cover Block Text Bold"/>
    <w:basedOn w:val="Standaard"/>
    <w:uiPriority w:val="99"/>
    <w:rsid w:val="00E86E15"/>
    <w:pPr>
      <w:spacing w:after="40"/>
      <w:ind w:right="-567"/>
      <w:jc w:val="right"/>
    </w:pPr>
    <w:rPr>
      <w:rFonts w:eastAsia="Times New Roman" w:cs="Times New Roman"/>
      <w:b/>
      <w:bCs/>
      <w:lang w:val="en-AU"/>
    </w:rPr>
  </w:style>
  <w:style w:type="paragraph" w:customStyle="1" w:styleId="CoverBlockHeading2">
    <w:name w:val="Cover Block Heading 2"/>
    <w:basedOn w:val="Standaard"/>
    <w:next w:val="CoverBlockTextBold"/>
    <w:uiPriority w:val="99"/>
    <w:rsid w:val="00E86E15"/>
    <w:pPr>
      <w:spacing w:before="720"/>
      <w:ind w:left="-567" w:right="-567"/>
      <w:jc w:val="right"/>
    </w:pPr>
    <w:rPr>
      <w:rFonts w:eastAsia="Times New Roman" w:cs="Times New Roman"/>
      <w:i/>
      <w:iCs/>
      <w:lang w:val="en-AU"/>
    </w:rPr>
  </w:style>
  <w:style w:type="paragraph" w:customStyle="1" w:styleId="CoverHeading1">
    <w:name w:val="Cover Heading 1"/>
    <w:basedOn w:val="Standaard"/>
    <w:next w:val="Standaard"/>
    <w:uiPriority w:val="99"/>
    <w:rsid w:val="00E86E15"/>
    <w:pPr>
      <w:spacing w:after="120"/>
      <w:ind w:left="-357"/>
    </w:pPr>
    <w:rPr>
      <w:rFonts w:cs="Calibri"/>
      <w:b/>
      <w:bCs/>
      <w:color w:val="4F81BD"/>
      <w:sz w:val="32"/>
      <w:szCs w:val="32"/>
      <w:lang w:val="en-AU"/>
    </w:rPr>
  </w:style>
  <w:style w:type="paragraph" w:customStyle="1" w:styleId="HeaderUnderline">
    <w:name w:val="Header Underline"/>
    <w:basedOn w:val="Koptekst"/>
    <w:uiPriority w:val="99"/>
    <w:rsid w:val="00E86E15"/>
    <w:pPr>
      <w:pBdr>
        <w:bottom w:val="single" w:sz="4" w:space="1" w:color="auto"/>
      </w:pBdr>
      <w:tabs>
        <w:tab w:val="clear" w:pos="4680"/>
        <w:tab w:val="clear" w:pos="9360"/>
      </w:tabs>
      <w:spacing w:line="276" w:lineRule="auto"/>
      <w:jc w:val="right"/>
    </w:pPr>
    <w:rPr>
      <w:rFonts w:cs="Calibri"/>
      <w:sz w:val="16"/>
      <w:szCs w:val="16"/>
      <w:lang w:val="en-AU"/>
    </w:rPr>
  </w:style>
  <w:style w:type="paragraph" w:customStyle="1" w:styleId="Heading4Numbered">
    <w:name w:val="Heading 4 (Numbered)"/>
    <w:basedOn w:val="Heading3Numbered"/>
    <w:next w:val="Standaard"/>
    <w:uiPriority w:val="2"/>
    <w:qFormat/>
    <w:rsid w:val="009D573E"/>
    <w:pPr>
      <w:keepLines/>
      <w:tabs>
        <w:tab w:val="left" w:pos="1440"/>
      </w:tabs>
      <w:spacing w:before="240" w:after="240"/>
      <w:outlineLvl w:val="3"/>
    </w:pPr>
    <w:rPr>
      <w:rFonts w:cs="Times New Roman"/>
      <w:b w:val="0"/>
      <w:color w:val="008AC8"/>
      <w:spacing w:val="10"/>
      <w:szCs w:val="28"/>
      <w:lang w:val="es-MX"/>
    </w:rPr>
  </w:style>
  <w:style w:type="paragraph" w:customStyle="1" w:styleId="NumHeading3">
    <w:name w:val="Num Heading 3"/>
    <w:basedOn w:val="Kop3"/>
    <w:next w:val="Standaard"/>
    <w:semiHidden/>
    <w:rsid w:val="009D573E"/>
    <w:pPr>
      <w:keepNext w:val="0"/>
      <w:widowControl w:val="0"/>
      <w:tabs>
        <w:tab w:val="num" w:pos="360"/>
        <w:tab w:val="left" w:pos="1440"/>
      </w:tabs>
      <w:spacing w:before="120" w:after="60"/>
      <w:outlineLvl w:val="9"/>
    </w:pPr>
    <w:rPr>
      <w:rFonts w:eastAsia="Segoe Semibold" w:cs="Segoe Semibold"/>
      <w:b w:val="0"/>
      <w:bCs/>
      <w:color w:val="333333"/>
      <w:sz w:val="16"/>
      <w:szCs w:val="26"/>
      <w:lang w:val="es-MX" w:eastAsia="en-AU"/>
    </w:rPr>
  </w:style>
  <w:style w:type="character" w:customStyle="1" w:styleId="TextoCar">
    <w:name w:val="Texto Car"/>
    <w:link w:val="Texto"/>
    <w:locked/>
    <w:rsid w:val="009D573E"/>
    <w:rPr>
      <w:rFonts w:ascii="Arial" w:eastAsia="Times New Roman" w:hAnsi="Arial" w:cs="Arial"/>
      <w:sz w:val="18"/>
      <w:szCs w:val="20"/>
      <w:lang w:val="es-ES" w:eastAsia="es-ES"/>
    </w:rPr>
  </w:style>
  <w:style w:type="paragraph" w:customStyle="1" w:styleId="Texto">
    <w:name w:val="Texto"/>
    <w:basedOn w:val="Standaard"/>
    <w:link w:val="TextoCar"/>
    <w:rsid w:val="009D573E"/>
    <w:pPr>
      <w:spacing w:after="101" w:line="216" w:lineRule="exact"/>
      <w:ind w:firstLine="288"/>
      <w:jc w:val="both"/>
    </w:pPr>
    <w:rPr>
      <w:rFonts w:ascii="Arial" w:eastAsia="Times New Roman" w:hAnsi="Arial" w:cs="Times New Roman"/>
      <w:sz w:val="18"/>
      <w:szCs w:val="20"/>
      <w:lang w:val="es-ES" w:eastAsia="es-ES"/>
    </w:rPr>
  </w:style>
  <w:style w:type="paragraph" w:customStyle="1" w:styleId="Figure">
    <w:name w:val="Figure"/>
    <w:basedOn w:val="Standaard"/>
    <w:next w:val="Bijschrift"/>
    <w:rsid w:val="00885167"/>
    <w:pPr>
      <w:keepNext/>
      <w:spacing w:before="240"/>
      <w:jc w:val="center"/>
    </w:pPr>
    <w:rPr>
      <w:rFonts w:ascii="Times New Roman" w:eastAsia="Times New Roman" w:hAnsi="Times New Roman" w:cs="Times New Roman"/>
      <w:sz w:val="20"/>
      <w:szCs w:val="20"/>
    </w:rPr>
  </w:style>
  <w:style w:type="table" w:customStyle="1" w:styleId="Sombreadomedio1-nfasis11">
    <w:name w:val="Sombreado medio 1 - Énfasis 11"/>
    <w:basedOn w:val="Standaardtabel"/>
    <w:uiPriority w:val="63"/>
    <w:rsid w:val="004559B6"/>
    <w:rPr>
      <w:sz w:val="24"/>
      <w:szCs w:val="24"/>
      <w:lang w:val="es-ES_tradn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TablaMicrosoftServicios1">
    <w:name w:val="Tabla Microsoft Servicios1"/>
    <w:basedOn w:val="Standaardtabel"/>
    <w:next w:val="Tabelraster"/>
    <w:rsid w:val="007E79FA"/>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TablaMicrosoftServicios2">
    <w:name w:val="Tabla Microsoft Servicios2"/>
    <w:basedOn w:val="Standaardtabel"/>
    <w:next w:val="Tabelraster"/>
    <w:rsid w:val="000B4411"/>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Cambria" w:hAnsi="Cambria"/>
        <w:color w:val="FFFFFF"/>
        <w:sz w:val="22"/>
      </w:rPr>
      <w:tblPr/>
      <w:tcPr>
        <w:shd w:val="clear" w:color="auto" w:fill="008AC8"/>
      </w:tcPr>
    </w:tblStylePr>
  </w:style>
  <w:style w:type="table" w:customStyle="1" w:styleId="ListTable3-Accent51">
    <w:name w:val="List Table 3 - Accent 51"/>
    <w:basedOn w:val="Standaardtabel"/>
    <w:uiPriority w:val="48"/>
    <w:rsid w:val="00B728F3"/>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customStyle="1" w:styleId="ListTable3-Accent511">
    <w:name w:val="List Table 3 - Accent 511"/>
    <w:basedOn w:val="Standaardtabel"/>
    <w:uiPriority w:val="48"/>
    <w:rsid w:val="003950AE"/>
    <w:rPr>
      <w:sz w:val="22"/>
      <w:szCs w:val="22"/>
    </w:rPr>
    <w:tblPr>
      <w:tblStyleRowBandSize w:val="1"/>
      <w:tblStyleColBandSize w:val="1"/>
      <w:tblBorders>
        <w:top w:val="single" w:sz="4" w:space="0" w:color="4BACC6"/>
        <w:left w:val="single" w:sz="4" w:space="0" w:color="4BACC6"/>
        <w:bottom w:val="single" w:sz="4" w:space="0" w:color="4BACC6"/>
        <w:right w:val="single" w:sz="4" w:space="0" w:color="4BACC6"/>
      </w:tblBorders>
    </w:tblPr>
    <w:tblStylePr w:type="firstRow">
      <w:rPr>
        <w:b/>
        <w:bCs/>
        <w:color w:val="FFFFFF"/>
      </w:rPr>
      <w:tblPr/>
      <w:tcPr>
        <w:shd w:val="clear" w:color="auto" w:fill="4BACC6"/>
      </w:tcPr>
    </w:tblStylePr>
    <w:tblStylePr w:type="lastRow">
      <w:rPr>
        <w:b/>
        <w:bCs/>
      </w:rPr>
      <w:tblPr/>
      <w:tcPr>
        <w:tcBorders>
          <w:top w:val="double" w:sz="4" w:space="0" w:color="4BACC6"/>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BACC6"/>
          <w:right w:val="single" w:sz="4" w:space="0" w:color="4BACC6"/>
        </w:tcBorders>
      </w:tcPr>
    </w:tblStylePr>
    <w:tblStylePr w:type="band1Horz">
      <w:tblPr/>
      <w:tcPr>
        <w:tcBorders>
          <w:top w:val="single" w:sz="4" w:space="0" w:color="4BACC6"/>
          <w:bottom w:val="single" w:sz="4" w:space="0" w:color="4BACC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left w:val="nil"/>
        </w:tcBorders>
      </w:tcPr>
    </w:tblStylePr>
    <w:tblStylePr w:type="swCell">
      <w:tblPr/>
      <w:tcPr>
        <w:tcBorders>
          <w:top w:val="double" w:sz="4" w:space="0" w:color="4BACC6"/>
          <w:right w:val="nil"/>
        </w:tcBorders>
      </w:tcPr>
    </w:tblStylePr>
  </w:style>
  <w:style w:type="table" w:styleId="Klassieketabel2">
    <w:name w:val="Table Classic 2"/>
    <w:basedOn w:val="Standaardtabel"/>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1">
    <w:name w:val="Table Classic 21"/>
    <w:basedOn w:val="Standaardtabel"/>
    <w:next w:val="Klassieketabel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eClassic22">
    <w:name w:val="Table Classic 22"/>
    <w:basedOn w:val="Standaardtabel"/>
    <w:next w:val="Klassieketabel2"/>
    <w:rsid w:val="000D136D"/>
    <w:pPr>
      <w:spacing w:after="200" w:line="276" w:lineRule="auto"/>
    </w:pPr>
    <w:rPr>
      <w:rFonts w:eastAsia="MS Mincho" w:cs="Arial"/>
      <w:sz w:val="22"/>
      <w:szCs w:val="22"/>
      <w:lang w:val="en-AU" w:eastAsia="en-AU"/>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TablaMicrosoftServicios3">
    <w:name w:val="Tabla Microsoft Servicios3"/>
    <w:basedOn w:val="Standaardtabel"/>
    <w:next w:val="Tabelraster"/>
    <w:rsid w:val="00ED2F65"/>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table" w:customStyle="1" w:styleId="TablaMicrosoftServicios4">
    <w:name w:val="Tabla Microsoft Servicios4"/>
    <w:basedOn w:val="Standaardtabel"/>
    <w:next w:val="Tabelraster"/>
    <w:rsid w:val="005B326B"/>
    <w:rPr>
      <w:rFonts w:ascii="Segoe UI" w:hAnsi="Segoe UI"/>
      <w:szCs w:val="22"/>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sz w:val="22"/>
      </w:rPr>
      <w:tblPr/>
      <w:tcPr>
        <w:shd w:val="clear" w:color="auto" w:fill="008AC8"/>
      </w:tcPr>
    </w:tblStylePr>
  </w:style>
  <w:style w:type="paragraph" w:customStyle="1" w:styleId="FigureCaption">
    <w:name w:val="Figure Caption"/>
    <w:basedOn w:val="Bijschrift"/>
    <w:uiPriority w:val="9"/>
    <w:qFormat/>
    <w:rsid w:val="002503AF"/>
    <w:pPr>
      <w:spacing w:after="120"/>
      <w:jc w:val="both"/>
    </w:pPr>
    <w:rPr>
      <w:rFonts w:cs="Times New Roman"/>
      <w:bCs/>
      <w:color w:val="008AC8"/>
      <w:lang w:val="es-MX"/>
    </w:rPr>
  </w:style>
  <w:style w:type="character" w:styleId="Vermelding">
    <w:name w:val="Mention"/>
    <w:basedOn w:val="Standaardalinea-lettertype"/>
    <w:uiPriority w:val="99"/>
    <w:semiHidden/>
    <w:unhideWhenUsed/>
    <w:rsid w:val="0016424C"/>
    <w:rPr>
      <w:color w:val="2B579A"/>
      <w:shd w:val="clear" w:color="auto" w:fill="E6E6E6"/>
    </w:rPr>
  </w:style>
  <w:style w:type="character" w:styleId="Onopgelostemelding">
    <w:name w:val="Unresolved Mention"/>
    <w:basedOn w:val="Standaardalinea-lettertype"/>
    <w:uiPriority w:val="99"/>
    <w:semiHidden/>
    <w:unhideWhenUsed/>
    <w:rsid w:val="003065DE"/>
    <w:rPr>
      <w:color w:val="605E5C"/>
      <w:shd w:val="clear" w:color="auto" w:fill="E1DFDD"/>
    </w:rPr>
  </w:style>
  <w:style w:type="paragraph" w:styleId="Bibliografie">
    <w:name w:val="Bibliography"/>
    <w:basedOn w:val="Standaard"/>
    <w:next w:val="Standaard"/>
    <w:uiPriority w:val="37"/>
    <w:unhideWhenUsed/>
    <w:rsid w:val="00085954"/>
  </w:style>
  <w:style w:type="table" w:customStyle="1" w:styleId="TableGrid1">
    <w:name w:val="Table Grid1"/>
    <w:basedOn w:val="Standaardtabel"/>
    <w:next w:val="Tabelraster"/>
    <w:uiPriority w:val="39"/>
    <w:rsid w:val="007434C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Standaardtabel"/>
    <w:next w:val="Tabelraster"/>
    <w:uiPriority w:val="39"/>
    <w:rsid w:val="002251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Standaardtabel"/>
    <w:next w:val="Tabelraster"/>
    <w:uiPriority w:val="39"/>
    <w:rsid w:val="00BA075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Standaardtabel"/>
    <w:next w:val="Tabelraster"/>
    <w:uiPriority w:val="39"/>
    <w:rsid w:val="00C72733"/>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Standaardtabel"/>
    <w:next w:val="Tabelraster"/>
    <w:uiPriority w:val="39"/>
    <w:rsid w:val="000C5DC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Standaardtabel"/>
    <w:next w:val="Tabelraster"/>
    <w:uiPriority w:val="39"/>
    <w:rsid w:val="00F74869"/>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Standaardtabel"/>
    <w:next w:val="Tabelraster"/>
    <w:uiPriority w:val="39"/>
    <w:rsid w:val="000E1257"/>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Standaardtabel"/>
    <w:next w:val="Tabelraster"/>
    <w:uiPriority w:val="39"/>
    <w:rsid w:val="0040547A"/>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Standaardtabel"/>
    <w:next w:val="Tabelraster"/>
    <w:uiPriority w:val="39"/>
    <w:rsid w:val="00FD62EC"/>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Standaardtabel"/>
    <w:next w:val="Tabelraster"/>
    <w:uiPriority w:val="39"/>
    <w:rsid w:val="00D3415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Standaardtabel"/>
    <w:next w:val="Tabelraster"/>
    <w:uiPriority w:val="39"/>
    <w:rsid w:val="00373261"/>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Standaardtabel"/>
    <w:next w:val="Tabelraster"/>
    <w:uiPriority w:val="39"/>
    <w:rsid w:val="00286D2E"/>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Standaardtabel"/>
    <w:next w:val="Tabelraster"/>
    <w:uiPriority w:val="39"/>
    <w:rsid w:val="00EF1CF4"/>
    <w:rPr>
      <w:rFonts w:eastAsia="Calibri"/>
      <w:kern w:val="2"/>
      <w:sz w:val="24"/>
      <w:szCs w:val="24"/>
      <w:lang w:val="en-US"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Important">
    <w:name w:val="Note Important"/>
    <w:basedOn w:val="Note"/>
    <w:qFormat/>
    <w:rsid w:val="004841E5"/>
    <w:pPr>
      <w:pBdr>
        <w:left w:val="single" w:sz="18" w:space="6" w:color="C00000"/>
      </w:pBdr>
    </w:pPr>
  </w:style>
  <w:style w:type="character" w:customStyle="1" w:styleId="cf01">
    <w:name w:val="cf01"/>
    <w:basedOn w:val="Standaardalinea-lettertype"/>
    <w:rsid w:val="000F3AA2"/>
    <w:rPr>
      <w:rFonts w:ascii="Calibri" w:hAnsi="Calibri" w:cs="Calibri" w:hint="default"/>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5604">
      <w:bodyDiv w:val="1"/>
      <w:marLeft w:val="0"/>
      <w:marRight w:val="0"/>
      <w:marTop w:val="0"/>
      <w:marBottom w:val="0"/>
      <w:divBdr>
        <w:top w:val="none" w:sz="0" w:space="0" w:color="auto"/>
        <w:left w:val="none" w:sz="0" w:space="0" w:color="auto"/>
        <w:bottom w:val="none" w:sz="0" w:space="0" w:color="auto"/>
        <w:right w:val="none" w:sz="0" w:space="0" w:color="auto"/>
      </w:divBdr>
    </w:div>
    <w:div w:id="16199963">
      <w:bodyDiv w:val="1"/>
      <w:marLeft w:val="0"/>
      <w:marRight w:val="0"/>
      <w:marTop w:val="0"/>
      <w:marBottom w:val="0"/>
      <w:divBdr>
        <w:top w:val="none" w:sz="0" w:space="0" w:color="auto"/>
        <w:left w:val="none" w:sz="0" w:space="0" w:color="auto"/>
        <w:bottom w:val="none" w:sz="0" w:space="0" w:color="auto"/>
        <w:right w:val="none" w:sz="0" w:space="0" w:color="auto"/>
      </w:divBdr>
      <w:divsChild>
        <w:div w:id="1003823566">
          <w:marLeft w:val="0"/>
          <w:marRight w:val="0"/>
          <w:marTop w:val="0"/>
          <w:marBottom w:val="0"/>
          <w:divBdr>
            <w:top w:val="none" w:sz="0" w:space="0" w:color="auto"/>
            <w:left w:val="none" w:sz="0" w:space="0" w:color="auto"/>
            <w:bottom w:val="none" w:sz="0" w:space="0" w:color="auto"/>
            <w:right w:val="none" w:sz="0" w:space="0" w:color="auto"/>
          </w:divBdr>
        </w:div>
      </w:divsChild>
    </w:div>
    <w:div w:id="35666013">
      <w:bodyDiv w:val="1"/>
      <w:marLeft w:val="0"/>
      <w:marRight w:val="0"/>
      <w:marTop w:val="0"/>
      <w:marBottom w:val="0"/>
      <w:divBdr>
        <w:top w:val="none" w:sz="0" w:space="0" w:color="auto"/>
        <w:left w:val="none" w:sz="0" w:space="0" w:color="auto"/>
        <w:bottom w:val="none" w:sz="0" w:space="0" w:color="auto"/>
        <w:right w:val="none" w:sz="0" w:space="0" w:color="auto"/>
      </w:divBdr>
      <w:divsChild>
        <w:div w:id="649750487">
          <w:marLeft w:val="0"/>
          <w:marRight w:val="0"/>
          <w:marTop w:val="0"/>
          <w:marBottom w:val="0"/>
          <w:divBdr>
            <w:top w:val="none" w:sz="0" w:space="0" w:color="auto"/>
            <w:left w:val="none" w:sz="0" w:space="0" w:color="auto"/>
            <w:bottom w:val="none" w:sz="0" w:space="0" w:color="auto"/>
            <w:right w:val="none" w:sz="0" w:space="0" w:color="auto"/>
          </w:divBdr>
        </w:div>
      </w:divsChild>
    </w:div>
    <w:div w:id="38938089">
      <w:bodyDiv w:val="1"/>
      <w:marLeft w:val="0"/>
      <w:marRight w:val="0"/>
      <w:marTop w:val="0"/>
      <w:marBottom w:val="0"/>
      <w:divBdr>
        <w:top w:val="none" w:sz="0" w:space="0" w:color="auto"/>
        <w:left w:val="none" w:sz="0" w:space="0" w:color="auto"/>
        <w:bottom w:val="none" w:sz="0" w:space="0" w:color="auto"/>
        <w:right w:val="none" w:sz="0" w:space="0" w:color="auto"/>
      </w:divBdr>
      <w:divsChild>
        <w:div w:id="461197518">
          <w:marLeft w:val="0"/>
          <w:marRight w:val="0"/>
          <w:marTop w:val="0"/>
          <w:marBottom w:val="0"/>
          <w:divBdr>
            <w:top w:val="none" w:sz="0" w:space="0" w:color="auto"/>
            <w:left w:val="none" w:sz="0" w:space="0" w:color="auto"/>
            <w:bottom w:val="none" w:sz="0" w:space="0" w:color="auto"/>
            <w:right w:val="none" w:sz="0" w:space="0" w:color="auto"/>
          </w:divBdr>
          <w:divsChild>
            <w:div w:id="1802379804">
              <w:marLeft w:val="0"/>
              <w:marRight w:val="0"/>
              <w:marTop w:val="0"/>
              <w:marBottom w:val="0"/>
              <w:divBdr>
                <w:top w:val="none" w:sz="0" w:space="0" w:color="auto"/>
                <w:left w:val="none" w:sz="0" w:space="0" w:color="auto"/>
                <w:bottom w:val="none" w:sz="0" w:space="0" w:color="auto"/>
                <w:right w:val="none" w:sz="0" w:space="0" w:color="auto"/>
              </w:divBdr>
              <w:divsChild>
                <w:div w:id="1578400686">
                  <w:marLeft w:val="0"/>
                  <w:marRight w:val="0"/>
                  <w:marTop w:val="0"/>
                  <w:marBottom w:val="0"/>
                  <w:divBdr>
                    <w:top w:val="none" w:sz="0" w:space="0" w:color="auto"/>
                    <w:left w:val="none" w:sz="0" w:space="0" w:color="auto"/>
                    <w:bottom w:val="none" w:sz="0" w:space="0" w:color="auto"/>
                    <w:right w:val="none" w:sz="0" w:space="0" w:color="auto"/>
                  </w:divBdr>
                  <w:divsChild>
                    <w:div w:id="1717655480">
                      <w:marLeft w:val="0"/>
                      <w:marRight w:val="0"/>
                      <w:marTop w:val="0"/>
                      <w:marBottom w:val="0"/>
                      <w:divBdr>
                        <w:top w:val="none" w:sz="0" w:space="0" w:color="auto"/>
                        <w:left w:val="none" w:sz="0" w:space="0" w:color="auto"/>
                        <w:bottom w:val="none" w:sz="0" w:space="0" w:color="auto"/>
                        <w:right w:val="none" w:sz="0" w:space="0" w:color="auto"/>
                      </w:divBdr>
                      <w:divsChild>
                        <w:div w:id="42221638">
                          <w:marLeft w:val="0"/>
                          <w:marRight w:val="0"/>
                          <w:marTop w:val="0"/>
                          <w:marBottom w:val="0"/>
                          <w:divBdr>
                            <w:top w:val="none" w:sz="0" w:space="0" w:color="auto"/>
                            <w:left w:val="none" w:sz="0" w:space="0" w:color="auto"/>
                            <w:bottom w:val="none" w:sz="0" w:space="0" w:color="auto"/>
                            <w:right w:val="none" w:sz="0" w:space="0" w:color="auto"/>
                          </w:divBdr>
                          <w:divsChild>
                            <w:div w:id="219748530">
                              <w:marLeft w:val="0"/>
                              <w:marRight w:val="0"/>
                              <w:marTop w:val="0"/>
                              <w:marBottom w:val="0"/>
                              <w:divBdr>
                                <w:top w:val="none" w:sz="0" w:space="0" w:color="auto"/>
                                <w:left w:val="none" w:sz="0" w:space="0" w:color="auto"/>
                                <w:bottom w:val="none" w:sz="0" w:space="0" w:color="auto"/>
                                <w:right w:val="none" w:sz="0" w:space="0" w:color="auto"/>
                              </w:divBdr>
                              <w:divsChild>
                                <w:div w:id="320549782">
                                  <w:marLeft w:val="0"/>
                                  <w:marRight w:val="0"/>
                                  <w:marTop w:val="0"/>
                                  <w:marBottom w:val="0"/>
                                  <w:divBdr>
                                    <w:top w:val="none" w:sz="0" w:space="0" w:color="auto"/>
                                    <w:left w:val="none" w:sz="0" w:space="0" w:color="auto"/>
                                    <w:bottom w:val="none" w:sz="0" w:space="0" w:color="auto"/>
                                    <w:right w:val="none" w:sz="0" w:space="0" w:color="auto"/>
                                  </w:divBdr>
                                  <w:divsChild>
                                    <w:div w:id="1099984664">
                                      <w:marLeft w:val="0"/>
                                      <w:marRight w:val="0"/>
                                      <w:marTop w:val="0"/>
                                      <w:marBottom w:val="0"/>
                                      <w:divBdr>
                                        <w:top w:val="none" w:sz="0" w:space="0" w:color="auto"/>
                                        <w:left w:val="none" w:sz="0" w:space="0" w:color="auto"/>
                                        <w:bottom w:val="none" w:sz="0" w:space="0" w:color="auto"/>
                                        <w:right w:val="none" w:sz="0" w:space="0" w:color="auto"/>
                                      </w:divBdr>
                                      <w:divsChild>
                                        <w:div w:id="731008207">
                                          <w:marLeft w:val="0"/>
                                          <w:marRight w:val="0"/>
                                          <w:marTop w:val="0"/>
                                          <w:marBottom w:val="0"/>
                                          <w:divBdr>
                                            <w:top w:val="none" w:sz="0" w:space="0" w:color="auto"/>
                                            <w:left w:val="none" w:sz="0" w:space="0" w:color="auto"/>
                                            <w:bottom w:val="none" w:sz="0" w:space="0" w:color="auto"/>
                                            <w:right w:val="none" w:sz="0" w:space="0" w:color="auto"/>
                                          </w:divBdr>
                                          <w:divsChild>
                                            <w:div w:id="602764764">
                                              <w:marLeft w:val="0"/>
                                              <w:marRight w:val="0"/>
                                              <w:marTop w:val="0"/>
                                              <w:marBottom w:val="0"/>
                                              <w:divBdr>
                                                <w:top w:val="none" w:sz="0" w:space="0" w:color="auto"/>
                                                <w:left w:val="none" w:sz="0" w:space="0" w:color="auto"/>
                                                <w:bottom w:val="none" w:sz="0" w:space="0" w:color="auto"/>
                                                <w:right w:val="none" w:sz="0" w:space="0" w:color="auto"/>
                                              </w:divBdr>
                                              <w:divsChild>
                                                <w:div w:id="1446459133">
                                                  <w:marLeft w:val="0"/>
                                                  <w:marRight w:val="0"/>
                                                  <w:marTop w:val="0"/>
                                                  <w:marBottom w:val="0"/>
                                                  <w:divBdr>
                                                    <w:top w:val="none" w:sz="0" w:space="0" w:color="auto"/>
                                                    <w:left w:val="none" w:sz="0" w:space="0" w:color="auto"/>
                                                    <w:bottom w:val="none" w:sz="0" w:space="0" w:color="auto"/>
                                                    <w:right w:val="none" w:sz="0" w:space="0" w:color="auto"/>
                                                  </w:divBdr>
                                                  <w:divsChild>
                                                    <w:div w:id="192887254">
                                                      <w:marLeft w:val="0"/>
                                                      <w:marRight w:val="0"/>
                                                      <w:marTop w:val="0"/>
                                                      <w:marBottom w:val="0"/>
                                                      <w:divBdr>
                                                        <w:top w:val="none" w:sz="0" w:space="0" w:color="auto"/>
                                                        <w:left w:val="none" w:sz="0" w:space="0" w:color="auto"/>
                                                        <w:bottom w:val="none" w:sz="0" w:space="0" w:color="auto"/>
                                                        <w:right w:val="none" w:sz="0" w:space="0" w:color="auto"/>
                                                      </w:divBdr>
                                                      <w:divsChild>
                                                        <w:div w:id="2002462042">
                                                          <w:marLeft w:val="0"/>
                                                          <w:marRight w:val="0"/>
                                                          <w:marTop w:val="0"/>
                                                          <w:marBottom w:val="0"/>
                                                          <w:divBdr>
                                                            <w:top w:val="none" w:sz="0" w:space="0" w:color="auto"/>
                                                            <w:left w:val="none" w:sz="0" w:space="0" w:color="auto"/>
                                                            <w:bottom w:val="none" w:sz="0" w:space="0" w:color="auto"/>
                                                            <w:right w:val="none" w:sz="0" w:space="0" w:color="auto"/>
                                                          </w:divBdr>
                                                          <w:divsChild>
                                                            <w:div w:id="1387029437">
                                                              <w:marLeft w:val="0"/>
                                                              <w:marRight w:val="150"/>
                                                              <w:marTop w:val="0"/>
                                                              <w:marBottom w:val="150"/>
                                                              <w:divBdr>
                                                                <w:top w:val="none" w:sz="0" w:space="0" w:color="auto"/>
                                                                <w:left w:val="none" w:sz="0" w:space="0" w:color="auto"/>
                                                                <w:bottom w:val="none" w:sz="0" w:space="0" w:color="auto"/>
                                                                <w:right w:val="none" w:sz="0" w:space="0" w:color="auto"/>
                                                              </w:divBdr>
                                                              <w:divsChild>
                                                                <w:div w:id="551965524">
                                                                  <w:marLeft w:val="0"/>
                                                                  <w:marRight w:val="0"/>
                                                                  <w:marTop w:val="0"/>
                                                                  <w:marBottom w:val="0"/>
                                                                  <w:divBdr>
                                                                    <w:top w:val="none" w:sz="0" w:space="0" w:color="auto"/>
                                                                    <w:left w:val="none" w:sz="0" w:space="0" w:color="auto"/>
                                                                    <w:bottom w:val="none" w:sz="0" w:space="0" w:color="auto"/>
                                                                    <w:right w:val="none" w:sz="0" w:space="0" w:color="auto"/>
                                                                  </w:divBdr>
                                                                  <w:divsChild>
                                                                    <w:div w:id="1138109023">
                                                                      <w:marLeft w:val="0"/>
                                                                      <w:marRight w:val="0"/>
                                                                      <w:marTop w:val="0"/>
                                                                      <w:marBottom w:val="0"/>
                                                                      <w:divBdr>
                                                                        <w:top w:val="none" w:sz="0" w:space="0" w:color="auto"/>
                                                                        <w:left w:val="none" w:sz="0" w:space="0" w:color="auto"/>
                                                                        <w:bottom w:val="none" w:sz="0" w:space="0" w:color="auto"/>
                                                                        <w:right w:val="none" w:sz="0" w:space="0" w:color="auto"/>
                                                                      </w:divBdr>
                                                                      <w:divsChild>
                                                                        <w:div w:id="1922986994">
                                                                          <w:marLeft w:val="0"/>
                                                                          <w:marRight w:val="0"/>
                                                                          <w:marTop w:val="0"/>
                                                                          <w:marBottom w:val="0"/>
                                                                          <w:divBdr>
                                                                            <w:top w:val="none" w:sz="0" w:space="0" w:color="auto"/>
                                                                            <w:left w:val="none" w:sz="0" w:space="0" w:color="auto"/>
                                                                            <w:bottom w:val="none" w:sz="0" w:space="0" w:color="auto"/>
                                                                            <w:right w:val="none" w:sz="0" w:space="0" w:color="auto"/>
                                                                          </w:divBdr>
                                                                          <w:divsChild>
                                                                            <w:div w:id="897941052">
                                                                              <w:marLeft w:val="0"/>
                                                                              <w:marRight w:val="0"/>
                                                                              <w:marTop w:val="0"/>
                                                                              <w:marBottom w:val="0"/>
                                                                              <w:divBdr>
                                                                                <w:top w:val="none" w:sz="0" w:space="0" w:color="auto"/>
                                                                                <w:left w:val="none" w:sz="0" w:space="0" w:color="auto"/>
                                                                                <w:bottom w:val="none" w:sz="0" w:space="0" w:color="auto"/>
                                                                                <w:right w:val="none" w:sz="0" w:space="0" w:color="auto"/>
                                                                              </w:divBdr>
                                                                              <w:divsChild>
                                                                                <w:div w:id="402994525">
                                                                                  <w:marLeft w:val="0"/>
                                                                                  <w:marRight w:val="0"/>
                                                                                  <w:marTop w:val="0"/>
                                                                                  <w:marBottom w:val="0"/>
                                                                                  <w:divBdr>
                                                                                    <w:top w:val="none" w:sz="0" w:space="0" w:color="auto"/>
                                                                                    <w:left w:val="none" w:sz="0" w:space="0" w:color="auto"/>
                                                                                    <w:bottom w:val="none" w:sz="0" w:space="0" w:color="auto"/>
                                                                                    <w:right w:val="none" w:sz="0" w:space="0" w:color="auto"/>
                                                                                  </w:divBdr>
                                                                                  <w:divsChild>
                                                                                    <w:div w:id="656691217">
                                                                                      <w:marLeft w:val="720"/>
                                                                                      <w:marRight w:val="0"/>
                                                                                      <w:marTop w:val="0"/>
                                                                                      <w:marBottom w:val="0"/>
                                                                                      <w:divBdr>
                                                                                        <w:top w:val="none" w:sz="0" w:space="0" w:color="auto"/>
                                                                                        <w:left w:val="none" w:sz="0" w:space="0" w:color="auto"/>
                                                                                        <w:bottom w:val="none" w:sz="0" w:space="0" w:color="auto"/>
                                                                                        <w:right w:val="none" w:sz="0" w:space="0" w:color="auto"/>
                                                                                      </w:divBdr>
                                                                                    </w:div>
                                                                                    <w:div w:id="711460472">
                                                                                      <w:marLeft w:val="0"/>
                                                                                      <w:marRight w:val="0"/>
                                                                                      <w:marTop w:val="0"/>
                                                                                      <w:marBottom w:val="0"/>
                                                                                      <w:divBdr>
                                                                                        <w:top w:val="none" w:sz="0" w:space="0" w:color="auto"/>
                                                                                        <w:left w:val="none" w:sz="0" w:space="0" w:color="auto"/>
                                                                                        <w:bottom w:val="none" w:sz="0" w:space="0" w:color="auto"/>
                                                                                        <w:right w:val="none" w:sz="0" w:space="0" w:color="auto"/>
                                                                                      </w:divBdr>
                                                                                    </w:div>
                                                                                    <w:div w:id="801000205">
                                                                                      <w:marLeft w:val="0"/>
                                                                                      <w:marRight w:val="0"/>
                                                                                      <w:marTop w:val="0"/>
                                                                                      <w:marBottom w:val="0"/>
                                                                                      <w:divBdr>
                                                                                        <w:top w:val="none" w:sz="0" w:space="0" w:color="auto"/>
                                                                                        <w:left w:val="none" w:sz="0" w:space="0" w:color="auto"/>
                                                                                        <w:bottom w:val="none" w:sz="0" w:space="0" w:color="auto"/>
                                                                                        <w:right w:val="none" w:sz="0" w:space="0" w:color="auto"/>
                                                                                      </w:divBdr>
                                                                                    </w:div>
                                                                                    <w:div w:id="819268495">
                                                                                      <w:marLeft w:val="720"/>
                                                                                      <w:marRight w:val="0"/>
                                                                                      <w:marTop w:val="0"/>
                                                                                      <w:marBottom w:val="0"/>
                                                                                      <w:divBdr>
                                                                                        <w:top w:val="none" w:sz="0" w:space="0" w:color="auto"/>
                                                                                        <w:left w:val="none" w:sz="0" w:space="0" w:color="auto"/>
                                                                                        <w:bottom w:val="none" w:sz="0" w:space="0" w:color="auto"/>
                                                                                        <w:right w:val="none" w:sz="0" w:space="0" w:color="auto"/>
                                                                                      </w:divBdr>
                                                                                    </w:div>
                                                                                    <w:div w:id="1047527529">
                                                                                      <w:marLeft w:val="720"/>
                                                                                      <w:marRight w:val="0"/>
                                                                                      <w:marTop w:val="0"/>
                                                                                      <w:marBottom w:val="0"/>
                                                                                      <w:divBdr>
                                                                                        <w:top w:val="none" w:sz="0" w:space="0" w:color="auto"/>
                                                                                        <w:left w:val="none" w:sz="0" w:space="0" w:color="auto"/>
                                                                                        <w:bottom w:val="none" w:sz="0" w:space="0" w:color="auto"/>
                                                                                        <w:right w:val="none" w:sz="0" w:space="0" w:color="auto"/>
                                                                                      </w:divBdr>
                                                                                    </w:div>
                                                                                    <w:div w:id="1057893163">
                                                                                      <w:marLeft w:val="0"/>
                                                                                      <w:marRight w:val="0"/>
                                                                                      <w:marTop w:val="0"/>
                                                                                      <w:marBottom w:val="0"/>
                                                                                      <w:divBdr>
                                                                                        <w:top w:val="none" w:sz="0" w:space="0" w:color="auto"/>
                                                                                        <w:left w:val="none" w:sz="0" w:space="0" w:color="auto"/>
                                                                                        <w:bottom w:val="none" w:sz="0" w:space="0" w:color="auto"/>
                                                                                        <w:right w:val="none" w:sz="0" w:space="0" w:color="auto"/>
                                                                                      </w:divBdr>
                                                                                    </w:div>
                                                                                    <w:div w:id="1145439898">
                                                                                      <w:marLeft w:val="720"/>
                                                                                      <w:marRight w:val="0"/>
                                                                                      <w:marTop w:val="0"/>
                                                                                      <w:marBottom w:val="0"/>
                                                                                      <w:divBdr>
                                                                                        <w:top w:val="none" w:sz="0" w:space="0" w:color="auto"/>
                                                                                        <w:left w:val="none" w:sz="0" w:space="0" w:color="auto"/>
                                                                                        <w:bottom w:val="none" w:sz="0" w:space="0" w:color="auto"/>
                                                                                        <w:right w:val="none" w:sz="0" w:space="0" w:color="auto"/>
                                                                                      </w:divBdr>
                                                                                    </w:div>
                                                                                    <w:div w:id="1488206670">
                                                                                      <w:marLeft w:val="0"/>
                                                                                      <w:marRight w:val="0"/>
                                                                                      <w:marTop w:val="0"/>
                                                                                      <w:marBottom w:val="0"/>
                                                                                      <w:divBdr>
                                                                                        <w:top w:val="none" w:sz="0" w:space="0" w:color="auto"/>
                                                                                        <w:left w:val="none" w:sz="0" w:space="0" w:color="auto"/>
                                                                                        <w:bottom w:val="none" w:sz="0" w:space="0" w:color="auto"/>
                                                                                        <w:right w:val="none" w:sz="0" w:space="0" w:color="auto"/>
                                                                                      </w:divBdr>
                                                                                    </w:div>
                                                                                    <w:div w:id="206317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9160506">
      <w:bodyDiv w:val="1"/>
      <w:marLeft w:val="0"/>
      <w:marRight w:val="0"/>
      <w:marTop w:val="0"/>
      <w:marBottom w:val="0"/>
      <w:divBdr>
        <w:top w:val="none" w:sz="0" w:space="0" w:color="auto"/>
        <w:left w:val="none" w:sz="0" w:space="0" w:color="auto"/>
        <w:bottom w:val="none" w:sz="0" w:space="0" w:color="auto"/>
        <w:right w:val="none" w:sz="0" w:space="0" w:color="auto"/>
      </w:divBdr>
    </w:div>
    <w:div w:id="70396537">
      <w:bodyDiv w:val="1"/>
      <w:marLeft w:val="0"/>
      <w:marRight w:val="0"/>
      <w:marTop w:val="0"/>
      <w:marBottom w:val="0"/>
      <w:divBdr>
        <w:top w:val="none" w:sz="0" w:space="0" w:color="auto"/>
        <w:left w:val="none" w:sz="0" w:space="0" w:color="auto"/>
        <w:bottom w:val="none" w:sz="0" w:space="0" w:color="auto"/>
        <w:right w:val="none" w:sz="0" w:space="0" w:color="auto"/>
      </w:divBdr>
      <w:divsChild>
        <w:div w:id="80378618">
          <w:marLeft w:val="1080"/>
          <w:marRight w:val="0"/>
          <w:marTop w:val="96"/>
          <w:marBottom w:val="0"/>
          <w:divBdr>
            <w:top w:val="none" w:sz="0" w:space="0" w:color="auto"/>
            <w:left w:val="none" w:sz="0" w:space="0" w:color="auto"/>
            <w:bottom w:val="none" w:sz="0" w:space="0" w:color="auto"/>
            <w:right w:val="none" w:sz="0" w:space="0" w:color="auto"/>
          </w:divBdr>
        </w:div>
        <w:div w:id="301155386">
          <w:marLeft w:val="1080"/>
          <w:marRight w:val="0"/>
          <w:marTop w:val="96"/>
          <w:marBottom w:val="0"/>
          <w:divBdr>
            <w:top w:val="none" w:sz="0" w:space="0" w:color="auto"/>
            <w:left w:val="none" w:sz="0" w:space="0" w:color="auto"/>
            <w:bottom w:val="none" w:sz="0" w:space="0" w:color="auto"/>
            <w:right w:val="none" w:sz="0" w:space="0" w:color="auto"/>
          </w:divBdr>
        </w:div>
      </w:divsChild>
    </w:div>
    <w:div w:id="151408025">
      <w:bodyDiv w:val="1"/>
      <w:marLeft w:val="0"/>
      <w:marRight w:val="0"/>
      <w:marTop w:val="0"/>
      <w:marBottom w:val="0"/>
      <w:divBdr>
        <w:top w:val="none" w:sz="0" w:space="0" w:color="auto"/>
        <w:left w:val="none" w:sz="0" w:space="0" w:color="auto"/>
        <w:bottom w:val="none" w:sz="0" w:space="0" w:color="auto"/>
        <w:right w:val="none" w:sz="0" w:space="0" w:color="auto"/>
      </w:divBdr>
      <w:divsChild>
        <w:div w:id="187069482">
          <w:marLeft w:val="1166"/>
          <w:marRight w:val="0"/>
          <w:marTop w:val="0"/>
          <w:marBottom w:val="0"/>
          <w:divBdr>
            <w:top w:val="none" w:sz="0" w:space="0" w:color="auto"/>
            <w:left w:val="none" w:sz="0" w:space="0" w:color="auto"/>
            <w:bottom w:val="none" w:sz="0" w:space="0" w:color="auto"/>
            <w:right w:val="none" w:sz="0" w:space="0" w:color="auto"/>
          </w:divBdr>
        </w:div>
        <w:div w:id="354700607">
          <w:marLeft w:val="547"/>
          <w:marRight w:val="0"/>
          <w:marTop w:val="0"/>
          <w:marBottom w:val="0"/>
          <w:divBdr>
            <w:top w:val="none" w:sz="0" w:space="0" w:color="auto"/>
            <w:left w:val="none" w:sz="0" w:space="0" w:color="auto"/>
            <w:bottom w:val="none" w:sz="0" w:space="0" w:color="auto"/>
            <w:right w:val="none" w:sz="0" w:space="0" w:color="auto"/>
          </w:divBdr>
        </w:div>
        <w:div w:id="550771291">
          <w:marLeft w:val="547"/>
          <w:marRight w:val="0"/>
          <w:marTop w:val="0"/>
          <w:marBottom w:val="0"/>
          <w:divBdr>
            <w:top w:val="none" w:sz="0" w:space="0" w:color="auto"/>
            <w:left w:val="none" w:sz="0" w:space="0" w:color="auto"/>
            <w:bottom w:val="none" w:sz="0" w:space="0" w:color="auto"/>
            <w:right w:val="none" w:sz="0" w:space="0" w:color="auto"/>
          </w:divBdr>
        </w:div>
        <w:div w:id="1088159861">
          <w:marLeft w:val="1166"/>
          <w:marRight w:val="0"/>
          <w:marTop w:val="0"/>
          <w:marBottom w:val="200"/>
          <w:divBdr>
            <w:top w:val="none" w:sz="0" w:space="0" w:color="auto"/>
            <w:left w:val="none" w:sz="0" w:space="0" w:color="auto"/>
            <w:bottom w:val="none" w:sz="0" w:space="0" w:color="auto"/>
            <w:right w:val="none" w:sz="0" w:space="0" w:color="auto"/>
          </w:divBdr>
        </w:div>
        <w:div w:id="1675913077">
          <w:marLeft w:val="1166"/>
          <w:marRight w:val="0"/>
          <w:marTop w:val="0"/>
          <w:marBottom w:val="0"/>
          <w:divBdr>
            <w:top w:val="none" w:sz="0" w:space="0" w:color="auto"/>
            <w:left w:val="none" w:sz="0" w:space="0" w:color="auto"/>
            <w:bottom w:val="none" w:sz="0" w:space="0" w:color="auto"/>
            <w:right w:val="none" w:sz="0" w:space="0" w:color="auto"/>
          </w:divBdr>
        </w:div>
      </w:divsChild>
    </w:div>
    <w:div w:id="169485990">
      <w:bodyDiv w:val="1"/>
      <w:marLeft w:val="0"/>
      <w:marRight w:val="0"/>
      <w:marTop w:val="0"/>
      <w:marBottom w:val="0"/>
      <w:divBdr>
        <w:top w:val="none" w:sz="0" w:space="0" w:color="auto"/>
        <w:left w:val="none" w:sz="0" w:space="0" w:color="auto"/>
        <w:bottom w:val="none" w:sz="0" w:space="0" w:color="auto"/>
        <w:right w:val="none" w:sz="0" w:space="0" w:color="auto"/>
      </w:divBdr>
    </w:div>
    <w:div w:id="217982662">
      <w:bodyDiv w:val="1"/>
      <w:marLeft w:val="0"/>
      <w:marRight w:val="0"/>
      <w:marTop w:val="0"/>
      <w:marBottom w:val="0"/>
      <w:divBdr>
        <w:top w:val="none" w:sz="0" w:space="0" w:color="auto"/>
        <w:left w:val="none" w:sz="0" w:space="0" w:color="auto"/>
        <w:bottom w:val="none" w:sz="0" w:space="0" w:color="auto"/>
        <w:right w:val="none" w:sz="0" w:space="0" w:color="auto"/>
      </w:divBdr>
    </w:div>
    <w:div w:id="230776961">
      <w:bodyDiv w:val="1"/>
      <w:marLeft w:val="0"/>
      <w:marRight w:val="0"/>
      <w:marTop w:val="0"/>
      <w:marBottom w:val="0"/>
      <w:divBdr>
        <w:top w:val="none" w:sz="0" w:space="0" w:color="auto"/>
        <w:left w:val="none" w:sz="0" w:space="0" w:color="auto"/>
        <w:bottom w:val="none" w:sz="0" w:space="0" w:color="auto"/>
        <w:right w:val="none" w:sz="0" w:space="0" w:color="auto"/>
      </w:divBdr>
    </w:div>
    <w:div w:id="255672145">
      <w:bodyDiv w:val="1"/>
      <w:marLeft w:val="0"/>
      <w:marRight w:val="0"/>
      <w:marTop w:val="0"/>
      <w:marBottom w:val="0"/>
      <w:divBdr>
        <w:top w:val="none" w:sz="0" w:space="0" w:color="auto"/>
        <w:left w:val="none" w:sz="0" w:space="0" w:color="auto"/>
        <w:bottom w:val="none" w:sz="0" w:space="0" w:color="auto"/>
        <w:right w:val="none" w:sz="0" w:space="0" w:color="auto"/>
      </w:divBdr>
    </w:div>
    <w:div w:id="256671358">
      <w:bodyDiv w:val="1"/>
      <w:marLeft w:val="0"/>
      <w:marRight w:val="0"/>
      <w:marTop w:val="0"/>
      <w:marBottom w:val="0"/>
      <w:divBdr>
        <w:top w:val="none" w:sz="0" w:space="0" w:color="auto"/>
        <w:left w:val="none" w:sz="0" w:space="0" w:color="auto"/>
        <w:bottom w:val="none" w:sz="0" w:space="0" w:color="auto"/>
        <w:right w:val="none" w:sz="0" w:space="0" w:color="auto"/>
      </w:divBdr>
    </w:div>
    <w:div w:id="270430654">
      <w:bodyDiv w:val="1"/>
      <w:marLeft w:val="0"/>
      <w:marRight w:val="0"/>
      <w:marTop w:val="0"/>
      <w:marBottom w:val="0"/>
      <w:divBdr>
        <w:top w:val="none" w:sz="0" w:space="0" w:color="auto"/>
        <w:left w:val="none" w:sz="0" w:space="0" w:color="auto"/>
        <w:bottom w:val="none" w:sz="0" w:space="0" w:color="auto"/>
        <w:right w:val="none" w:sz="0" w:space="0" w:color="auto"/>
      </w:divBdr>
    </w:div>
    <w:div w:id="299577801">
      <w:bodyDiv w:val="1"/>
      <w:marLeft w:val="0"/>
      <w:marRight w:val="0"/>
      <w:marTop w:val="0"/>
      <w:marBottom w:val="0"/>
      <w:divBdr>
        <w:top w:val="none" w:sz="0" w:space="0" w:color="auto"/>
        <w:left w:val="none" w:sz="0" w:space="0" w:color="auto"/>
        <w:bottom w:val="none" w:sz="0" w:space="0" w:color="auto"/>
        <w:right w:val="none" w:sz="0" w:space="0" w:color="auto"/>
      </w:divBdr>
    </w:div>
    <w:div w:id="330837758">
      <w:bodyDiv w:val="1"/>
      <w:marLeft w:val="0"/>
      <w:marRight w:val="0"/>
      <w:marTop w:val="0"/>
      <w:marBottom w:val="0"/>
      <w:divBdr>
        <w:top w:val="none" w:sz="0" w:space="0" w:color="auto"/>
        <w:left w:val="none" w:sz="0" w:space="0" w:color="auto"/>
        <w:bottom w:val="none" w:sz="0" w:space="0" w:color="auto"/>
        <w:right w:val="none" w:sz="0" w:space="0" w:color="auto"/>
      </w:divBdr>
      <w:divsChild>
        <w:div w:id="601885500">
          <w:marLeft w:val="0"/>
          <w:marRight w:val="0"/>
          <w:marTop w:val="0"/>
          <w:marBottom w:val="0"/>
          <w:divBdr>
            <w:top w:val="none" w:sz="0" w:space="0" w:color="auto"/>
            <w:left w:val="none" w:sz="0" w:space="0" w:color="auto"/>
            <w:bottom w:val="none" w:sz="0" w:space="0" w:color="auto"/>
            <w:right w:val="none" w:sz="0" w:space="0" w:color="auto"/>
          </w:divBdr>
          <w:divsChild>
            <w:div w:id="1457411279">
              <w:marLeft w:val="0"/>
              <w:marRight w:val="0"/>
              <w:marTop w:val="0"/>
              <w:marBottom w:val="0"/>
              <w:divBdr>
                <w:top w:val="none" w:sz="0" w:space="0" w:color="auto"/>
                <w:left w:val="none" w:sz="0" w:space="0" w:color="auto"/>
                <w:bottom w:val="none" w:sz="0" w:space="0" w:color="auto"/>
                <w:right w:val="none" w:sz="0" w:space="0" w:color="auto"/>
              </w:divBdr>
              <w:divsChild>
                <w:div w:id="1595432835">
                  <w:marLeft w:val="0"/>
                  <w:marRight w:val="0"/>
                  <w:marTop w:val="0"/>
                  <w:marBottom w:val="0"/>
                  <w:divBdr>
                    <w:top w:val="none" w:sz="0" w:space="0" w:color="auto"/>
                    <w:left w:val="none" w:sz="0" w:space="0" w:color="auto"/>
                    <w:bottom w:val="none" w:sz="0" w:space="0" w:color="auto"/>
                    <w:right w:val="none" w:sz="0" w:space="0" w:color="auto"/>
                  </w:divBdr>
                  <w:divsChild>
                    <w:div w:id="811872502">
                      <w:marLeft w:val="0"/>
                      <w:marRight w:val="0"/>
                      <w:marTop w:val="0"/>
                      <w:marBottom w:val="0"/>
                      <w:divBdr>
                        <w:top w:val="none" w:sz="0" w:space="0" w:color="auto"/>
                        <w:left w:val="none" w:sz="0" w:space="0" w:color="auto"/>
                        <w:bottom w:val="none" w:sz="0" w:space="0" w:color="auto"/>
                        <w:right w:val="none" w:sz="0" w:space="0" w:color="auto"/>
                      </w:divBdr>
                      <w:divsChild>
                        <w:div w:id="791174168">
                          <w:marLeft w:val="0"/>
                          <w:marRight w:val="0"/>
                          <w:marTop w:val="0"/>
                          <w:marBottom w:val="0"/>
                          <w:divBdr>
                            <w:top w:val="none" w:sz="0" w:space="0" w:color="auto"/>
                            <w:left w:val="none" w:sz="0" w:space="0" w:color="auto"/>
                            <w:bottom w:val="none" w:sz="0" w:space="0" w:color="auto"/>
                            <w:right w:val="none" w:sz="0" w:space="0" w:color="auto"/>
                          </w:divBdr>
                          <w:divsChild>
                            <w:div w:id="1162113930">
                              <w:marLeft w:val="0"/>
                              <w:marRight w:val="0"/>
                              <w:marTop w:val="0"/>
                              <w:marBottom w:val="0"/>
                              <w:divBdr>
                                <w:top w:val="none" w:sz="0" w:space="0" w:color="auto"/>
                                <w:left w:val="none" w:sz="0" w:space="0" w:color="auto"/>
                                <w:bottom w:val="none" w:sz="0" w:space="0" w:color="auto"/>
                                <w:right w:val="none" w:sz="0" w:space="0" w:color="auto"/>
                              </w:divBdr>
                              <w:divsChild>
                                <w:div w:id="1632323300">
                                  <w:marLeft w:val="0"/>
                                  <w:marRight w:val="0"/>
                                  <w:marTop w:val="0"/>
                                  <w:marBottom w:val="0"/>
                                  <w:divBdr>
                                    <w:top w:val="none" w:sz="0" w:space="0" w:color="auto"/>
                                    <w:left w:val="none" w:sz="0" w:space="0" w:color="auto"/>
                                    <w:bottom w:val="none" w:sz="0" w:space="0" w:color="auto"/>
                                    <w:right w:val="none" w:sz="0" w:space="0" w:color="auto"/>
                                  </w:divBdr>
                                  <w:divsChild>
                                    <w:div w:id="980766775">
                                      <w:marLeft w:val="0"/>
                                      <w:marRight w:val="0"/>
                                      <w:marTop w:val="0"/>
                                      <w:marBottom w:val="0"/>
                                      <w:divBdr>
                                        <w:top w:val="none" w:sz="0" w:space="0" w:color="auto"/>
                                        <w:left w:val="none" w:sz="0" w:space="0" w:color="auto"/>
                                        <w:bottom w:val="none" w:sz="0" w:space="0" w:color="auto"/>
                                        <w:right w:val="none" w:sz="0" w:space="0" w:color="auto"/>
                                      </w:divBdr>
                                      <w:divsChild>
                                        <w:div w:id="1307779966">
                                          <w:marLeft w:val="0"/>
                                          <w:marRight w:val="0"/>
                                          <w:marTop w:val="0"/>
                                          <w:marBottom w:val="0"/>
                                          <w:divBdr>
                                            <w:top w:val="none" w:sz="0" w:space="0" w:color="auto"/>
                                            <w:left w:val="none" w:sz="0" w:space="0" w:color="auto"/>
                                            <w:bottom w:val="none" w:sz="0" w:space="0" w:color="auto"/>
                                            <w:right w:val="none" w:sz="0" w:space="0" w:color="auto"/>
                                          </w:divBdr>
                                          <w:divsChild>
                                            <w:div w:id="309601768">
                                              <w:marLeft w:val="0"/>
                                              <w:marRight w:val="0"/>
                                              <w:marTop w:val="0"/>
                                              <w:marBottom w:val="0"/>
                                              <w:divBdr>
                                                <w:top w:val="none" w:sz="0" w:space="0" w:color="auto"/>
                                                <w:left w:val="none" w:sz="0" w:space="0" w:color="auto"/>
                                                <w:bottom w:val="none" w:sz="0" w:space="0" w:color="auto"/>
                                                <w:right w:val="none" w:sz="0" w:space="0" w:color="auto"/>
                                              </w:divBdr>
                                              <w:divsChild>
                                                <w:div w:id="158350517">
                                                  <w:marLeft w:val="0"/>
                                                  <w:marRight w:val="0"/>
                                                  <w:marTop w:val="0"/>
                                                  <w:marBottom w:val="0"/>
                                                  <w:divBdr>
                                                    <w:top w:val="none" w:sz="0" w:space="0" w:color="auto"/>
                                                    <w:left w:val="none" w:sz="0" w:space="0" w:color="auto"/>
                                                    <w:bottom w:val="none" w:sz="0" w:space="0" w:color="auto"/>
                                                    <w:right w:val="none" w:sz="0" w:space="0" w:color="auto"/>
                                                  </w:divBdr>
                                                  <w:divsChild>
                                                    <w:div w:id="1620337891">
                                                      <w:marLeft w:val="0"/>
                                                      <w:marRight w:val="0"/>
                                                      <w:marTop w:val="0"/>
                                                      <w:marBottom w:val="0"/>
                                                      <w:divBdr>
                                                        <w:top w:val="none" w:sz="0" w:space="0" w:color="auto"/>
                                                        <w:left w:val="none" w:sz="0" w:space="0" w:color="auto"/>
                                                        <w:bottom w:val="none" w:sz="0" w:space="0" w:color="auto"/>
                                                        <w:right w:val="none" w:sz="0" w:space="0" w:color="auto"/>
                                                      </w:divBdr>
                                                      <w:divsChild>
                                                        <w:div w:id="752702762">
                                                          <w:marLeft w:val="0"/>
                                                          <w:marRight w:val="0"/>
                                                          <w:marTop w:val="0"/>
                                                          <w:marBottom w:val="0"/>
                                                          <w:divBdr>
                                                            <w:top w:val="none" w:sz="0" w:space="0" w:color="auto"/>
                                                            <w:left w:val="none" w:sz="0" w:space="0" w:color="auto"/>
                                                            <w:bottom w:val="none" w:sz="0" w:space="0" w:color="auto"/>
                                                            <w:right w:val="none" w:sz="0" w:space="0" w:color="auto"/>
                                                          </w:divBdr>
                                                        </w:div>
                                                        <w:div w:id="169013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3678">
                                                  <w:marLeft w:val="0"/>
                                                  <w:marRight w:val="0"/>
                                                  <w:marTop w:val="0"/>
                                                  <w:marBottom w:val="0"/>
                                                  <w:divBdr>
                                                    <w:top w:val="none" w:sz="0" w:space="0" w:color="auto"/>
                                                    <w:left w:val="none" w:sz="0" w:space="0" w:color="auto"/>
                                                    <w:bottom w:val="none" w:sz="0" w:space="0" w:color="auto"/>
                                                    <w:right w:val="none" w:sz="0" w:space="0" w:color="auto"/>
                                                  </w:divBdr>
                                                  <w:divsChild>
                                                    <w:div w:id="135994003">
                                                      <w:marLeft w:val="0"/>
                                                      <w:marRight w:val="0"/>
                                                      <w:marTop w:val="0"/>
                                                      <w:marBottom w:val="0"/>
                                                      <w:divBdr>
                                                        <w:top w:val="none" w:sz="0" w:space="0" w:color="auto"/>
                                                        <w:left w:val="none" w:sz="0" w:space="0" w:color="auto"/>
                                                        <w:bottom w:val="none" w:sz="0" w:space="0" w:color="auto"/>
                                                        <w:right w:val="none" w:sz="0" w:space="0" w:color="auto"/>
                                                      </w:divBdr>
                                                      <w:divsChild>
                                                        <w:div w:id="50544154">
                                                          <w:marLeft w:val="0"/>
                                                          <w:marRight w:val="0"/>
                                                          <w:marTop w:val="0"/>
                                                          <w:marBottom w:val="0"/>
                                                          <w:divBdr>
                                                            <w:top w:val="none" w:sz="0" w:space="0" w:color="auto"/>
                                                            <w:left w:val="none" w:sz="0" w:space="0" w:color="auto"/>
                                                            <w:bottom w:val="none" w:sz="0" w:space="0" w:color="auto"/>
                                                            <w:right w:val="none" w:sz="0" w:space="0" w:color="auto"/>
                                                          </w:divBdr>
                                                        </w:div>
                                                        <w:div w:id="172838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407977">
                                                  <w:marLeft w:val="0"/>
                                                  <w:marRight w:val="0"/>
                                                  <w:marTop w:val="0"/>
                                                  <w:marBottom w:val="0"/>
                                                  <w:divBdr>
                                                    <w:top w:val="none" w:sz="0" w:space="0" w:color="auto"/>
                                                    <w:left w:val="none" w:sz="0" w:space="0" w:color="auto"/>
                                                    <w:bottom w:val="none" w:sz="0" w:space="0" w:color="auto"/>
                                                    <w:right w:val="none" w:sz="0" w:space="0" w:color="auto"/>
                                                  </w:divBdr>
                                                  <w:divsChild>
                                                    <w:div w:id="499659714">
                                                      <w:marLeft w:val="0"/>
                                                      <w:marRight w:val="0"/>
                                                      <w:marTop w:val="0"/>
                                                      <w:marBottom w:val="0"/>
                                                      <w:divBdr>
                                                        <w:top w:val="none" w:sz="0" w:space="0" w:color="auto"/>
                                                        <w:left w:val="none" w:sz="0" w:space="0" w:color="auto"/>
                                                        <w:bottom w:val="none" w:sz="0" w:space="0" w:color="auto"/>
                                                        <w:right w:val="none" w:sz="0" w:space="0" w:color="auto"/>
                                                      </w:divBdr>
                                                      <w:divsChild>
                                                        <w:div w:id="460997654">
                                                          <w:marLeft w:val="0"/>
                                                          <w:marRight w:val="0"/>
                                                          <w:marTop w:val="0"/>
                                                          <w:marBottom w:val="0"/>
                                                          <w:divBdr>
                                                            <w:top w:val="none" w:sz="0" w:space="0" w:color="auto"/>
                                                            <w:left w:val="none" w:sz="0" w:space="0" w:color="auto"/>
                                                            <w:bottom w:val="none" w:sz="0" w:space="0" w:color="auto"/>
                                                            <w:right w:val="none" w:sz="0" w:space="0" w:color="auto"/>
                                                          </w:divBdr>
                                                        </w:div>
                                                        <w:div w:id="7115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2029363">
                                      <w:marLeft w:val="0"/>
                                      <w:marRight w:val="0"/>
                                      <w:marTop w:val="0"/>
                                      <w:marBottom w:val="0"/>
                                      <w:divBdr>
                                        <w:top w:val="none" w:sz="0" w:space="0" w:color="auto"/>
                                        <w:left w:val="none" w:sz="0" w:space="0" w:color="auto"/>
                                        <w:bottom w:val="none" w:sz="0" w:space="0" w:color="auto"/>
                                        <w:right w:val="none" w:sz="0" w:space="0" w:color="auto"/>
                                      </w:divBdr>
                                      <w:divsChild>
                                        <w:div w:id="1781334820">
                                          <w:marLeft w:val="0"/>
                                          <w:marRight w:val="0"/>
                                          <w:marTop w:val="0"/>
                                          <w:marBottom w:val="0"/>
                                          <w:divBdr>
                                            <w:top w:val="none" w:sz="0" w:space="0" w:color="auto"/>
                                            <w:left w:val="none" w:sz="0" w:space="0" w:color="auto"/>
                                            <w:bottom w:val="none" w:sz="0" w:space="0" w:color="auto"/>
                                            <w:right w:val="none" w:sz="0" w:space="0" w:color="auto"/>
                                          </w:divBdr>
                                        </w:div>
                                        <w:div w:id="189434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784735">
                              <w:marLeft w:val="0"/>
                              <w:marRight w:val="0"/>
                              <w:marTop w:val="0"/>
                              <w:marBottom w:val="0"/>
                              <w:divBdr>
                                <w:top w:val="none" w:sz="0" w:space="0" w:color="auto"/>
                                <w:left w:val="none" w:sz="0" w:space="0" w:color="auto"/>
                                <w:bottom w:val="none" w:sz="0" w:space="0" w:color="auto"/>
                                <w:right w:val="none" w:sz="0" w:space="0" w:color="auto"/>
                              </w:divBdr>
                              <w:divsChild>
                                <w:div w:id="1399552157">
                                  <w:marLeft w:val="0"/>
                                  <w:marRight w:val="0"/>
                                  <w:marTop w:val="0"/>
                                  <w:marBottom w:val="0"/>
                                  <w:divBdr>
                                    <w:top w:val="none" w:sz="0" w:space="0" w:color="auto"/>
                                    <w:left w:val="none" w:sz="0" w:space="0" w:color="auto"/>
                                    <w:bottom w:val="none" w:sz="0" w:space="0" w:color="auto"/>
                                    <w:right w:val="none" w:sz="0" w:space="0" w:color="auto"/>
                                  </w:divBdr>
                                  <w:divsChild>
                                    <w:div w:id="1029179665">
                                      <w:marLeft w:val="0"/>
                                      <w:marRight w:val="0"/>
                                      <w:marTop w:val="0"/>
                                      <w:marBottom w:val="0"/>
                                      <w:divBdr>
                                        <w:top w:val="none" w:sz="0" w:space="0" w:color="auto"/>
                                        <w:left w:val="none" w:sz="0" w:space="0" w:color="auto"/>
                                        <w:bottom w:val="none" w:sz="0" w:space="0" w:color="auto"/>
                                        <w:right w:val="none" w:sz="0" w:space="0" w:color="auto"/>
                                      </w:divBdr>
                                    </w:div>
                                    <w:div w:id="1727534174">
                                      <w:marLeft w:val="0"/>
                                      <w:marRight w:val="0"/>
                                      <w:marTop w:val="0"/>
                                      <w:marBottom w:val="0"/>
                                      <w:divBdr>
                                        <w:top w:val="none" w:sz="0" w:space="0" w:color="auto"/>
                                        <w:left w:val="none" w:sz="0" w:space="0" w:color="auto"/>
                                        <w:bottom w:val="none" w:sz="0" w:space="0" w:color="auto"/>
                                        <w:right w:val="none" w:sz="0" w:space="0" w:color="auto"/>
                                      </w:divBdr>
                                    </w:div>
                                    <w:div w:id="192657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864313">
                              <w:marLeft w:val="0"/>
                              <w:marRight w:val="0"/>
                              <w:marTop w:val="0"/>
                              <w:marBottom w:val="0"/>
                              <w:divBdr>
                                <w:top w:val="none" w:sz="0" w:space="0" w:color="auto"/>
                                <w:left w:val="none" w:sz="0" w:space="0" w:color="auto"/>
                                <w:bottom w:val="none" w:sz="0" w:space="0" w:color="auto"/>
                                <w:right w:val="none" w:sz="0" w:space="0" w:color="auto"/>
                              </w:divBdr>
                            </w:div>
                            <w:div w:id="1937520700">
                              <w:marLeft w:val="0"/>
                              <w:marRight w:val="0"/>
                              <w:marTop w:val="0"/>
                              <w:marBottom w:val="0"/>
                              <w:divBdr>
                                <w:top w:val="none" w:sz="0" w:space="0" w:color="auto"/>
                                <w:left w:val="none" w:sz="0" w:space="0" w:color="auto"/>
                                <w:bottom w:val="none" w:sz="0" w:space="0" w:color="auto"/>
                                <w:right w:val="none" w:sz="0" w:space="0" w:color="auto"/>
                              </w:divBdr>
                              <w:divsChild>
                                <w:div w:id="86155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7315708">
      <w:bodyDiv w:val="1"/>
      <w:marLeft w:val="0"/>
      <w:marRight w:val="0"/>
      <w:marTop w:val="0"/>
      <w:marBottom w:val="0"/>
      <w:divBdr>
        <w:top w:val="none" w:sz="0" w:space="0" w:color="auto"/>
        <w:left w:val="none" w:sz="0" w:space="0" w:color="auto"/>
        <w:bottom w:val="none" w:sz="0" w:space="0" w:color="auto"/>
        <w:right w:val="none" w:sz="0" w:space="0" w:color="auto"/>
      </w:divBdr>
      <w:divsChild>
        <w:div w:id="398015269">
          <w:marLeft w:val="0"/>
          <w:marRight w:val="0"/>
          <w:marTop w:val="0"/>
          <w:marBottom w:val="0"/>
          <w:divBdr>
            <w:top w:val="none" w:sz="0" w:space="0" w:color="auto"/>
            <w:left w:val="none" w:sz="0" w:space="0" w:color="auto"/>
            <w:bottom w:val="none" w:sz="0" w:space="0" w:color="auto"/>
            <w:right w:val="none" w:sz="0" w:space="0" w:color="auto"/>
          </w:divBdr>
          <w:divsChild>
            <w:div w:id="2132625941">
              <w:marLeft w:val="0"/>
              <w:marRight w:val="0"/>
              <w:marTop w:val="0"/>
              <w:marBottom w:val="0"/>
              <w:divBdr>
                <w:top w:val="none" w:sz="0" w:space="0" w:color="auto"/>
                <w:left w:val="none" w:sz="0" w:space="0" w:color="auto"/>
                <w:bottom w:val="none" w:sz="0" w:space="0" w:color="auto"/>
                <w:right w:val="none" w:sz="0" w:space="0" w:color="auto"/>
              </w:divBdr>
              <w:divsChild>
                <w:div w:id="467823904">
                  <w:marLeft w:val="0"/>
                  <w:marRight w:val="0"/>
                  <w:marTop w:val="0"/>
                  <w:marBottom w:val="0"/>
                  <w:divBdr>
                    <w:top w:val="none" w:sz="0" w:space="0" w:color="auto"/>
                    <w:left w:val="none" w:sz="0" w:space="0" w:color="auto"/>
                    <w:bottom w:val="none" w:sz="0" w:space="0" w:color="auto"/>
                    <w:right w:val="none" w:sz="0" w:space="0" w:color="auto"/>
                  </w:divBdr>
                  <w:divsChild>
                    <w:div w:id="1678270441">
                      <w:marLeft w:val="0"/>
                      <w:marRight w:val="0"/>
                      <w:marTop w:val="0"/>
                      <w:marBottom w:val="0"/>
                      <w:divBdr>
                        <w:top w:val="none" w:sz="0" w:space="0" w:color="auto"/>
                        <w:left w:val="none" w:sz="0" w:space="0" w:color="auto"/>
                        <w:bottom w:val="none" w:sz="0" w:space="0" w:color="auto"/>
                        <w:right w:val="none" w:sz="0" w:space="0" w:color="auto"/>
                      </w:divBdr>
                      <w:divsChild>
                        <w:div w:id="1135829265">
                          <w:marLeft w:val="0"/>
                          <w:marRight w:val="0"/>
                          <w:marTop w:val="0"/>
                          <w:marBottom w:val="0"/>
                          <w:divBdr>
                            <w:top w:val="none" w:sz="0" w:space="0" w:color="auto"/>
                            <w:left w:val="none" w:sz="0" w:space="0" w:color="auto"/>
                            <w:bottom w:val="none" w:sz="0" w:space="0" w:color="auto"/>
                            <w:right w:val="none" w:sz="0" w:space="0" w:color="auto"/>
                          </w:divBdr>
                          <w:divsChild>
                            <w:div w:id="652375662">
                              <w:marLeft w:val="0"/>
                              <w:marRight w:val="0"/>
                              <w:marTop w:val="0"/>
                              <w:marBottom w:val="0"/>
                              <w:divBdr>
                                <w:top w:val="none" w:sz="0" w:space="0" w:color="auto"/>
                                <w:left w:val="none" w:sz="0" w:space="0" w:color="auto"/>
                                <w:bottom w:val="none" w:sz="0" w:space="0" w:color="auto"/>
                                <w:right w:val="none" w:sz="0" w:space="0" w:color="auto"/>
                              </w:divBdr>
                              <w:divsChild>
                                <w:div w:id="488248302">
                                  <w:marLeft w:val="0"/>
                                  <w:marRight w:val="0"/>
                                  <w:marTop w:val="0"/>
                                  <w:marBottom w:val="0"/>
                                  <w:divBdr>
                                    <w:top w:val="none" w:sz="0" w:space="0" w:color="auto"/>
                                    <w:left w:val="none" w:sz="0" w:space="0" w:color="auto"/>
                                    <w:bottom w:val="none" w:sz="0" w:space="0" w:color="auto"/>
                                    <w:right w:val="none" w:sz="0" w:space="0" w:color="auto"/>
                                  </w:divBdr>
                                  <w:divsChild>
                                    <w:div w:id="919825189">
                                      <w:marLeft w:val="0"/>
                                      <w:marRight w:val="0"/>
                                      <w:marTop w:val="0"/>
                                      <w:marBottom w:val="0"/>
                                      <w:divBdr>
                                        <w:top w:val="none" w:sz="0" w:space="0" w:color="auto"/>
                                        <w:left w:val="none" w:sz="0" w:space="0" w:color="auto"/>
                                        <w:bottom w:val="none" w:sz="0" w:space="0" w:color="auto"/>
                                        <w:right w:val="none" w:sz="0" w:space="0" w:color="auto"/>
                                      </w:divBdr>
                                      <w:divsChild>
                                        <w:div w:id="274799566">
                                          <w:marLeft w:val="0"/>
                                          <w:marRight w:val="0"/>
                                          <w:marTop w:val="0"/>
                                          <w:marBottom w:val="0"/>
                                          <w:divBdr>
                                            <w:top w:val="none" w:sz="0" w:space="0" w:color="auto"/>
                                            <w:left w:val="none" w:sz="0" w:space="0" w:color="auto"/>
                                            <w:bottom w:val="none" w:sz="0" w:space="0" w:color="auto"/>
                                            <w:right w:val="none" w:sz="0" w:space="0" w:color="auto"/>
                                          </w:divBdr>
                                          <w:divsChild>
                                            <w:div w:id="677272089">
                                              <w:marLeft w:val="0"/>
                                              <w:marRight w:val="0"/>
                                              <w:marTop w:val="0"/>
                                              <w:marBottom w:val="0"/>
                                              <w:divBdr>
                                                <w:top w:val="none" w:sz="0" w:space="0" w:color="auto"/>
                                                <w:left w:val="none" w:sz="0" w:space="0" w:color="auto"/>
                                                <w:bottom w:val="none" w:sz="0" w:space="0" w:color="auto"/>
                                                <w:right w:val="none" w:sz="0" w:space="0" w:color="auto"/>
                                              </w:divBdr>
                                              <w:divsChild>
                                                <w:div w:id="793712723">
                                                  <w:marLeft w:val="0"/>
                                                  <w:marRight w:val="0"/>
                                                  <w:marTop w:val="0"/>
                                                  <w:marBottom w:val="0"/>
                                                  <w:divBdr>
                                                    <w:top w:val="none" w:sz="0" w:space="0" w:color="auto"/>
                                                    <w:left w:val="none" w:sz="0" w:space="0" w:color="auto"/>
                                                    <w:bottom w:val="none" w:sz="0" w:space="0" w:color="auto"/>
                                                    <w:right w:val="none" w:sz="0" w:space="0" w:color="auto"/>
                                                  </w:divBdr>
                                                  <w:divsChild>
                                                    <w:div w:id="204914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08768804">
      <w:bodyDiv w:val="1"/>
      <w:marLeft w:val="0"/>
      <w:marRight w:val="0"/>
      <w:marTop w:val="0"/>
      <w:marBottom w:val="0"/>
      <w:divBdr>
        <w:top w:val="none" w:sz="0" w:space="0" w:color="auto"/>
        <w:left w:val="none" w:sz="0" w:space="0" w:color="auto"/>
        <w:bottom w:val="none" w:sz="0" w:space="0" w:color="auto"/>
        <w:right w:val="none" w:sz="0" w:space="0" w:color="auto"/>
      </w:divBdr>
      <w:divsChild>
        <w:div w:id="1437552653">
          <w:marLeft w:val="547"/>
          <w:marRight w:val="0"/>
          <w:marTop w:val="77"/>
          <w:marBottom w:val="0"/>
          <w:divBdr>
            <w:top w:val="none" w:sz="0" w:space="0" w:color="auto"/>
            <w:left w:val="none" w:sz="0" w:space="0" w:color="auto"/>
            <w:bottom w:val="none" w:sz="0" w:space="0" w:color="auto"/>
            <w:right w:val="none" w:sz="0" w:space="0" w:color="auto"/>
          </w:divBdr>
        </w:div>
      </w:divsChild>
    </w:div>
    <w:div w:id="437065448">
      <w:bodyDiv w:val="1"/>
      <w:marLeft w:val="0"/>
      <w:marRight w:val="0"/>
      <w:marTop w:val="0"/>
      <w:marBottom w:val="0"/>
      <w:divBdr>
        <w:top w:val="none" w:sz="0" w:space="0" w:color="auto"/>
        <w:left w:val="none" w:sz="0" w:space="0" w:color="auto"/>
        <w:bottom w:val="none" w:sz="0" w:space="0" w:color="auto"/>
        <w:right w:val="none" w:sz="0" w:space="0" w:color="auto"/>
      </w:divBdr>
    </w:div>
    <w:div w:id="483741768">
      <w:bodyDiv w:val="1"/>
      <w:marLeft w:val="0"/>
      <w:marRight w:val="0"/>
      <w:marTop w:val="0"/>
      <w:marBottom w:val="0"/>
      <w:divBdr>
        <w:top w:val="none" w:sz="0" w:space="0" w:color="auto"/>
        <w:left w:val="none" w:sz="0" w:space="0" w:color="auto"/>
        <w:bottom w:val="none" w:sz="0" w:space="0" w:color="auto"/>
        <w:right w:val="none" w:sz="0" w:space="0" w:color="auto"/>
      </w:divBdr>
      <w:divsChild>
        <w:div w:id="1023289481">
          <w:marLeft w:val="0"/>
          <w:marRight w:val="0"/>
          <w:marTop w:val="0"/>
          <w:marBottom w:val="0"/>
          <w:divBdr>
            <w:top w:val="none" w:sz="0" w:space="0" w:color="auto"/>
            <w:left w:val="none" w:sz="0" w:space="0" w:color="auto"/>
            <w:bottom w:val="none" w:sz="0" w:space="0" w:color="auto"/>
            <w:right w:val="none" w:sz="0" w:space="0" w:color="auto"/>
          </w:divBdr>
          <w:divsChild>
            <w:div w:id="1089235250">
              <w:marLeft w:val="0"/>
              <w:marRight w:val="0"/>
              <w:marTop w:val="0"/>
              <w:marBottom w:val="0"/>
              <w:divBdr>
                <w:top w:val="none" w:sz="0" w:space="0" w:color="auto"/>
                <w:left w:val="none" w:sz="0" w:space="0" w:color="auto"/>
                <w:bottom w:val="none" w:sz="0" w:space="0" w:color="auto"/>
                <w:right w:val="none" w:sz="0" w:space="0" w:color="auto"/>
              </w:divBdr>
              <w:divsChild>
                <w:div w:id="2023119206">
                  <w:marLeft w:val="0"/>
                  <w:marRight w:val="0"/>
                  <w:marTop w:val="0"/>
                  <w:marBottom w:val="0"/>
                  <w:divBdr>
                    <w:top w:val="none" w:sz="0" w:space="0" w:color="auto"/>
                    <w:left w:val="none" w:sz="0" w:space="0" w:color="auto"/>
                    <w:bottom w:val="none" w:sz="0" w:space="0" w:color="auto"/>
                    <w:right w:val="none" w:sz="0" w:space="0" w:color="auto"/>
                  </w:divBdr>
                  <w:divsChild>
                    <w:div w:id="736973533">
                      <w:marLeft w:val="0"/>
                      <w:marRight w:val="0"/>
                      <w:marTop w:val="0"/>
                      <w:marBottom w:val="0"/>
                      <w:divBdr>
                        <w:top w:val="none" w:sz="0" w:space="0" w:color="auto"/>
                        <w:left w:val="none" w:sz="0" w:space="0" w:color="auto"/>
                        <w:bottom w:val="none" w:sz="0" w:space="0" w:color="auto"/>
                        <w:right w:val="none" w:sz="0" w:space="0" w:color="auto"/>
                      </w:divBdr>
                      <w:divsChild>
                        <w:div w:id="736434452">
                          <w:marLeft w:val="0"/>
                          <w:marRight w:val="0"/>
                          <w:marTop w:val="0"/>
                          <w:marBottom w:val="0"/>
                          <w:divBdr>
                            <w:top w:val="none" w:sz="0" w:space="0" w:color="auto"/>
                            <w:left w:val="none" w:sz="0" w:space="0" w:color="auto"/>
                            <w:bottom w:val="none" w:sz="0" w:space="0" w:color="auto"/>
                            <w:right w:val="none" w:sz="0" w:space="0" w:color="auto"/>
                          </w:divBdr>
                          <w:divsChild>
                            <w:div w:id="237786997">
                              <w:marLeft w:val="0"/>
                              <w:marRight w:val="0"/>
                              <w:marTop w:val="0"/>
                              <w:marBottom w:val="0"/>
                              <w:divBdr>
                                <w:top w:val="none" w:sz="0" w:space="0" w:color="auto"/>
                                <w:left w:val="none" w:sz="0" w:space="0" w:color="auto"/>
                                <w:bottom w:val="none" w:sz="0" w:space="0" w:color="auto"/>
                                <w:right w:val="none" w:sz="0" w:space="0" w:color="auto"/>
                              </w:divBdr>
                              <w:divsChild>
                                <w:div w:id="1451439782">
                                  <w:marLeft w:val="0"/>
                                  <w:marRight w:val="0"/>
                                  <w:marTop w:val="0"/>
                                  <w:marBottom w:val="0"/>
                                  <w:divBdr>
                                    <w:top w:val="none" w:sz="0" w:space="0" w:color="auto"/>
                                    <w:left w:val="none" w:sz="0" w:space="0" w:color="auto"/>
                                    <w:bottom w:val="none" w:sz="0" w:space="0" w:color="auto"/>
                                    <w:right w:val="none" w:sz="0" w:space="0" w:color="auto"/>
                                  </w:divBdr>
                                  <w:divsChild>
                                    <w:div w:id="1779252440">
                                      <w:marLeft w:val="0"/>
                                      <w:marRight w:val="0"/>
                                      <w:marTop w:val="0"/>
                                      <w:marBottom w:val="0"/>
                                      <w:divBdr>
                                        <w:top w:val="none" w:sz="0" w:space="0" w:color="auto"/>
                                        <w:left w:val="none" w:sz="0" w:space="0" w:color="auto"/>
                                        <w:bottom w:val="none" w:sz="0" w:space="0" w:color="auto"/>
                                        <w:right w:val="none" w:sz="0" w:space="0" w:color="auto"/>
                                      </w:divBdr>
                                      <w:divsChild>
                                        <w:div w:id="897591568">
                                          <w:marLeft w:val="0"/>
                                          <w:marRight w:val="0"/>
                                          <w:marTop w:val="0"/>
                                          <w:marBottom w:val="0"/>
                                          <w:divBdr>
                                            <w:top w:val="none" w:sz="0" w:space="0" w:color="auto"/>
                                            <w:left w:val="none" w:sz="0" w:space="0" w:color="auto"/>
                                            <w:bottom w:val="none" w:sz="0" w:space="0" w:color="auto"/>
                                            <w:right w:val="none" w:sz="0" w:space="0" w:color="auto"/>
                                          </w:divBdr>
                                          <w:divsChild>
                                            <w:div w:id="1619680113">
                                              <w:marLeft w:val="0"/>
                                              <w:marRight w:val="0"/>
                                              <w:marTop w:val="0"/>
                                              <w:marBottom w:val="0"/>
                                              <w:divBdr>
                                                <w:top w:val="none" w:sz="0" w:space="0" w:color="auto"/>
                                                <w:left w:val="none" w:sz="0" w:space="0" w:color="auto"/>
                                                <w:bottom w:val="none" w:sz="0" w:space="0" w:color="auto"/>
                                                <w:right w:val="none" w:sz="0" w:space="0" w:color="auto"/>
                                              </w:divBdr>
                                              <w:divsChild>
                                                <w:div w:id="455953396">
                                                  <w:marLeft w:val="0"/>
                                                  <w:marRight w:val="0"/>
                                                  <w:marTop w:val="0"/>
                                                  <w:marBottom w:val="0"/>
                                                  <w:divBdr>
                                                    <w:top w:val="none" w:sz="0" w:space="0" w:color="auto"/>
                                                    <w:left w:val="none" w:sz="0" w:space="0" w:color="auto"/>
                                                    <w:bottom w:val="none" w:sz="0" w:space="0" w:color="auto"/>
                                                    <w:right w:val="none" w:sz="0" w:space="0" w:color="auto"/>
                                                  </w:divBdr>
                                                  <w:divsChild>
                                                    <w:div w:id="78284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87787285">
      <w:bodyDiv w:val="1"/>
      <w:marLeft w:val="0"/>
      <w:marRight w:val="0"/>
      <w:marTop w:val="0"/>
      <w:marBottom w:val="0"/>
      <w:divBdr>
        <w:top w:val="none" w:sz="0" w:space="0" w:color="auto"/>
        <w:left w:val="none" w:sz="0" w:space="0" w:color="auto"/>
        <w:bottom w:val="none" w:sz="0" w:space="0" w:color="auto"/>
        <w:right w:val="none" w:sz="0" w:space="0" w:color="auto"/>
      </w:divBdr>
    </w:div>
    <w:div w:id="514657572">
      <w:bodyDiv w:val="1"/>
      <w:marLeft w:val="0"/>
      <w:marRight w:val="0"/>
      <w:marTop w:val="0"/>
      <w:marBottom w:val="0"/>
      <w:divBdr>
        <w:top w:val="none" w:sz="0" w:space="0" w:color="auto"/>
        <w:left w:val="none" w:sz="0" w:space="0" w:color="auto"/>
        <w:bottom w:val="none" w:sz="0" w:space="0" w:color="auto"/>
        <w:right w:val="none" w:sz="0" w:space="0" w:color="auto"/>
      </w:divBdr>
      <w:divsChild>
        <w:div w:id="299002268">
          <w:marLeft w:val="0"/>
          <w:marRight w:val="0"/>
          <w:marTop w:val="0"/>
          <w:marBottom w:val="0"/>
          <w:divBdr>
            <w:top w:val="none" w:sz="0" w:space="0" w:color="auto"/>
            <w:left w:val="none" w:sz="0" w:space="0" w:color="auto"/>
            <w:bottom w:val="none" w:sz="0" w:space="0" w:color="auto"/>
            <w:right w:val="none" w:sz="0" w:space="0" w:color="auto"/>
          </w:divBdr>
          <w:divsChild>
            <w:div w:id="20279107">
              <w:marLeft w:val="0"/>
              <w:marRight w:val="0"/>
              <w:marTop w:val="0"/>
              <w:marBottom w:val="0"/>
              <w:divBdr>
                <w:top w:val="none" w:sz="0" w:space="0" w:color="auto"/>
                <w:left w:val="none" w:sz="0" w:space="0" w:color="auto"/>
                <w:bottom w:val="none" w:sz="0" w:space="0" w:color="auto"/>
                <w:right w:val="none" w:sz="0" w:space="0" w:color="auto"/>
              </w:divBdr>
              <w:divsChild>
                <w:div w:id="1277524020">
                  <w:marLeft w:val="0"/>
                  <w:marRight w:val="0"/>
                  <w:marTop w:val="0"/>
                  <w:marBottom w:val="0"/>
                  <w:divBdr>
                    <w:top w:val="none" w:sz="0" w:space="0" w:color="auto"/>
                    <w:left w:val="none" w:sz="0" w:space="0" w:color="auto"/>
                    <w:bottom w:val="none" w:sz="0" w:space="0" w:color="auto"/>
                    <w:right w:val="none" w:sz="0" w:space="0" w:color="auto"/>
                  </w:divBdr>
                  <w:divsChild>
                    <w:div w:id="1931349208">
                      <w:marLeft w:val="0"/>
                      <w:marRight w:val="0"/>
                      <w:marTop w:val="0"/>
                      <w:marBottom w:val="0"/>
                      <w:divBdr>
                        <w:top w:val="none" w:sz="0" w:space="0" w:color="auto"/>
                        <w:left w:val="none" w:sz="0" w:space="0" w:color="auto"/>
                        <w:bottom w:val="none" w:sz="0" w:space="0" w:color="auto"/>
                        <w:right w:val="none" w:sz="0" w:space="0" w:color="auto"/>
                      </w:divBdr>
                      <w:divsChild>
                        <w:div w:id="1846358706">
                          <w:marLeft w:val="0"/>
                          <w:marRight w:val="0"/>
                          <w:marTop w:val="0"/>
                          <w:marBottom w:val="0"/>
                          <w:divBdr>
                            <w:top w:val="none" w:sz="0" w:space="0" w:color="auto"/>
                            <w:left w:val="none" w:sz="0" w:space="0" w:color="auto"/>
                            <w:bottom w:val="none" w:sz="0" w:space="0" w:color="auto"/>
                            <w:right w:val="none" w:sz="0" w:space="0" w:color="auto"/>
                          </w:divBdr>
                          <w:divsChild>
                            <w:div w:id="202400594">
                              <w:marLeft w:val="0"/>
                              <w:marRight w:val="0"/>
                              <w:marTop w:val="0"/>
                              <w:marBottom w:val="0"/>
                              <w:divBdr>
                                <w:top w:val="none" w:sz="0" w:space="0" w:color="auto"/>
                                <w:left w:val="none" w:sz="0" w:space="0" w:color="auto"/>
                                <w:bottom w:val="none" w:sz="0" w:space="0" w:color="auto"/>
                                <w:right w:val="none" w:sz="0" w:space="0" w:color="auto"/>
                              </w:divBdr>
                            </w:div>
                            <w:div w:id="347604766">
                              <w:marLeft w:val="0"/>
                              <w:marRight w:val="0"/>
                              <w:marTop w:val="0"/>
                              <w:marBottom w:val="0"/>
                              <w:divBdr>
                                <w:top w:val="none" w:sz="0" w:space="0" w:color="auto"/>
                                <w:left w:val="none" w:sz="0" w:space="0" w:color="auto"/>
                                <w:bottom w:val="none" w:sz="0" w:space="0" w:color="auto"/>
                                <w:right w:val="none" w:sz="0" w:space="0" w:color="auto"/>
                              </w:divBdr>
                            </w:div>
                            <w:div w:id="900797243">
                              <w:marLeft w:val="0"/>
                              <w:marRight w:val="0"/>
                              <w:marTop w:val="0"/>
                              <w:marBottom w:val="0"/>
                              <w:divBdr>
                                <w:top w:val="none" w:sz="0" w:space="0" w:color="auto"/>
                                <w:left w:val="none" w:sz="0" w:space="0" w:color="auto"/>
                                <w:bottom w:val="none" w:sz="0" w:space="0" w:color="auto"/>
                                <w:right w:val="none" w:sz="0" w:space="0" w:color="auto"/>
                              </w:divBdr>
                            </w:div>
                            <w:div w:id="117364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840353">
      <w:bodyDiv w:val="1"/>
      <w:marLeft w:val="0"/>
      <w:marRight w:val="0"/>
      <w:marTop w:val="0"/>
      <w:marBottom w:val="0"/>
      <w:divBdr>
        <w:top w:val="none" w:sz="0" w:space="0" w:color="auto"/>
        <w:left w:val="none" w:sz="0" w:space="0" w:color="auto"/>
        <w:bottom w:val="none" w:sz="0" w:space="0" w:color="auto"/>
        <w:right w:val="none" w:sz="0" w:space="0" w:color="auto"/>
      </w:divBdr>
    </w:div>
    <w:div w:id="608121564">
      <w:bodyDiv w:val="1"/>
      <w:marLeft w:val="0"/>
      <w:marRight w:val="0"/>
      <w:marTop w:val="0"/>
      <w:marBottom w:val="0"/>
      <w:divBdr>
        <w:top w:val="none" w:sz="0" w:space="0" w:color="auto"/>
        <w:left w:val="none" w:sz="0" w:space="0" w:color="auto"/>
        <w:bottom w:val="none" w:sz="0" w:space="0" w:color="auto"/>
        <w:right w:val="none" w:sz="0" w:space="0" w:color="auto"/>
      </w:divBdr>
    </w:div>
    <w:div w:id="623467968">
      <w:bodyDiv w:val="1"/>
      <w:marLeft w:val="30"/>
      <w:marRight w:val="30"/>
      <w:marTop w:val="0"/>
      <w:marBottom w:val="0"/>
      <w:divBdr>
        <w:top w:val="none" w:sz="0" w:space="0" w:color="auto"/>
        <w:left w:val="none" w:sz="0" w:space="0" w:color="auto"/>
        <w:bottom w:val="none" w:sz="0" w:space="0" w:color="auto"/>
        <w:right w:val="none" w:sz="0" w:space="0" w:color="auto"/>
      </w:divBdr>
      <w:divsChild>
        <w:div w:id="1805811445">
          <w:marLeft w:val="0"/>
          <w:marRight w:val="0"/>
          <w:marTop w:val="0"/>
          <w:marBottom w:val="0"/>
          <w:divBdr>
            <w:top w:val="none" w:sz="0" w:space="0" w:color="auto"/>
            <w:left w:val="none" w:sz="0" w:space="0" w:color="auto"/>
            <w:bottom w:val="none" w:sz="0" w:space="0" w:color="auto"/>
            <w:right w:val="none" w:sz="0" w:space="0" w:color="auto"/>
          </w:divBdr>
          <w:divsChild>
            <w:div w:id="561446971">
              <w:marLeft w:val="0"/>
              <w:marRight w:val="0"/>
              <w:marTop w:val="0"/>
              <w:marBottom w:val="0"/>
              <w:divBdr>
                <w:top w:val="none" w:sz="0" w:space="0" w:color="auto"/>
                <w:left w:val="none" w:sz="0" w:space="0" w:color="auto"/>
                <w:bottom w:val="none" w:sz="0" w:space="0" w:color="auto"/>
                <w:right w:val="none" w:sz="0" w:space="0" w:color="auto"/>
              </w:divBdr>
              <w:divsChild>
                <w:div w:id="951281105">
                  <w:marLeft w:val="180"/>
                  <w:marRight w:val="0"/>
                  <w:marTop w:val="0"/>
                  <w:marBottom w:val="0"/>
                  <w:divBdr>
                    <w:top w:val="none" w:sz="0" w:space="0" w:color="auto"/>
                    <w:left w:val="none" w:sz="0" w:space="0" w:color="auto"/>
                    <w:bottom w:val="none" w:sz="0" w:space="0" w:color="auto"/>
                    <w:right w:val="none" w:sz="0" w:space="0" w:color="auto"/>
                  </w:divBdr>
                  <w:divsChild>
                    <w:div w:id="622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043330">
      <w:bodyDiv w:val="1"/>
      <w:marLeft w:val="0"/>
      <w:marRight w:val="0"/>
      <w:marTop w:val="0"/>
      <w:marBottom w:val="0"/>
      <w:divBdr>
        <w:top w:val="none" w:sz="0" w:space="0" w:color="auto"/>
        <w:left w:val="none" w:sz="0" w:space="0" w:color="auto"/>
        <w:bottom w:val="none" w:sz="0" w:space="0" w:color="auto"/>
        <w:right w:val="none" w:sz="0" w:space="0" w:color="auto"/>
      </w:divBdr>
    </w:div>
    <w:div w:id="626619890">
      <w:bodyDiv w:val="1"/>
      <w:marLeft w:val="0"/>
      <w:marRight w:val="0"/>
      <w:marTop w:val="0"/>
      <w:marBottom w:val="0"/>
      <w:divBdr>
        <w:top w:val="none" w:sz="0" w:space="0" w:color="auto"/>
        <w:left w:val="none" w:sz="0" w:space="0" w:color="auto"/>
        <w:bottom w:val="none" w:sz="0" w:space="0" w:color="auto"/>
        <w:right w:val="none" w:sz="0" w:space="0" w:color="auto"/>
      </w:divBdr>
    </w:div>
    <w:div w:id="666135424">
      <w:bodyDiv w:val="1"/>
      <w:marLeft w:val="0"/>
      <w:marRight w:val="0"/>
      <w:marTop w:val="0"/>
      <w:marBottom w:val="0"/>
      <w:divBdr>
        <w:top w:val="none" w:sz="0" w:space="0" w:color="auto"/>
        <w:left w:val="none" w:sz="0" w:space="0" w:color="auto"/>
        <w:bottom w:val="none" w:sz="0" w:space="0" w:color="auto"/>
        <w:right w:val="none" w:sz="0" w:space="0" w:color="auto"/>
      </w:divBdr>
    </w:div>
    <w:div w:id="681854778">
      <w:bodyDiv w:val="1"/>
      <w:marLeft w:val="0"/>
      <w:marRight w:val="0"/>
      <w:marTop w:val="0"/>
      <w:marBottom w:val="0"/>
      <w:divBdr>
        <w:top w:val="none" w:sz="0" w:space="0" w:color="auto"/>
        <w:left w:val="none" w:sz="0" w:space="0" w:color="auto"/>
        <w:bottom w:val="none" w:sz="0" w:space="0" w:color="auto"/>
        <w:right w:val="none" w:sz="0" w:space="0" w:color="auto"/>
      </w:divBdr>
      <w:divsChild>
        <w:div w:id="355693440">
          <w:marLeft w:val="0"/>
          <w:marRight w:val="0"/>
          <w:marTop w:val="0"/>
          <w:marBottom w:val="0"/>
          <w:divBdr>
            <w:top w:val="none" w:sz="0" w:space="0" w:color="auto"/>
            <w:left w:val="none" w:sz="0" w:space="0" w:color="auto"/>
            <w:bottom w:val="none" w:sz="0" w:space="0" w:color="auto"/>
            <w:right w:val="none" w:sz="0" w:space="0" w:color="auto"/>
          </w:divBdr>
          <w:divsChild>
            <w:div w:id="2033340128">
              <w:marLeft w:val="0"/>
              <w:marRight w:val="0"/>
              <w:marTop w:val="0"/>
              <w:marBottom w:val="0"/>
              <w:divBdr>
                <w:top w:val="none" w:sz="0" w:space="0" w:color="auto"/>
                <w:left w:val="none" w:sz="0" w:space="0" w:color="auto"/>
                <w:bottom w:val="none" w:sz="0" w:space="0" w:color="auto"/>
                <w:right w:val="none" w:sz="0" w:space="0" w:color="auto"/>
              </w:divBdr>
              <w:divsChild>
                <w:div w:id="1618483792">
                  <w:marLeft w:val="0"/>
                  <w:marRight w:val="0"/>
                  <w:marTop w:val="0"/>
                  <w:marBottom w:val="0"/>
                  <w:divBdr>
                    <w:top w:val="none" w:sz="0" w:space="0" w:color="auto"/>
                    <w:left w:val="none" w:sz="0" w:space="0" w:color="auto"/>
                    <w:bottom w:val="none" w:sz="0" w:space="0" w:color="auto"/>
                    <w:right w:val="none" w:sz="0" w:space="0" w:color="auto"/>
                  </w:divBdr>
                  <w:divsChild>
                    <w:div w:id="324750123">
                      <w:marLeft w:val="0"/>
                      <w:marRight w:val="0"/>
                      <w:marTop w:val="0"/>
                      <w:marBottom w:val="0"/>
                      <w:divBdr>
                        <w:top w:val="none" w:sz="0" w:space="0" w:color="auto"/>
                        <w:left w:val="none" w:sz="0" w:space="0" w:color="auto"/>
                        <w:bottom w:val="none" w:sz="0" w:space="0" w:color="auto"/>
                        <w:right w:val="none" w:sz="0" w:space="0" w:color="auto"/>
                      </w:divBdr>
                      <w:divsChild>
                        <w:div w:id="1915702525">
                          <w:marLeft w:val="0"/>
                          <w:marRight w:val="0"/>
                          <w:marTop w:val="0"/>
                          <w:marBottom w:val="0"/>
                          <w:divBdr>
                            <w:top w:val="none" w:sz="0" w:space="0" w:color="auto"/>
                            <w:left w:val="none" w:sz="0" w:space="0" w:color="auto"/>
                            <w:bottom w:val="none" w:sz="0" w:space="0" w:color="auto"/>
                            <w:right w:val="none" w:sz="0" w:space="0" w:color="auto"/>
                          </w:divBdr>
                          <w:divsChild>
                            <w:div w:id="116488912">
                              <w:marLeft w:val="0"/>
                              <w:marRight w:val="0"/>
                              <w:marTop w:val="0"/>
                              <w:marBottom w:val="0"/>
                              <w:divBdr>
                                <w:top w:val="none" w:sz="0" w:space="0" w:color="auto"/>
                                <w:left w:val="none" w:sz="0" w:space="0" w:color="auto"/>
                                <w:bottom w:val="none" w:sz="0" w:space="0" w:color="auto"/>
                                <w:right w:val="none" w:sz="0" w:space="0" w:color="auto"/>
                              </w:divBdr>
                              <w:divsChild>
                                <w:div w:id="2043548573">
                                  <w:marLeft w:val="0"/>
                                  <w:marRight w:val="0"/>
                                  <w:marTop w:val="0"/>
                                  <w:marBottom w:val="0"/>
                                  <w:divBdr>
                                    <w:top w:val="none" w:sz="0" w:space="0" w:color="auto"/>
                                    <w:left w:val="none" w:sz="0" w:space="0" w:color="auto"/>
                                    <w:bottom w:val="none" w:sz="0" w:space="0" w:color="auto"/>
                                    <w:right w:val="none" w:sz="0" w:space="0" w:color="auto"/>
                                  </w:divBdr>
                                  <w:divsChild>
                                    <w:div w:id="2118989404">
                                      <w:marLeft w:val="0"/>
                                      <w:marRight w:val="0"/>
                                      <w:marTop w:val="0"/>
                                      <w:marBottom w:val="0"/>
                                      <w:divBdr>
                                        <w:top w:val="none" w:sz="0" w:space="0" w:color="auto"/>
                                        <w:left w:val="none" w:sz="0" w:space="0" w:color="auto"/>
                                        <w:bottom w:val="none" w:sz="0" w:space="0" w:color="auto"/>
                                        <w:right w:val="none" w:sz="0" w:space="0" w:color="auto"/>
                                      </w:divBdr>
                                      <w:divsChild>
                                        <w:div w:id="1958903250">
                                          <w:marLeft w:val="0"/>
                                          <w:marRight w:val="0"/>
                                          <w:marTop w:val="0"/>
                                          <w:marBottom w:val="0"/>
                                          <w:divBdr>
                                            <w:top w:val="none" w:sz="0" w:space="0" w:color="auto"/>
                                            <w:left w:val="none" w:sz="0" w:space="0" w:color="auto"/>
                                            <w:bottom w:val="none" w:sz="0" w:space="0" w:color="auto"/>
                                            <w:right w:val="none" w:sz="0" w:space="0" w:color="auto"/>
                                          </w:divBdr>
                                          <w:divsChild>
                                            <w:div w:id="626593532">
                                              <w:marLeft w:val="0"/>
                                              <w:marRight w:val="0"/>
                                              <w:marTop w:val="0"/>
                                              <w:marBottom w:val="0"/>
                                              <w:divBdr>
                                                <w:top w:val="none" w:sz="0" w:space="0" w:color="auto"/>
                                                <w:left w:val="none" w:sz="0" w:space="0" w:color="auto"/>
                                                <w:bottom w:val="none" w:sz="0" w:space="0" w:color="auto"/>
                                                <w:right w:val="none" w:sz="0" w:space="0" w:color="auto"/>
                                              </w:divBdr>
                                              <w:divsChild>
                                                <w:div w:id="139886388">
                                                  <w:marLeft w:val="0"/>
                                                  <w:marRight w:val="0"/>
                                                  <w:marTop w:val="0"/>
                                                  <w:marBottom w:val="0"/>
                                                  <w:divBdr>
                                                    <w:top w:val="none" w:sz="0" w:space="0" w:color="auto"/>
                                                    <w:left w:val="none" w:sz="0" w:space="0" w:color="auto"/>
                                                    <w:bottom w:val="none" w:sz="0" w:space="0" w:color="auto"/>
                                                    <w:right w:val="none" w:sz="0" w:space="0" w:color="auto"/>
                                                  </w:divBdr>
                                                  <w:divsChild>
                                                    <w:div w:id="77767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14281680">
      <w:bodyDiv w:val="1"/>
      <w:marLeft w:val="0"/>
      <w:marRight w:val="0"/>
      <w:marTop w:val="0"/>
      <w:marBottom w:val="0"/>
      <w:divBdr>
        <w:top w:val="none" w:sz="0" w:space="0" w:color="auto"/>
        <w:left w:val="none" w:sz="0" w:space="0" w:color="auto"/>
        <w:bottom w:val="none" w:sz="0" w:space="0" w:color="auto"/>
        <w:right w:val="none" w:sz="0" w:space="0" w:color="auto"/>
      </w:divBdr>
    </w:div>
    <w:div w:id="735474408">
      <w:bodyDiv w:val="1"/>
      <w:marLeft w:val="0"/>
      <w:marRight w:val="0"/>
      <w:marTop w:val="0"/>
      <w:marBottom w:val="0"/>
      <w:divBdr>
        <w:top w:val="none" w:sz="0" w:space="0" w:color="auto"/>
        <w:left w:val="none" w:sz="0" w:space="0" w:color="auto"/>
        <w:bottom w:val="none" w:sz="0" w:space="0" w:color="auto"/>
        <w:right w:val="none" w:sz="0" w:space="0" w:color="auto"/>
      </w:divBdr>
    </w:div>
    <w:div w:id="760568714">
      <w:bodyDiv w:val="1"/>
      <w:marLeft w:val="0"/>
      <w:marRight w:val="0"/>
      <w:marTop w:val="0"/>
      <w:marBottom w:val="0"/>
      <w:divBdr>
        <w:top w:val="none" w:sz="0" w:space="0" w:color="auto"/>
        <w:left w:val="none" w:sz="0" w:space="0" w:color="auto"/>
        <w:bottom w:val="none" w:sz="0" w:space="0" w:color="auto"/>
        <w:right w:val="none" w:sz="0" w:space="0" w:color="auto"/>
      </w:divBdr>
    </w:div>
    <w:div w:id="813959139">
      <w:bodyDiv w:val="1"/>
      <w:marLeft w:val="0"/>
      <w:marRight w:val="0"/>
      <w:marTop w:val="0"/>
      <w:marBottom w:val="0"/>
      <w:divBdr>
        <w:top w:val="none" w:sz="0" w:space="0" w:color="auto"/>
        <w:left w:val="none" w:sz="0" w:space="0" w:color="auto"/>
        <w:bottom w:val="none" w:sz="0" w:space="0" w:color="auto"/>
        <w:right w:val="none" w:sz="0" w:space="0" w:color="auto"/>
      </w:divBdr>
      <w:divsChild>
        <w:div w:id="2115904883">
          <w:marLeft w:val="0"/>
          <w:marRight w:val="0"/>
          <w:marTop w:val="0"/>
          <w:marBottom w:val="0"/>
          <w:divBdr>
            <w:top w:val="none" w:sz="0" w:space="0" w:color="auto"/>
            <w:left w:val="none" w:sz="0" w:space="0" w:color="auto"/>
            <w:bottom w:val="none" w:sz="0" w:space="0" w:color="auto"/>
            <w:right w:val="none" w:sz="0" w:space="0" w:color="auto"/>
          </w:divBdr>
          <w:divsChild>
            <w:div w:id="1983464719">
              <w:marLeft w:val="0"/>
              <w:marRight w:val="0"/>
              <w:marTop w:val="0"/>
              <w:marBottom w:val="0"/>
              <w:divBdr>
                <w:top w:val="none" w:sz="0" w:space="0" w:color="auto"/>
                <w:left w:val="none" w:sz="0" w:space="0" w:color="auto"/>
                <w:bottom w:val="none" w:sz="0" w:space="0" w:color="auto"/>
                <w:right w:val="none" w:sz="0" w:space="0" w:color="auto"/>
              </w:divBdr>
              <w:divsChild>
                <w:div w:id="137961701">
                  <w:marLeft w:val="0"/>
                  <w:marRight w:val="0"/>
                  <w:marTop w:val="0"/>
                  <w:marBottom w:val="0"/>
                  <w:divBdr>
                    <w:top w:val="none" w:sz="0" w:space="0" w:color="auto"/>
                    <w:left w:val="none" w:sz="0" w:space="0" w:color="auto"/>
                    <w:bottom w:val="none" w:sz="0" w:space="0" w:color="auto"/>
                    <w:right w:val="none" w:sz="0" w:space="0" w:color="auto"/>
                  </w:divBdr>
                  <w:divsChild>
                    <w:div w:id="727149833">
                      <w:marLeft w:val="0"/>
                      <w:marRight w:val="0"/>
                      <w:marTop w:val="0"/>
                      <w:marBottom w:val="0"/>
                      <w:divBdr>
                        <w:top w:val="none" w:sz="0" w:space="0" w:color="auto"/>
                        <w:left w:val="none" w:sz="0" w:space="0" w:color="auto"/>
                        <w:bottom w:val="none" w:sz="0" w:space="0" w:color="auto"/>
                        <w:right w:val="none" w:sz="0" w:space="0" w:color="auto"/>
                      </w:divBdr>
                      <w:divsChild>
                        <w:div w:id="1495294787">
                          <w:marLeft w:val="0"/>
                          <w:marRight w:val="0"/>
                          <w:marTop w:val="0"/>
                          <w:marBottom w:val="0"/>
                          <w:divBdr>
                            <w:top w:val="none" w:sz="0" w:space="0" w:color="auto"/>
                            <w:left w:val="none" w:sz="0" w:space="0" w:color="auto"/>
                            <w:bottom w:val="none" w:sz="0" w:space="0" w:color="auto"/>
                            <w:right w:val="none" w:sz="0" w:space="0" w:color="auto"/>
                          </w:divBdr>
                          <w:divsChild>
                            <w:div w:id="2002541226">
                              <w:marLeft w:val="0"/>
                              <w:marRight w:val="0"/>
                              <w:marTop w:val="0"/>
                              <w:marBottom w:val="0"/>
                              <w:divBdr>
                                <w:top w:val="none" w:sz="0" w:space="0" w:color="auto"/>
                                <w:left w:val="none" w:sz="0" w:space="0" w:color="auto"/>
                                <w:bottom w:val="none" w:sz="0" w:space="0" w:color="auto"/>
                                <w:right w:val="none" w:sz="0" w:space="0" w:color="auto"/>
                              </w:divBdr>
                              <w:divsChild>
                                <w:div w:id="3520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49404">
      <w:bodyDiv w:val="1"/>
      <w:marLeft w:val="0"/>
      <w:marRight w:val="0"/>
      <w:marTop w:val="0"/>
      <w:marBottom w:val="0"/>
      <w:divBdr>
        <w:top w:val="none" w:sz="0" w:space="0" w:color="auto"/>
        <w:left w:val="none" w:sz="0" w:space="0" w:color="auto"/>
        <w:bottom w:val="none" w:sz="0" w:space="0" w:color="auto"/>
        <w:right w:val="none" w:sz="0" w:space="0" w:color="auto"/>
      </w:divBdr>
    </w:div>
    <w:div w:id="850487788">
      <w:bodyDiv w:val="1"/>
      <w:marLeft w:val="0"/>
      <w:marRight w:val="0"/>
      <w:marTop w:val="0"/>
      <w:marBottom w:val="0"/>
      <w:divBdr>
        <w:top w:val="none" w:sz="0" w:space="0" w:color="auto"/>
        <w:left w:val="none" w:sz="0" w:space="0" w:color="auto"/>
        <w:bottom w:val="none" w:sz="0" w:space="0" w:color="auto"/>
        <w:right w:val="none" w:sz="0" w:space="0" w:color="auto"/>
      </w:divBdr>
      <w:divsChild>
        <w:div w:id="549000805">
          <w:marLeft w:val="547"/>
          <w:marRight w:val="0"/>
          <w:marTop w:val="77"/>
          <w:marBottom w:val="0"/>
          <w:divBdr>
            <w:top w:val="none" w:sz="0" w:space="0" w:color="auto"/>
            <w:left w:val="none" w:sz="0" w:space="0" w:color="auto"/>
            <w:bottom w:val="none" w:sz="0" w:space="0" w:color="auto"/>
            <w:right w:val="none" w:sz="0" w:space="0" w:color="auto"/>
          </w:divBdr>
        </w:div>
      </w:divsChild>
    </w:div>
    <w:div w:id="861012373">
      <w:bodyDiv w:val="1"/>
      <w:marLeft w:val="0"/>
      <w:marRight w:val="0"/>
      <w:marTop w:val="0"/>
      <w:marBottom w:val="0"/>
      <w:divBdr>
        <w:top w:val="none" w:sz="0" w:space="0" w:color="auto"/>
        <w:left w:val="none" w:sz="0" w:space="0" w:color="auto"/>
        <w:bottom w:val="none" w:sz="0" w:space="0" w:color="auto"/>
        <w:right w:val="none" w:sz="0" w:space="0" w:color="auto"/>
      </w:divBdr>
    </w:div>
    <w:div w:id="883370699">
      <w:bodyDiv w:val="1"/>
      <w:marLeft w:val="0"/>
      <w:marRight w:val="0"/>
      <w:marTop w:val="0"/>
      <w:marBottom w:val="0"/>
      <w:divBdr>
        <w:top w:val="none" w:sz="0" w:space="0" w:color="auto"/>
        <w:left w:val="none" w:sz="0" w:space="0" w:color="auto"/>
        <w:bottom w:val="none" w:sz="0" w:space="0" w:color="auto"/>
        <w:right w:val="none" w:sz="0" w:space="0" w:color="auto"/>
      </w:divBdr>
    </w:div>
    <w:div w:id="903878578">
      <w:bodyDiv w:val="1"/>
      <w:marLeft w:val="0"/>
      <w:marRight w:val="0"/>
      <w:marTop w:val="0"/>
      <w:marBottom w:val="0"/>
      <w:divBdr>
        <w:top w:val="none" w:sz="0" w:space="0" w:color="auto"/>
        <w:left w:val="none" w:sz="0" w:space="0" w:color="auto"/>
        <w:bottom w:val="none" w:sz="0" w:space="0" w:color="auto"/>
        <w:right w:val="none" w:sz="0" w:space="0" w:color="auto"/>
      </w:divBdr>
    </w:div>
    <w:div w:id="921140524">
      <w:bodyDiv w:val="1"/>
      <w:marLeft w:val="0"/>
      <w:marRight w:val="0"/>
      <w:marTop w:val="0"/>
      <w:marBottom w:val="0"/>
      <w:divBdr>
        <w:top w:val="none" w:sz="0" w:space="0" w:color="auto"/>
        <w:left w:val="none" w:sz="0" w:space="0" w:color="auto"/>
        <w:bottom w:val="none" w:sz="0" w:space="0" w:color="auto"/>
        <w:right w:val="none" w:sz="0" w:space="0" w:color="auto"/>
      </w:divBdr>
    </w:div>
    <w:div w:id="921639580">
      <w:bodyDiv w:val="1"/>
      <w:marLeft w:val="0"/>
      <w:marRight w:val="0"/>
      <w:marTop w:val="0"/>
      <w:marBottom w:val="0"/>
      <w:divBdr>
        <w:top w:val="none" w:sz="0" w:space="0" w:color="auto"/>
        <w:left w:val="none" w:sz="0" w:space="0" w:color="auto"/>
        <w:bottom w:val="none" w:sz="0" w:space="0" w:color="auto"/>
        <w:right w:val="none" w:sz="0" w:space="0" w:color="auto"/>
      </w:divBdr>
    </w:div>
    <w:div w:id="951129675">
      <w:bodyDiv w:val="1"/>
      <w:marLeft w:val="0"/>
      <w:marRight w:val="0"/>
      <w:marTop w:val="0"/>
      <w:marBottom w:val="0"/>
      <w:divBdr>
        <w:top w:val="none" w:sz="0" w:space="0" w:color="auto"/>
        <w:left w:val="none" w:sz="0" w:space="0" w:color="auto"/>
        <w:bottom w:val="none" w:sz="0" w:space="0" w:color="auto"/>
        <w:right w:val="none" w:sz="0" w:space="0" w:color="auto"/>
      </w:divBdr>
    </w:div>
    <w:div w:id="951934694">
      <w:bodyDiv w:val="1"/>
      <w:marLeft w:val="0"/>
      <w:marRight w:val="0"/>
      <w:marTop w:val="0"/>
      <w:marBottom w:val="0"/>
      <w:divBdr>
        <w:top w:val="none" w:sz="0" w:space="0" w:color="auto"/>
        <w:left w:val="none" w:sz="0" w:space="0" w:color="auto"/>
        <w:bottom w:val="none" w:sz="0" w:space="0" w:color="auto"/>
        <w:right w:val="none" w:sz="0" w:space="0" w:color="auto"/>
      </w:divBdr>
    </w:div>
    <w:div w:id="966466507">
      <w:bodyDiv w:val="1"/>
      <w:marLeft w:val="0"/>
      <w:marRight w:val="0"/>
      <w:marTop w:val="0"/>
      <w:marBottom w:val="0"/>
      <w:divBdr>
        <w:top w:val="none" w:sz="0" w:space="0" w:color="auto"/>
        <w:left w:val="none" w:sz="0" w:space="0" w:color="auto"/>
        <w:bottom w:val="none" w:sz="0" w:space="0" w:color="auto"/>
        <w:right w:val="none" w:sz="0" w:space="0" w:color="auto"/>
      </w:divBdr>
    </w:div>
    <w:div w:id="1041780994">
      <w:bodyDiv w:val="1"/>
      <w:marLeft w:val="0"/>
      <w:marRight w:val="0"/>
      <w:marTop w:val="0"/>
      <w:marBottom w:val="0"/>
      <w:divBdr>
        <w:top w:val="none" w:sz="0" w:space="0" w:color="auto"/>
        <w:left w:val="none" w:sz="0" w:space="0" w:color="auto"/>
        <w:bottom w:val="none" w:sz="0" w:space="0" w:color="auto"/>
        <w:right w:val="none" w:sz="0" w:space="0" w:color="auto"/>
      </w:divBdr>
    </w:div>
    <w:div w:id="1058625470">
      <w:bodyDiv w:val="1"/>
      <w:marLeft w:val="0"/>
      <w:marRight w:val="0"/>
      <w:marTop w:val="0"/>
      <w:marBottom w:val="0"/>
      <w:divBdr>
        <w:top w:val="none" w:sz="0" w:space="0" w:color="auto"/>
        <w:left w:val="none" w:sz="0" w:space="0" w:color="auto"/>
        <w:bottom w:val="none" w:sz="0" w:space="0" w:color="auto"/>
        <w:right w:val="none" w:sz="0" w:space="0" w:color="auto"/>
      </w:divBdr>
    </w:div>
    <w:div w:id="1069960669">
      <w:bodyDiv w:val="1"/>
      <w:marLeft w:val="0"/>
      <w:marRight w:val="0"/>
      <w:marTop w:val="0"/>
      <w:marBottom w:val="0"/>
      <w:divBdr>
        <w:top w:val="none" w:sz="0" w:space="0" w:color="auto"/>
        <w:left w:val="none" w:sz="0" w:space="0" w:color="auto"/>
        <w:bottom w:val="none" w:sz="0" w:space="0" w:color="auto"/>
        <w:right w:val="none" w:sz="0" w:space="0" w:color="auto"/>
      </w:divBdr>
      <w:divsChild>
        <w:div w:id="637106006">
          <w:marLeft w:val="360"/>
          <w:marRight w:val="0"/>
          <w:marTop w:val="0"/>
          <w:marBottom w:val="0"/>
          <w:divBdr>
            <w:top w:val="none" w:sz="0" w:space="0" w:color="auto"/>
            <w:left w:val="none" w:sz="0" w:space="0" w:color="auto"/>
            <w:bottom w:val="none" w:sz="0" w:space="0" w:color="auto"/>
            <w:right w:val="none" w:sz="0" w:space="0" w:color="auto"/>
          </w:divBdr>
        </w:div>
        <w:div w:id="705717491">
          <w:marLeft w:val="360"/>
          <w:marRight w:val="0"/>
          <w:marTop w:val="0"/>
          <w:marBottom w:val="0"/>
          <w:divBdr>
            <w:top w:val="none" w:sz="0" w:space="0" w:color="auto"/>
            <w:left w:val="none" w:sz="0" w:space="0" w:color="auto"/>
            <w:bottom w:val="none" w:sz="0" w:space="0" w:color="auto"/>
            <w:right w:val="none" w:sz="0" w:space="0" w:color="auto"/>
          </w:divBdr>
        </w:div>
        <w:div w:id="792987959">
          <w:marLeft w:val="360"/>
          <w:marRight w:val="0"/>
          <w:marTop w:val="0"/>
          <w:marBottom w:val="0"/>
          <w:divBdr>
            <w:top w:val="none" w:sz="0" w:space="0" w:color="auto"/>
            <w:left w:val="none" w:sz="0" w:space="0" w:color="auto"/>
            <w:bottom w:val="none" w:sz="0" w:space="0" w:color="auto"/>
            <w:right w:val="none" w:sz="0" w:space="0" w:color="auto"/>
          </w:divBdr>
        </w:div>
        <w:div w:id="877476124">
          <w:marLeft w:val="360"/>
          <w:marRight w:val="0"/>
          <w:marTop w:val="0"/>
          <w:marBottom w:val="0"/>
          <w:divBdr>
            <w:top w:val="none" w:sz="0" w:space="0" w:color="auto"/>
            <w:left w:val="none" w:sz="0" w:space="0" w:color="auto"/>
            <w:bottom w:val="none" w:sz="0" w:space="0" w:color="auto"/>
            <w:right w:val="none" w:sz="0" w:space="0" w:color="auto"/>
          </w:divBdr>
        </w:div>
        <w:div w:id="1130320832">
          <w:marLeft w:val="360"/>
          <w:marRight w:val="0"/>
          <w:marTop w:val="0"/>
          <w:marBottom w:val="0"/>
          <w:divBdr>
            <w:top w:val="none" w:sz="0" w:space="0" w:color="auto"/>
            <w:left w:val="none" w:sz="0" w:space="0" w:color="auto"/>
            <w:bottom w:val="none" w:sz="0" w:space="0" w:color="auto"/>
            <w:right w:val="none" w:sz="0" w:space="0" w:color="auto"/>
          </w:divBdr>
        </w:div>
      </w:divsChild>
    </w:div>
    <w:div w:id="1126316525">
      <w:bodyDiv w:val="1"/>
      <w:marLeft w:val="0"/>
      <w:marRight w:val="0"/>
      <w:marTop w:val="0"/>
      <w:marBottom w:val="0"/>
      <w:divBdr>
        <w:top w:val="none" w:sz="0" w:space="0" w:color="auto"/>
        <w:left w:val="none" w:sz="0" w:space="0" w:color="auto"/>
        <w:bottom w:val="none" w:sz="0" w:space="0" w:color="auto"/>
        <w:right w:val="none" w:sz="0" w:space="0" w:color="auto"/>
      </w:divBdr>
    </w:div>
    <w:div w:id="1179124446">
      <w:bodyDiv w:val="1"/>
      <w:marLeft w:val="0"/>
      <w:marRight w:val="0"/>
      <w:marTop w:val="0"/>
      <w:marBottom w:val="0"/>
      <w:divBdr>
        <w:top w:val="none" w:sz="0" w:space="0" w:color="auto"/>
        <w:left w:val="none" w:sz="0" w:space="0" w:color="auto"/>
        <w:bottom w:val="none" w:sz="0" w:space="0" w:color="auto"/>
        <w:right w:val="none" w:sz="0" w:space="0" w:color="auto"/>
      </w:divBdr>
    </w:div>
    <w:div w:id="1183128906">
      <w:bodyDiv w:val="1"/>
      <w:marLeft w:val="0"/>
      <w:marRight w:val="0"/>
      <w:marTop w:val="0"/>
      <w:marBottom w:val="0"/>
      <w:divBdr>
        <w:top w:val="none" w:sz="0" w:space="0" w:color="auto"/>
        <w:left w:val="none" w:sz="0" w:space="0" w:color="auto"/>
        <w:bottom w:val="none" w:sz="0" w:space="0" w:color="auto"/>
        <w:right w:val="none" w:sz="0" w:space="0" w:color="auto"/>
      </w:divBdr>
    </w:div>
    <w:div w:id="1240628986">
      <w:bodyDiv w:val="1"/>
      <w:marLeft w:val="0"/>
      <w:marRight w:val="0"/>
      <w:marTop w:val="0"/>
      <w:marBottom w:val="0"/>
      <w:divBdr>
        <w:top w:val="none" w:sz="0" w:space="0" w:color="auto"/>
        <w:left w:val="none" w:sz="0" w:space="0" w:color="auto"/>
        <w:bottom w:val="none" w:sz="0" w:space="0" w:color="auto"/>
        <w:right w:val="none" w:sz="0" w:space="0" w:color="auto"/>
      </w:divBdr>
    </w:div>
    <w:div w:id="1248228641">
      <w:bodyDiv w:val="1"/>
      <w:marLeft w:val="0"/>
      <w:marRight w:val="0"/>
      <w:marTop w:val="0"/>
      <w:marBottom w:val="0"/>
      <w:divBdr>
        <w:top w:val="none" w:sz="0" w:space="0" w:color="auto"/>
        <w:left w:val="none" w:sz="0" w:space="0" w:color="auto"/>
        <w:bottom w:val="none" w:sz="0" w:space="0" w:color="auto"/>
        <w:right w:val="none" w:sz="0" w:space="0" w:color="auto"/>
      </w:divBdr>
    </w:div>
    <w:div w:id="1255288902">
      <w:bodyDiv w:val="1"/>
      <w:marLeft w:val="0"/>
      <w:marRight w:val="0"/>
      <w:marTop w:val="0"/>
      <w:marBottom w:val="0"/>
      <w:divBdr>
        <w:top w:val="none" w:sz="0" w:space="0" w:color="auto"/>
        <w:left w:val="none" w:sz="0" w:space="0" w:color="auto"/>
        <w:bottom w:val="none" w:sz="0" w:space="0" w:color="auto"/>
        <w:right w:val="none" w:sz="0" w:space="0" w:color="auto"/>
      </w:divBdr>
    </w:div>
    <w:div w:id="1274287408">
      <w:bodyDiv w:val="1"/>
      <w:marLeft w:val="0"/>
      <w:marRight w:val="0"/>
      <w:marTop w:val="0"/>
      <w:marBottom w:val="0"/>
      <w:divBdr>
        <w:top w:val="none" w:sz="0" w:space="0" w:color="auto"/>
        <w:left w:val="none" w:sz="0" w:space="0" w:color="auto"/>
        <w:bottom w:val="none" w:sz="0" w:space="0" w:color="auto"/>
        <w:right w:val="none" w:sz="0" w:space="0" w:color="auto"/>
      </w:divBdr>
    </w:div>
    <w:div w:id="1297250866">
      <w:bodyDiv w:val="1"/>
      <w:marLeft w:val="0"/>
      <w:marRight w:val="0"/>
      <w:marTop w:val="0"/>
      <w:marBottom w:val="0"/>
      <w:divBdr>
        <w:top w:val="none" w:sz="0" w:space="0" w:color="auto"/>
        <w:left w:val="none" w:sz="0" w:space="0" w:color="auto"/>
        <w:bottom w:val="none" w:sz="0" w:space="0" w:color="auto"/>
        <w:right w:val="none" w:sz="0" w:space="0" w:color="auto"/>
      </w:divBdr>
    </w:div>
    <w:div w:id="1323241255">
      <w:bodyDiv w:val="1"/>
      <w:marLeft w:val="0"/>
      <w:marRight w:val="0"/>
      <w:marTop w:val="0"/>
      <w:marBottom w:val="0"/>
      <w:divBdr>
        <w:top w:val="none" w:sz="0" w:space="0" w:color="auto"/>
        <w:left w:val="none" w:sz="0" w:space="0" w:color="auto"/>
        <w:bottom w:val="none" w:sz="0" w:space="0" w:color="auto"/>
        <w:right w:val="none" w:sz="0" w:space="0" w:color="auto"/>
      </w:divBdr>
    </w:div>
    <w:div w:id="1343311727">
      <w:bodyDiv w:val="1"/>
      <w:marLeft w:val="0"/>
      <w:marRight w:val="0"/>
      <w:marTop w:val="0"/>
      <w:marBottom w:val="0"/>
      <w:divBdr>
        <w:top w:val="none" w:sz="0" w:space="0" w:color="auto"/>
        <w:left w:val="none" w:sz="0" w:space="0" w:color="auto"/>
        <w:bottom w:val="none" w:sz="0" w:space="0" w:color="auto"/>
        <w:right w:val="none" w:sz="0" w:space="0" w:color="auto"/>
      </w:divBdr>
    </w:div>
    <w:div w:id="1359697382">
      <w:bodyDiv w:val="1"/>
      <w:marLeft w:val="0"/>
      <w:marRight w:val="0"/>
      <w:marTop w:val="0"/>
      <w:marBottom w:val="0"/>
      <w:divBdr>
        <w:top w:val="none" w:sz="0" w:space="0" w:color="auto"/>
        <w:left w:val="none" w:sz="0" w:space="0" w:color="auto"/>
        <w:bottom w:val="none" w:sz="0" w:space="0" w:color="auto"/>
        <w:right w:val="none" w:sz="0" w:space="0" w:color="auto"/>
      </w:divBdr>
    </w:div>
    <w:div w:id="1367024023">
      <w:bodyDiv w:val="1"/>
      <w:marLeft w:val="0"/>
      <w:marRight w:val="0"/>
      <w:marTop w:val="0"/>
      <w:marBottom w:val="0"/>
      <w:divBdr>
        <w:top w:val="none" w:sz="0" w:space="0" w:color="auto"/>
        <w:left w:val="none" w:sz="0" w:space="0" w:color="auto"/>
        <w:bottom w:val="none" w:sz="0" w:space="0" w:color="auto"/>
        <w:right w:val="none" w:sz="0" w:space="0" w:color="auto"/>
      </w:divBdr>
    </w:div>
    <w:div w:id="1393583055">
      <w:bodyDiv w:val="1"/>
      <w:marLeft w:val="0"/>
      <w:marRight w:val="0"/>
      <w:marTop w:val="0"/>
      <w:marBottom w:val="0"/>
      <w:divBdr>
        <w:top w:val="none" w:sz="0" w:space="0" w:color="auto"/>
        <w:left w:val="none" w:sz="0" w:space="0" w:color="auto"/>
        <w:bottom w:val="none" w:sz="0" w:space="0" w:color="auto"/>
        <w:right w:val="none" w:sz="0" w:space="0" w:color="auto"/>
      </w:divBdr>
    </w:div>
    <w:div w:id="1412120074">
      <w:bodyDiv w:val="1"/>
      <w:marLeft w:val="0"/>
      <w:marRight w:val="0"/>
      <w:marTop w:val="0"/>
      <w:marBottom w:val="0"/>
      <w:divBdr>
        <w:top w:val="none" w:sz="0" w:space="0" w:color="auto"/>
        <w:left w:val="none" w:sz="0" w:space="0" w:color="auto"/>
        <w:bottom w:val="none" w:sz="0" w:space="0" w:color="auto"/>
        <w:right w:val="none" w:sz="0" w:space="0" w:color="auto"/>
      </w:divBdr>
      <w:divsChild>
        <w:div w:id="1598633903">
          <w:marLeft w:val="0"/>
          <w:marRight w:val="0"/>
          <w:marTop w:val="0"/>
          <w:marBottom w:val="0"/>
          <w:divBdr>
            <w:top w:val="none" w:sz="0" w:space="0" w:color="auto"/>
            <w:left w:val="none" w:sz="0" w:space="0" w:color="auto"/>
            <w:bottom w:val="none" w:sz="0" w:space="0" w:color="auto"/>
            <w:right w:val="none" w:sz="0" w:space="0" w:color="auto"/>
          </w:divBdr>
          <w:divsChild>
            <w:div w:id="1844123529">
              <w:marLeft w:val="0"/>
              <w:marRight w:val="0"/>
              <w:marTop w:val="0"/>
              <w:marBottom w:val="0"/>
              <w:divBdr>
                <w:top w:val="none" w:sz="0" w:space="0" w:color="auto"/>
                <w:left w:val="none" w:sz="0" w:space="0" w:color="auto"/>
                <w:bottom w:val="none" w:sz="0" w:space="0" w:color="auto"/>
                <w:right w:val="none" w:sz="0" w:space="0" w:color="auto"/>
              </w:divBdr>
              <w:divsChild>
                <w:div w:id="1049918205">
                  <w:marLeft w:val="0"/>
                  <w:marRight w:val="0"/>
                  <w:marTop w:val="0"/>
                  <w:marBottom w:val="0"/>
                  <w:divBdr>
                    <w:top w:val="none" w:sz="0" w:space="0" w:color="auto"/>
                    <w:left w:val="none" w:sz="0" w:space="0" w:color="auto"/>
                    <w:bottom w:val="none" w:sz="0" w:space="0" w:color="auto"/>
                    <w:right w:val="none" w:sz="0" w:space="0" w:color="auto"/>
                  </w:divBdr>
                  <w:divsChild>
                    <w:div w:id="285742246">
                      <w:marLeft w:val="0"/>
                      <w:marRight w:val="0"/>
                      <w:marTop w:val="0"/>
                      <w:marBottom w:val="0"/>
                      <w:divBdr>
                        <w:top w:val="none" w:sz="0" w:space="0" w:color="auto"/>
                        <w:left w:val="none" w:sz="0" w:space="0" w:color="auto"/>
                        <w:bottom w:val="none" w:sz="0" w:space="0" w:color="auto"/>
                        <w:right w:val="none" w:sz="0" w:space="0" w:color="auto"/>
                      </w:divBdr>
                      <w:divsChild>
                        <w:div w:id="942878106">
                          <w:marLeft w:val="0"/>
                          <w:marRight w:val="0"/>
                          <w:marTop w:val="0"/>
                          <w:marBottom w:val="0"/>
                          <w:divBdr>
                            <w:top w:val="none" w:sz="0" w:space="0" w:color="auto"/>
                            <w:left w:val="none" w:sz="0" w:space="0" w:color="auto"/>
                            <w:bottom w:val="none" w:sz="0" w:space="0" w:color="auto"/>
                            <w:right w:val="none" w:sz="0" w:space="0" w:color="auto"/>
                          </w:divBdr>
                          <w:divsChild>
                            <w:div w:id="202651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059247">
      <w:bodyDiv w:val="1"/>
      <w:marLeft w:val="0"/>
      <w:marRight w:val="0"/>
      <w:marTop w:val="0"/>
      <w:marBottom w:val="0"/>
      <w:divBdr>
        <w:top w:val="none" w:sz="0" w:space="0" w:color="auto"/>
        <w:left w:val="none" w:sz="0" w:space="0" w:color="auto"/>
        <w:bottom w:val="none" w:sz="0" w:space="0" w:color="auto"/>
        <w:right w:val="none" w:sz="0" w:space="0" w:color="auto"/>
      </w:divBdr>
      <w:divsChild>
        <w:div w:id="418331467">
          <w:marLeft w:val="0"/>
          <w:marRight w:val="0"/>
          <w:marTop w:val="0"/>
          <w:marBottom w:val="0"/>
          <w:divBdr>
            <w:top w:val="none" w:sz="0" w:space="0" w:color="auto"/>
            <w:left w:val="none" w:sz="0" w:space="0" w:color="auto"/>
            <w:bottom w:val="none" w:sz="0" w:space="0" w:color="auto"/>
            <w:right w:val="none" w:sz="0" w:space="0" w:color="auto"/>
          </w:divBdr>
          <w:divsChild>
            <w:div w:id="1676684302">
              <w:marLeft w:val="0"/>
              <w:marRight w:val="0"/>
              <w:marTop w:val="0"/>
              <w:marBottom w:val="0"/>
              <w:divBdr>
                <w:top w:val="none" w:sz="0" w:space="0" w:color="auto"/>
                <w:left w:val="none" w:sz="0" w:space="0" w:color="auto"/>
                <w:bottom w:val="none" w:sz="0" w:space="0" w:color="auto"/>
                <w:right w:val="none" w:sz="0" w:space="0" w:color="auto"/>
              </w:divBdr>
              <w:divsChild>
                <w:div w:id="948463265">
                  <w:marLeft w:val="0"/>
                  <w:marRight w:val="0"/>
                  <w:marTop w:val="0"/>
                  <w:marBottom w:val="0"/>
                  <w:divBdr>
                    <w:top w:val="none" w:sz="0" w:space="0" w:color="auto"/>
                    <w:left w:val="none" w:sz="0" w:space="0" w:color="auto"/>
                    <w:bottom w:val="none" w:sz="0" w:space="0" w:color="auto"/>
                    <w:right w:val="none" w:sz="0" w:space="0" w:color="auto"/>
                  </w:divBdr>
                  <w:divsChild>
                    <w:div w:id="8068016">
                      <w:marLeft w:val="0"/>
                      <w:marRight w:val="0"/>
                      <w:marTop w:val="0"/>
                      <w:marBottom w:val="0"/>
                      <w:divBdr>
                        <w:top w:val="none" w:sz="0" w:space="0" w:color="auto"/>
                        <w:left w:val="none" w:sz="0" w:space="0" w:color="auto"/>
                        <w:bottom w:val="none" w:sz="0" w:space="0" w:color="auto"/>
                        <w:right w:val="none" w:sz="0" w:space="0" w:color="auto"/>
                      </w:divBdr>
                      <w:divsChild>
                        <w:div w:id="1063257972">
                          <w:marLeft w:val="0"/>
                          <w:marRight w:val="0"/>
                          <w:marTop w:val="0"/>
                          <w:marBottom w:val="0"/>
                          <w:divBdr>
                            <w:top w:val="none" w:sz="0" w:space="0" w:color="auto"/>
                            <w:left w:val="none" w:sz="0" w:space="0" w:color="auto"/>
                            <w:bottom w:val="none" w:sz="0" w:space="0" w:color="auto"/>
                            <w:right w:val="none" w:sz="0" w:space="0" w:color="auto"/>
                          </w:divBdr>
                          <w:divsChild>
                            <w:div w:id="686716891">
                              <w:marLeft w:val="0"/>
                              <w:marRight w:val="0"/>
                              <w:marTop w:val="0"/>
                              <w:marBottom w:val="0"/>
                              <w:divBdr>
                                <w:top w:val="none" w:sz="0" w:space="0" w:color="auto"/>
                                <w:left w:val="none" w:sz="0" w:space="0" w:color="auto"/>
                                <w:bottom w:val="none" w:sz="0" w:space="0" w:color="auto"/>
                                <w:right w:val="none" w:sz="0" w:space="0" w:color="auto"/>
                              </w:divBdr>
                              <w:divsChild>
                                <w:div w:id="1725373523">
                                  <w:marLeft w:val="0"/>
                                  <w:marRight w:val="0"/>
                                  <w:marTop w:val="0"/>
                                  <w:marBottom w:val="0"/>
                                  <w:divBdr>
                                    <w:top w:val="none" w:sz="0" w:space="0" w:color="auto"/>
                                    <w:left w:val="none" w:sz="0" w:space="0" w:color="auto"/>
                                    <w:bottom w:val="none" w:sz="0" w:space="0" w:color="auto"/>
                                    <w:right w:val="none" w:sz="0" w:space="0" w:color="auto"/>
                                  </w:divBdr>
                                  <w:divsChild>
                                    <w:div w:id="765273557">
                                      <w:marLeft w:val="0"/>
                                      <w:marRight w:val="0"/>
                                      <w:marTop w:val="0"/>
                                      <w:marBottom w:val="0"/>
                                      <w:divBdr>
                                        <w:top w:val="none" w:sz="0" w:space="0" w:color="auto"/>
                                        <w:left w:val="none" w:sz="0" w:space="0" w:color="auto"/>
                                        <w:bottom w:val="none" w:sz="0" w:space="0" w:color="auto"/>
                                        <w:right w:val="none" w:sz="0" w:space="0" w:color="auto"/>
                                      </w:divBdr>
                                      <w:divsChild>
                                        <w:div w:id="767387730">
                                          <w:marLeft w:val="0"/>
                                          <w:marRight w:val="0"/>
                                          <w:marTop w:val="0"/>
                                          <w:marBottom w:val="0"/>
                                          <w:divBdr>
                                            <w:top w:val="none" w:sz="0" w:space="0" w:color="auto"/>
                                            <w:left w:val="none" w:sz="0" w:space="0" w:color="auto"/>
                                            <w:bottom w:val="none" w:sz="0" w:space="0" w:color="auto"/>
                                            <w:right w:val="none" w:sz="0" w:space="0" w:color="auto"/>
                                          </w:divBdr>
                                          <w:divsChild>
                                            <w:div w:id="1094397383">
                                              <w:marLeft w:val="0"/>
                                              <w:marRight w:val="0"/>
                                              <w:marTop w:val="0"/>
                                              <w:marBottom w:val="0"/>
                                              <w:divBdr>
                                                <w:top w:val="none" w:sz="0" w:space="0" w:color="auto"/>
                                                <w:left w:val="none" w:sz="0" w:space="0" w:color="auto"/>
                                                <w:bottom w:val="none" w:sz="0" w:space="0" w:color="auto"/>
                                                <w:right w:val="none" w:sz="0" w:space="0" w:color="auto"/>
                                              </w:divBdr>
                                              <w:divsChild>
                                                <w:div w:id="1518693295">
                                                  <w:marLeft w:val="0"/>
                                                  <w:marRight w:val="0"/>
                                                  <w:marTop w:val="0"/>
                                                  <w:marBottom w:val="0"/>
                                                  <w:divBdr>
                                                    <w:top w:val="none" w:sz="0" w:space="0" w:color="auto"/>
                                                    <w:left w:val="none" w:sz="0" w:space="0" w:color="auto"/>
                                                    <w:bottom w:val="none" w:sz="0" w:space="0" w:color="auto"/>
                                                    <w:right w:val="none" w:sz="0" w:space="0" w:color="auto"/>
                                                  </w:divBdr>
                                                  <w:divsChild>
                                                    <w:div w:id="591010340">
                                                      <w:marLeft w:val="0"/>
                                                      <w:marRight w:val="0"/>
                                                      <w:marTop w:val="0"/>
                                                      <w:marBottom w:val="0"/>
                                                      <w:divBdr>
                                                        <w:top w:val="none" w:sz="0" w:space="0" w:color="auto"/>
                                                        <w:left w:val="none" w:sz="0" w:space="0" w:color="auto"/>
                                                        <w:bottom w:val="none" w:sz="0" w:space="0" w:color="auto"/>
                                                        <w:right w:val="none" w:sz="0" w:space="0" w:color="auto"/>
                                                      </w:divBdr>
                                                      <w:divsChild>
                                                        <w:div w:id="1048992502">
                                                          <w:marLeft w:val="0"/>
                                                          <w:marRight w:val="0"/>
                                                          <w:marTop w:val="0"/>
                                                          <w:marBottom w:val="0"/>
                                                          <w:divBdr>
                                                            <w:top w:val="none" w:sz="0" w:space="0" w:color="auto"/>
                                                            <w:left w:val="none" w:sz="0" w:space="0" w:color="auto"/>
                                                            <w:bottom w:val="none" w:sz="0" w:space="0" w:color="auto"/>
                                                            <w:right w:val="none" w:sz="0" w:space="0" w:color="auto"/>
                                                          </w:divBdr>
                                                        </w:div>
                                                        <w:div w:id="1878934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31664715">
      <w:bodyDiv w:val="1"/>
      <w:marLeft w:val="0"/>
      <w:marRight w:val="0"/>
      <w:marTop w:val="0"/>
      <w:marBottom w:val="0"/>
      <w:divBdr>
        <w:top w:val="none" w:sz="0" w:space="0" w:color="auto"/>
        <w:left w:val="none" w:sz="0" w:space="0" w:color="auto"/>
        <w:bottom w:val="none" w:sz="0" w:space="0" w:color="auto"/>
        <w:right w:val="none" w:sz="0" w:space="0" w:color="auto"/>
      </w:divBdr>
      <w:divsChild>
        <w:div w:id="1660232198">
          <w:marLeft w:val="547"/>
          <w:marRight w:val="0"/>
          <w:marTop w:val="77"/>
          <w:marBottom w:val="120"/>
          <w:divBdr>
            <w:top w:val="none" w:sz="0" w:space="0" w:color="auto"/>
            <w:left w:val="none" w:sz="0" w:space="0" w:color="auto"/>
            <w:bottom w:val="none" w:sz="0" w:space="0" w:color="auto"/>
            <w:right w:val="none" w:sz="0" w:space="0" w:color="auto"/>
          </w:divBdr>
        </w:div>
      </w:divsChild>
    </w:div>
    <w:div w:id="1432359433">
      <w:bodyDiv w:val="1"/>
      <w:marLeft w:val="0"/>
      <w:marRight w:val="0"/>
      <w:marTop w:val="0"/>
      <w:marBottom w:val="0"/>
      <w:divBdr>
        <w:top w:val="none" w:sz="0" w:space="0" w:color="auto"/>
        <w:left w:val="none" w:sz="0" w:space="0" w:color="auto"/>
        <w:bottom w:val="none" w:sz="0" w:space="0" w:color="auto"/>
        <w:right w:val="none" w:sz="0" w:space="0" w:color="auto"/>
      </w:divBdr>
    </w:div>
    <w:div w:id="1483765511">
      <w:bodyDiv w:val="1"/>
      <w:marLeft w:val="0"/>
      <w:marRight w:val="0"/>
      <w:marTop w:val="0"/>
      <w:marBottom w:val="0"/>
      <w:divBdr>
        <w:top w:val="none" w:sz="0" w:space="0" w:color="auto"/>
        <w:left w:val="none" w:sz="0" w:space="0" w:color="auto"/>
        <w:bottom w:val="none" w:sz="0" w:space="0" w:color="auto"/>
        <w:right w:val="none" w:sz="0" w:space="0" w:color="auto"/>
      </w:divBdr>
    </w:div>
    <w:div w:id="1485704382">
      <w:bodyDiv w:val="1"/>
      <w:marLeft w:val="30"/>
      <w:marRight w:val="30"/>
      <w:marTop w:val="0"/>
      <w:marBottom w:val="0"/>
      <w:divBdr>
        <w:top w:val="none" w:sz="0" w:space="0" w:color="auto"/>
        <w:left w:val="none" w:sz="0" w:space="0" w:color="auto"/>
        <w:bottom w:val="none" w:sz="0" w:space="0" w:color="auto"/>
        <w:right w:val="none" w:sz="0" w:space="0" w:color="auto"/>
      </w:divBdr>
      <w:divsChild>
        <w:div w:id="20664341">
          <w:marLeft w:val="0"/>
          <w:marRight w:val="0"/>
          <w:marTop w:val="0"/>
          <w:marBottom w:val="0"/>
          <w:divBdr>
            <w:top w:val="none" w:sz="0" w:space="0" w:color="auto"/>
            <w:left w:val="none" w:sz="0" w:space="0" w:color="auto"/>
            <w:bottom w:val="none" w:sz="0" w:space="0" w:color="auto"/>
            <w:right w:val="none" w:sz="0" w:space="0" w:color="auto"/>
          </w:divBdr>
          <w:divsChild>
            <w:div w:id="2022583362">
              <w:marLeft w:val="0"/>
              <w:marRight w:val="0"/>
              <w:marTop w:val="0"/>
              <w:marBottom w:val="0"/>
              <w:divBdr>
                <w:top w:val="none" w:sz="0" w:space="0" w:color="auto"/>
                <w:left w:val="none" w:sz="0" w:space="0" w:color="auto"/>
                <w:bottom w:val="none" w:sz="0" w:space="0" w:color="auto"/>
                <w:right w:val="none" w:sz="0" w:space="0" w:color="auto"/>
              </w:divBdr>
              <w:divsChild>
                <w:div w:id="238103905">
                  <w:marLeft w:val="180"/>
                  <w:marRight w:val="0"/>
                  <w:marTop w:val="0"/>
                  <w:marBottom w:val="0"/>
                  <w:divBdr>
                    <w:top w:val="none" w:sz="0" w:space="0" w:color="auto"/>
                    <w:left w:val="none" w:sz="0" w:space="0" w:color="auto"/>
                    <w:bottom w:val="none" w:sz="0" w:space="0" w:color="auto"/>
                    <w:right w:val="none" w:sz="0" w:space="0" w:color="auto"/>
                  </w:divBdr>
                  <w:divsChild>
                    <w:div w:id="11763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345526">
      <w:bodyDiv w:val="1"/>
      <w:marLeft w:val="0"/>
      <w:marRight w:val="0"/>
      <w:marTop w:val="0"/>
      <w:marBottom w:val="0"/>
      <w:divBdr>
        <w:top w:val="none" w:sz="0" w:space="0" w:color="auto"/>
        <w:left w:val="none" w:sz="0" w:space="0" w:color="auto"/>
        <w:bottom w:val="none" w:sz="0" w:space="0" w:color="auto"/>
        <w:right w:val="none" w:sz="0" w:space="0" w:color="auto"/>
      </w:divBdr>
    </w:div>
    <w:div w:id="1655181251">
      <w:bodyDiv w:val="1"/>
      <w:marLeft w:val="0"/>
      <w:marRight w:val="0"/>
      <w:marTop w:val="0"/>
      <w:marBottom w:val="0"/>
      <w:divBdr>
        <w:top w:val="none" w:sz="0" w:space="0" w:color="auto"/>
        <w:left w:val="none" w:sz="0" w:space="0" w:color="auto"/>
        <w:bottom w:val="none" w:sz="0" w:space="0" w:color="auto"/>
        <w:right w:val="none" w:sz="0" w:space="0" w:color="auto"/>
      </w:divBdr>
    </w:div>
    <w:div w:id="1708026509">
      <w:bodyDiv w:val="1"/>
      <w:marLeft w:val="0"/>
      <w:marRight w:val="0"/>
      <w:marTop w:val="0"/>
      <w:marBottom w:val="0"/>
      <w:divBdr>
        <w:top w:val="none" w:sz="0" w:space="0" w:color="auto"/>
        <w:left w:val="none" w:sz="0" w:space="0" w:color="auto"/>
        <w:bottom w:val="none" w:sz="0" w:space="0" w:color="auto"/>
        <w:right w:val="none" w:sz="0" w:space="0" w:color="auto"/>
      </w:divBdr>
      <w:divsChild>
        <w:div w:id="2082167860">
          <w:marLeft w:val="0"/>
          <w:marRight w:val="0"/>
          <w:marTop w:val="0"/>
          <w:marBottom w:val="0"/>
          <w:divBdr>
            <w:top w:val="none" w:sz="0" w:space="0" w:color="auto"/>
            <w:left w:val="none" w:sz="0" w:space="0" w:color="auto"/>
            <w:bottom w:val="none" w:sz="0" w:space="0" w:color="auto"/>
            <w:right w:val="none" w:sz="0" w:space="0" w:color="auto"/>
          </w:divBdr>
          <w:divsChild>
            <w:div w:id="279385947">
              <w:marLeft w:val="0"/>
              <w:marRight w:val="0"/>
              <w:marTop w:val="0"/>
              <w:marBottom w:val="0"/>
              <w:divBdr>
                <w:top w:val="none" w:sz="0" w:space="0" w:color="auto"/>
                <w:left w:val="none" w:sz="0" w:space="0" w:color="auto"/>
                <w:bottom w:val="none" w:sz="0" w:space="0" w:color="auto"/>
                <w:right w:val="none" w:sz="0" w:space="0" w:color="auto"/>
              </w:divBdr>
              <w:divsChild>
                <w:div w:id="147672223">
                  <w:marLeft w:val="0"/>
                  <w:marRight w:val="0"/>
                  <w:marTop w:val="0"/>
                  <w:marBottom w:val="0"/>
                  <w:divBdr>
                    <w:top w:val="none" w:sz="0" w:space="0" w:color="auto"/>
                    <w:left w:val="none" w:sz="0" w:space="0" w:color="auto"/>
                    <w:bottom w:val="none" w:sz="0" w:space="0" w:color="auto"/>
                    <w:right w:val="none" w:sz="0" w:space="0" w:color="auto"/>
                  </w:divBdr>
                  <w:divsChild>
                    <w:div w:id="88350979">
                      <w:marLeft w:val="0"/>
                      <w:marRight w:val="0"/>
                      <w:marTop w:val="0"/>
                      <w:marBottom w:val="0"/>
                      <w:divBdr>
                        <w:top w:val="none" w:sz="0" w:space="0" w:color="auto"/>
                        <w:left w:val="none" w:sz="0" w:space="0" w:color="auto"/>
                        <w:bottom w:val="none" w:sz="0" w:space="0" w:color="auto"/>
                        <w:right w:val="none" w:sz="0" w:space="0" w:color="auto"/>
                      </w:divBdr>
                      <w:divsChild>
                        <w:div w:id="7679713">
                          <w:marLeft w:val="0"/>
                          <w:marRight w:val="0"/>
                          <w:marTop w:val="0"/>
                          <w:marBottom w:val="0"/>
                          <w:divBdr>
                            <w:top w:val="none" w:sz="0" w:space="0" w:color="auto"/>
                            <w:left w:val="none" w:sz="0" w:space="0" w:color="auto"/>
                            <w:bottom w:val="none" w:sz="0" w:space="0" w:color="auto"/>
                            <w:right w:val="none" w:sz="0" w:space="0" w:color="auto"/>
                          </w:divBdr>
                          <w:divsChild>
                            <w:div w:id="1005086807">
                              <w:marLeft w:val="0"/>
                              <w:marRight w:val="0"/>
                              <w:marTop w:val="0"/>
                              <w:marBottom w:val="0"/>
                              <w:divBdr>
                                <w:top w:val="none" w:sz="0" w:space="0" w:color="auto"/>
                                <w:left w:val="none" w:sz="0" w:space="0" w:color="auto"/>
                                <w:bottom w:val="none" w:sz="0" w:space="0" w:color="auto"/>
                                <w:right w:val="none" w:sz="0" w:space="0" w:color="auto"/>
                              </w:divBdr>
                              <w:divsChild>
                                <w:div w:id="1428385231">
                                  <w:marLeft w:val="0"/>
                                  <w:marRight w:val="0"/>
                                  <w:marTop w:val="0"/>
                                  <w:marBottom w:val="0"/>
                                  <w:divBdr>
                                    <w:top w:val="none" w:sz="0" w:space="0" w:color="auto"/>
                                    <w:left w:val="none" w:sz="0" w:space="0" w:color="auto"/>
                                    <w:bottom w:val="none" w:sz="0" w:space="0" w:color="auto"/>
                                    <w:right w:val="none" w:sz="0" w:space="0" w:color="auto"/>
                                  </w:divBdr>
                                  <w:divsChild>
                                    <w:div w:id="48041006">
                                      <w:marLeft w:val="0"/>
                                      <w:marRight w:val="0"/>
                                      <w:marTop w:val="0"/>
                                      <w:marBottom w:val="0"/>
                                      <w:divBdr>
                                        <w:top w:val="none" w:sz="0" w:space="0" w:color="auto"/>
                                        <w:left w:val="none" w:sz="0" w:space="0" w:color="auto"/>
                                        <w:bottom w:val="none" w:sz="0" w:space="0" w:color="auto"/>
                                        <w:right w:val="none" w:sz="0" w:space="0" w:color="auto"/>
                                      </w:divBdr>
                                      <w:divsChild>
                                        <w:div w:id="350185286">
                                          <w:marLeft w:val="0"/>
                                          <w:marRight w:val="0"/>
                                          <w:marTop w:val="0"/>
                                          <w:marBottom w:val="0"/>
                                          <w:divBdr>
                                            <w:top w:val="none" w:sz="0" w:space="0" w:color="auto"/>
                                            <w:left w:val="none" w:sz="0" w:space="0" w:color="auto"/>
                                            <w:bottom w:val="none" w:sz="0" w:space="0" w:color="auto"/>
                                            <w:right w:val="none" w:sz="0" w:space="0" w:color="auto"/>
                                          </w:divBdr>
                                          <w:divsChild>
                                            <w:div w:id="2111007932">
                                              <w:marLeft w:val="0"/>
                                              <w:marRight w:val="0"/>
                                              <w:marTop w:val="0"/>
                                              <w:marBottom w:val="0"/>
                                              <w:divBdr>
                                                <w:top w:val="none" w:sz="0" w:space="0" w:color="auto"/>
                                                <w:left w:val="none" w:sz="0" w:space="0" w:color="auto"/>
                                                <w:bottom w:val="none" w:sz="0" w:space="0" w:color="auto"/>
                                                <w:right w:val="none" w:sz="0" w:space="0" w:color="auto"/>
                                              </w:divBdr>
                                              <w:divsChild>
                                                <w:div w:id="1114403975">
                                                  <w:marLeft w:val="0"/>
                                                  <w:marRight w:val="0"/>
                                                  <w:marTop w:val="0"/>
                                                  <w:marBottom w:val="0"/>
                                                  <w:divBdr>
                                                    <w:top w:val="none" w:sz="0" w:space="0" w:color="auto"/>
                                                    <w:left w:val="none" w:sz="0" w:space="0" w:color="auto"/>
                                                    <w:bottom w:val="none" w:sz="0" w:space="0" w:color="auto"/>
                                                    <w:right w:val="none" w:sz="0" w:space="0" w:color="auto"/>
                                                  </w:divBdr>
                                                  <w:divsChild>
                                                    <w:div w:id="801505902">
                                                      <w:marLeft w:val="0"/>
                                                      <w:marRight w:val="0"/>
                                                      <w:marTop w:val="0"/>
                                                      <w:marBottom w:val="0"/>
                                                      <w:divBdr>
                                                        <w:top w:val="none" w:sz="0" w:space="0" w:color="auto"/>
                                                        <w:left w:val="none" w:sz="0" w:space="0" w:color="auto"/>
                                                        <w:bottom w:val="none" w:sz="0" w:space="0" w:color="auto"/>
                                                        <w:right w:val="none" w:sz="0" w:space="0" w:color="auto"/>
                                                      </w:divBdr>
                                                      <w:divsChild>
                                                        <w:div w:id="621347177">
                                                          <w:marLeft w:val="0"/>
                                                          <w:marRight w:val="0"/>
                                                          <w:marTop w:val="0"/>
                                                          <w:marBottom w:val="0"/>
                                                          <w:divBdr>
                                                            <w:top w:val="none" w:sz="0" w:space="0" w:color="auto"/>
                                                            <w:left w:val="none" w:sz="0" w:space="0" w:color="auto"/>
                                                            <w:bottom w:val="none" w:sz="0" w:space="0" w:color="auto"/>
                                                            <w:right w:val="none" w:sz="0" w:space="0" w:color="auto"/>
                                                          </w:divBdr>
                                                          <w:divsChild>
                                                            <w:div w:id="1649751348">
                                                              <w:marLeft w:val="0"/>
                                                              <w:marRight w:val="150"/>
                                                              <w:marTop w:val="0"/>
                                                              <w:marBottom w:val="150"/>
                                                              <w:divBdr>
                                                                <w:top w:val="none" w:sz="0" w:space="0" w:color="auto"/>
                                                                <w:left w:val="none" w:sz="0" w:space="0" w:color="auto"/>
                                                                <w:bottom w:val="none" w:sz="0" w:space="0" w:color="auto"/>
                                                                <w:right w:val="none" w:sz="0" w:space="0" w:color="auto"/>
                                                              </w:divBdr>
                                                              <w:divsChild>
                                                                <w:div w:id="1691947826">
                                                                  <w:marLeft w:val="0"/>
                                                                  <w:marRight w:val="0"/>
                                                                  <w:marTop w:val="0"/>
                                                                  <w:marBottom w:val="0"/>
                                                                  <w:divBdr>
                                                                    <w:top w:val="none" w:sz="0" w:space="0" w:color="auto"/>
                                                                    <w:left w:val="none" w:sz="0" w:space="0" w:color="auto"/>
                                                                    <w:bottom w:val="none" w:sz="0" w:space="0" w:color="auto"/>
                                                                    <w:right w:val="none" w:sz="0" w:space="0" w:color="auto"/>
                                                                  </w:divBdr>
                                                                  <w:divsChild>
                                                                    <w:div w:id="948390399">
                                                                      <w:marLeft w:val="0"/>
                                                                      <w:marRight w:val="0"/>
                                                                      <w:marTop w:val="0"/>
                                                                      <w:marBottom w:val="0"/>
                                                                      <w:divBdr>
                                                                        <w:top w:val="none" w:sz="0" w:space="0" w:color="auto"/>
                                                                        <w:left w:val="none" w:sz="0" w:space="0" w:color="auto"/>
                                                                        <w:bottom w:val="none" w:sz="0" w:space="0" w:color="auto"/>
                                                                        <w:right w:val="none" w:sz="0" w:space="0" w:color="auto"/>
                                                                      </w:divBdr>
                                                                      <w:divsChild>
                                                                        <w:div w:id="365300705">
                                                                          <w:marLeft w:val="0"/>
                                                                          <w:marRight w:val="0"/>
                                                                          <w:marTop w:val="0"/>
                                                                          <w:marBottom w:val="0"/>
                                                                          <w:divBdr>
                                                                            <w:top w:val="none" w:sz="0" w:space="0" w:color="auto"/>
                                                                            <w:left w:val="none" w:sz="0" w:space="0" w:color="auto"/>
                                                                            <w:bottom w:val="none" w:sz="0" w:space="0" w:color="auto"/>
                                                                            <w:right w:val="none" w:sz="0" w:space="0" w:color="auto"/>
                                                                          </w:divBdr>
                                                                          <w:divsChild>
                                                                            <w:div w:id="566769742">
                                                                              <w:marLeft w:val="0"/>
                                                                              <w:marRight w:val="0"/>
                                                                              <w:marTop w:val="0"/>
                                                                              <w:marBottom w:val="0"/>
                                                                              <w:divBdr>
                                                                                <w:top w:val="none" w:sz="0" w:space="0" w:color="auto"/>
                                                                                <w:left w:val="none" w:sz="0" w:space="0" w:color="auto"/>
                                                                                <w:bottom w:val="none" w:sz="0" w:space="0" w:color="auto"/>
                                                                                <w:right w:val="none" w:sz="0" w:space="0" w:color="auto"/>
                                                                              </w:divBdr>
                                                                              <w:divsChild>
                                                                                <w:div w:id="1990092785">
                                                                                  <w:marLeft w:val="0"/>
                                                                                  <w:marRight w:val="0"/>
                                                                                  <w:marTop w:val="0"/>
                                                                                  <w:marBottom w:val="0"/>
                                                                                  <w:divBdr>
                                                                                    <w:top w:val="none" w:sz="0" w:space="0" w:color="auto"/>
                                                                                    <w:left w:val="none" w:sz="0" w:space="0" w:color="auto"/>
                                                                                    <w:bottom w:val="none" w:sz="0" w:space="0" w:color="auto"/>
                                                                                    <w:right w:val="none" w:sz="0" w:space="0" w:color="auto"/>
                                                                                  </w:divBdr>
                                                                                  <w:divsChild>
                                                                                    <w:div w:id="60758835">
                                                                                      <w:marLeft w:val="0"/>
                                                                                      <w:marRight w:val="0"/>
                                                                                      <w:marTop w:val="0"/>
                                                                                      <w:marBottom w:val="0"/>
                                                                                      <w:divBdr>
                                                                                        <w:top w:val="none" w:sz="0" w:space="0" w:color="auto"/>
                                                                                        <w:left w:val="none" w:sz="0" w:space="0" w:color="auto"/>
                                                                                        <w:bottom w:val="none" w:sz="0" w:space="0" w:color="auto"/>
                                                                                        <w:right w:val="none" w:sz="0" w:space="0" w:color="auto"/>
                                                                                      </w:divBdr>
                                                                                    </w:div>
                                                                                    <w:div w:id="204298985">
                                                                                      <w:marLeft w:val="0"/>
                                                                                      <w:marRight w:val="0"/>
                                                                                      <w:marTop w:val="0"/>
                                                                                      <w:marBottom w:val="0"/>
                                                                                      <w:divBdr>
                                                                                        <w:top w:val="none" w:sz="0" w:space="0" w:color="auto"/>
                                                                                        <w:left w:val="none" w:sz="0" w:space="0" w:color="auto"/>
                                                                                        <w:bottom w:val="none" w:sz="0" w:space="0" w:color="auto"/>
                                                                                        <w:right w:val="none" w:sz="0" w:space="0" w:color="auto"/>
                                                                                      </w:divBdr>
                                                                                    </w:div>
                                                                                    <w:div w:id="205609265">
                                                                                      <w:marLeft w:val="0"/>
                                                                                      <w:marRight w:val="0"/>
                                                                                      <w:marTop w:val="0"/>
                                                                                      <w:marBottom w:val="0"/>
                                                                                      <w:divBdr>
                                                                                        <w:top w:val="none" w:sz="0" w:space="0" w:color="auto"/>
                                                                                        <w:left w:val="none" w:sz="0" w:space="0" w:color="auto"/>
                                                                                        <w:bottom w:val="none" w:sz="0" w:space="0" w:color="auto"/>
                                                                                        <w:right w:val="none" w:sz="0" w:space="0" w:color="auto"/>
                                                                                      </w:divBdr>
                                                                                    </w:div>
                                                                                    <w:div w:id="293103229">
                                                                                      <w:marLeft w:val="0"/>
                                                                                      <w:marRight w:val="0"/>
                                                                                      <w:marTop w:val="0"/>
                                                                                      <w:marBottom w:val="0"/>
                                                                                      <w:divBdr>
                                                                                        <w:top w:val="none" w:sz="0" w:space="0" w:color="auto"/>
                                                                                        <w:left w:val="none" w:sz="0" w:space="0" w:color="auto"/>
                                                                                        <w:bottom w:val="none" w:sz="0" w:space="0" w:color="auto"/>
                                                                                        <w:right w:val="none" w:sz="0" w:space="0" w:color="auto"/>
                                                                                      </w:divBdr>
                                                                                    </w:div>
                                                                                    <w:div w:id="369458734">
                                                                                      <w:marLeft w:val="720"/>
                                                                                      <w:marRight w:val="0"/>
                                                                                      <w:marTop w:val="0"/>
                                                                                      <w:marBottom w:val="0"/>
                                                                                      <w:divBdr>
                                                                                        <w:top w:val="none" w:sz="0" w:space="0" w:color="auto"/>
                                                                                        <w:left w:val="none" w:sz="0" w:space="0" w:color="auto"/>
                                                                                        <w:bottom w:val="none" w:sz="0" w:space="0" w:color="auto"/>
                                                                                        <w:right w:val="none" w:sz="0" w:space="0" w:color="auto"/>
                                                                                      </w:divBdr>
                                                                                    </w:div>
                                                                                    <w:div w:id="652374673">
                                                                                      <w:marLeft w:val="0"/>
                                                                                      <w:marRight w:val="0"/>
                                                                                      <w:marTop w:val="0"/>
                                                                                      <w:marBottom w:val="0"/>
                                                                                      <w:divBdr>
                                                                                        <w:top w:val="none" w:sz="0" w:space="0" w:color="auto"/>
                                                                                        <w:left w:val="none" w:sz="0" w:space="0" w:color="auto"/>
                                                                                        <w:bottom w:val="none" w:sz="0" w:space="0" w:color="auto"/>
                                                                                        <w:right w:val="none" w:sz="0" w:space="0" w:color="auto"/>
                                                                                      </w:divBdr>
                                                                                    </w:div>
                                                                                    <w:div w:id="780536457">
                                                                                      <w:marLeft w:val="720"/>
                                                                                      <w:marRight w:val="0"/>
                                                                                      <w:marTop w:val="0"/>
                                                                                      <w:marBottom w:val="0"/>
                                                                                      <w:divBdr>
                                                                                        <w:top w:val="none" w:sz="0" w:space="0" w:color="auto"/>
                                                                                        <w:left w:val="none" w:sz="0" w:space="0" w:color="auto"/>
                                                                                        <w:bottom w:val="none" w:sz="0" w:space="0" w:color="auto"/>
                                                                                        <w:right w:val="none" w:sz="0" w:space="0" w:color="auto"/>
                                                                                      </w:divBdr>
                                                                                    </w:div>
                                                                                    <w:div w:id="928077590">
                                                                                      <w:marLeft w:val="720"/>
                                                                                      <w:marRight w:val="0"/>
                                                                                      <w:marTop w:val="0"/>
                                                                                      <w:marBottom w:val="0"/>
                                                                                      <w:divBdr>
                                                                                        <w:top w:val="none" w:sz="0" w:space="0" w:color="auto"/>
                                                                                        <w:left w:val="none" w:sz="0" w:space="0" w:color="auto"/>
                                                                                        <w:bottom w:val="none" w:sz="0" w:space="0" w:color="auto"/>
                                                                                        <w:right w:val="none" w:sz="0" w:space="0" w:color="auto"/>
                                                                                      </w:divBdr>
                                                                                    </w:div>
                                                                                    <w:div w:id="1295064713">
                                                                                      <w:marLeft w:val="720"/>
                                                                                      <w:marRight w:val="0"/>
                                                                                      <w:marTop w:val="0"/>
                                                                                      <w:marBottom w:val="0"/>
                                                                                      <w:divBdr>
                                                                                        <w:top w:val="none" w:sz="0" w:space="0" w:color="auto"/>
                                                                                        <w:left w:val="none" w:sz="0" w:space="0" w:color="auto"/>
                                                                                        <w:bottom w:val="none" w:sz="0" w:space="0" w:color="auto"/>
                                                                                        <w:right w:val="none" w:sz="0" w:space="0" w:color="auto"/>
                                                                                      </w:divBdr>
                                                                                    </w:div>
                                                                                    <w:div w:id="1320815354">
                                                                                      <w:marLeft w:val="0"/>
                                                                                      <w:marRight w:val="0"/>
                                                                                      <w:marTop w:val="0"/>
                                                                                      <w:marBottom w:val="0"/>
                                                                                      <w:divBdr>
                                                                                        <w:top w:val="none" w:sz="0" w:space="0" w:color="auto"/>
                                                                                        <w:left w:val="none" w:sz="0" w:space="0" w:color="auto"/>
                                                                                        <w:bottom w:val="none" w:sz="0" w:space="0" w:color="auto"/>
                                                                                        <w:right w:val="none" w:sz="0" w:space="0" w:color="auto"/>
                                                                                      </w:divBdr>
                                                                                    </w:div>
                                                                                    <w:div w:id="1592153425">
                                                                                      <w:marLeft w:val="720"/>
                                                                                      <w:marRight w:val="0"/>
                                                                                      <w:marTop w:val="0"/>
                                                                                      <w:marBottom w:val="0"/>
                                                                                      <w:divBdr>
                                                                                        <w:top w:val="none" w:sz="0" w:space="0" w:color="auto"/>
                                                                                        <w:left w:val="none" w:sz="0" w:space="0" w:color="auto"/>
                                                                                        <w:bottom w:val="none" w:sz="0" w:space="0" w:color="auto"/>
                                                                                        <w:right w:val="none" w:sz="0" w:space="0" w:color="auto"/>
                                                                                      </w:divBdr>
                                                                                    </w:div>
                                                                                    <w:div w:id="212534474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213173">
      <w:bodyDiv w:val="1"/>
      <w:marLeft w:val="0"/>
      <w:marRight w:val="0"/>
      <w:marTop w:val="0"/>
      <w:marBottom w:val="0"/>
      <w:divBdr>
        <w:top w:val="none" w:sz="0" w:space="0" w:color="auto"/>
        <w:left w:val="none" w:sz="0" w:space="0" w:color="auto"/>
        <w:bottom w:val="none" w:sz="0" w:space="0" w:color="auto"/>
        <w:right w:val="none" w:sz="0" w:space="0" w:color="auto"/>
      </w:divBdr>
    </w:div>
    <w:div w:id="1881239120">
      <w:bodyDiv w:val="1"/>
      <w:marLeft w:val="0"/>
      <w:marRight w:val="0"/>
      <w:marTop w:val="0"/>
      <w:marBottom w:val="0"/>
      <w:divBdr>
        <w:top w:val="none" w:sz="0" w:space="0" w:color="auto"/>
        <w:left w:val="none" w:sz="0" w:space="0" w:color="auto"/>
        <w:bottom w:val="none" w:sz="0" w:space="0" w:color="auto"/>
        <w:right w:val="none" w:sz="0" w:space="0" w:color="auto"/>
      </w:divBdr>
    </w:div>
    <w:div w:id="1991664587">
      <w:bodyDiv w:val="1"/>
      <w:marLeft w:val="0"/>
      <w:marRight w:val="0"/>
      <w:marTop w:val="0"/>
      <w:marBottom w:val="0"/>
      <w:divBdr>
        <w:top w:val="none" w:sz="0" w:space="0" w:color="auto"/>
        <w:left w:val="none" w:sz="0" w:space="0" w:color="auto"/>
        <w:bottom w:val="none" w:sz="0" w:space="0" w:color="auto"/>
        <w:right w:val="none" w:sz="0" w:space="0" w:color="auto"/>
      </w:divBdr>
      <w:divsChild>
        <w:div w:id="1650090160">
          <w:marLeft w:val="0"/>
          <w:marRight w:val="0"/>
          <w:marTop w:val="0"/>
          <w:marBottom w:val="0"/>
          <w:divBdr>
            <w:top w:val="none" w:sz="0" w:space="0" w:color="auto"/>
            <w:left w:val="none" w:sz="0" w:space="0" w:color="auto"/>
            <w:bottom w:val="none" w:sz="0" w:space="0" w:color="auto"/>
            <w:right w:val="none" w:sz="0" w:space="0" w:color="auto"/>
          </w:divBdr>
          <w:divsChild>
            <w:div w:id="1261183434">
              <w:marLeft w:val="0"/>
              <w:marRight w:val="0"/>
              <w:marTop w:val="0"/>
              <w:marBottom w:val="0"/>
              <w:divBdr>
                <w:top w:val="none" w:sz="0" w:space="0" w:color="auto"/>
                <w:left w:val="none" w:sz="0" w:space="0" w:color="auto"/>
                <w:bottom w:val="none" w:sz="0" w:space="0" w:color="auto"/>
                <w:right w:val="none" w:sz="0" w:space="0" w:color="auto"/>
              </w:divBdr>
              <w:divsChild>
                <w:div w:id="762258983">
                  <w:marLeft w:val="0"/>
                  <w:marRight w:val="0"/>
                  <w:marTop w:val="0"/>
                  <w:marBottom w:val="0"/>
                  <w:divBdr>
                    <w:top w:val="none" w:sz="0" w:space="0" w:color="auto"/>
                    <w:left w:val="none" w:sz="0" w:space="0" w:color="auto"/>
                    <w:bottom w:val="none" w:sz="0" w:space="0" w:color="auto"/>
                    <w:right w:val="none" w:sz="0" w:space="0" w:color="auto"/>
                  </w:divBdr>
                  <w:divsChild>
                    <w:div w:id="412550375">
                      <w:marLeft w:val="0"/>
                      <w:marRight w:val="0"/>
                      <w:marTop w:val="0"/>
                      <w:marBottom w:val="0"/>
                      <w:divBdr>
                        <w:top w:val="none" w:sz="0" w:space="0" w:color="auto"/>
                        <w:left w:val="none" w:sz="0" w:space="0" w:color="auto"/>
                        <w:bottom w:val="none" w:sz="0" w:space="0" w:color="auto"/>
                        <w:right w:val="none" w:sz="0" w:space="0" w:color="auto"/>
                      </w:divBdr>
                      <w:divsChild>
                        <w:div w:id="1827277789">
                          <w:marLeft w:val="0"/>
                          <w:marRight w:val="0"/>
                          <w:marTop w:val="0"/>
                          <w:marBottom w:val="0"/>
                          <w:divBdr>
                            <w:top w:val="none" w:sz="0" w:space="0" w:color="auto"/>
                            <w:left w:val="none" w:sz="0" w:space="0" w:color="auto"/>
                            <w:bottom w:val="none" w:sz="0" w:space="0" w:color="auto"/>
                            <w:right w:val="none" w:sz="0" w:space="0" w:color="auto"/>
                          </w:divBdr>
                          <w:divsChild>
                            <w:div w:id="299772190">
                              <w:marLeft w:val="0"/>
                              <w:marRight w:val="0"/>
                              <w:marTop w:val="0"/>
                              <w:marBottom w:val="0"/>
                              <w:divBdr>
                                <w:top w:val="none" w:sz="0" w:space="0" w:color="auto"/>
                                <w:left w:val="none" w:sz="0" w:space="0" w:color="auto"/>
                                <w:bottom w:val="none" w:sz="0" w:space="0" w:color="auto"/>
                                <w:right w:val="none" w:sz="0" w:space="0" w:color="auto"/>
                              </w:divBdr>
                              <w:divsChild>
                                <w:div w:id="156260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3898942">
      <w:bodyDiv w:val="1"/>
      <w:marLeft w:val="0"/>
      <w:marRight w:val="0"/>
      <w:marTop w:val="0"/>
      <w:marBottom w:val="0"/>
      <w:divBdr>
        <w:top w:val="none" w:sz="0" w:space="0" w:color="auto"/>
        <w:left w:val="none" w:sz="0" w:space="0" w:color="auto"/>
        <w:bottom w:val="none" w:sz="0" w:space="0" w:color="auto"/>
        <w:right w:val="none" w:sz="0" w:space="0" w:color="auto"/>
      </w:divBdr>
    </w:div>
    <w:div w:id="2027710257">
      <w:bodyDiv w:val="1"/>
      <w:marLeft w:val="0"/>
      <w:marRight w:val="0"/>
      <w:marTop w:val="0"/>
      <w:marBottom w:val="0"/>
      <w:divBdr>
        <w:top w:val="none" w:sz="0" w:space="0" w:color="auto"/>
        <w:left w:val="none" w:sz="0" w:space="0" w:color="auto"/>
        <w:bottom w:val="none" w:sz="0" w:space="0" w:color="auto"/>
        <w:right w:val="none" w:sz="0" w:space="0" w:color="auto"/>
      </w:divBdr>
    </w:div>
    <w:div w:id="2066097836">
      <w:bodyDiv w:val="1"/>
      <w:marLeft w:val="0"/>
      <w:marRight w:val="0"/>
      <w:marTop w:val="0"/>
      <w:marBottom w:val="0"/>
      <w:divBdr>
        <w:top w:val="none" w:sz="0" w:space="0" w:color="auto"/>
        <w:left w:val="none" w:sz="0" w:space="0" w:color="auto"/>
        <w:bottom w:val="none" w:sz="0" w:space="0" w:color="auto"/>
        <w:right w:val="none" w:sz="0" w:space="0" w:color="auto"/>
      </w:divBdr>
      <w:divsChild>
        <w:div w:id="452676299">
          <w:marLeft w:val="0"/>
          <w:marRight w:val="0"/>
          <w:marTop w:val="0"/>
          <w:marBottom w:val="0"/>
          <w:divBdr>
            <w:top w:val="none" w:sz="0" w:space="0" w:color="auto"/>
            <w:left w:val="none" w:sz="0" w:space="0" w:color="auto"/>
            <w:bottom w:val="none" w:sz="0" w:space="0" w:color="auto"/>
            <w:right w:val="none" w:sz="0" w:space="0" w:color="auto"/>
          </w:divBdr>
          <w:divsChild>
            <w:div w:id="1964145800">
              <w:marLeft w:val="0"/>
              <w:marRight w:val="0"/>
              <w:marTop w:val="0"/>
              <w:marBottom w:val="0"/>
              <w:divBdr>
                <w:top w:val="none" w:sz="0" w:space="0" w:color="auto"/>
                <w:left w:val="none" w:sz="0" w:space="0" w:color="auto"/>
                <w:bottom w:val="none" w:sz="0" w:space="0" w:color="auto"/>
                <w:right w:val="none" w:sz="0" w:space="0" w:color="auto"/>
              </w:divBdr>
              <w:divsChild>
                <w:div w:id="706877061">
                  <w:marLeft w:val="0"/>
                  <w:marRight w:val="0"/>
                  <w:marTop w:val="0"/>
                  <w:marBottom w:val="0"/>
                  <w:divBdr>
                    <w:top w:val="none" w:sz="0" w:space="0" w:color="auto"/>
                    <w:left w:val="none" w:sz="0" w:space="0" w:color="auto"/>
                    <w:bottom w:val="none" w:sz="0" w:space="0" w:color="auto"/>
                    <w:right w:val="none" w:sz="0" w:space="0" w:color="auto"/>
                  </w:divBdr>
                  <w:divsChild>
                    <w:div w:id="1410882207">
                      <w:marLeft w:val="0"/>
                      <w:marRight w:val="0"/>
                      <w:marTop w:val="0"/>
                      <w:marBottom w:val="0"/>
                      <w:divBdr>
                        <w:top w:val="none" w:sz="0" w:space="0" w:color="auto"/>
                        <w:left w:val="none" w:sz="0" w:space="0" w:color="auto"/>
                        <w:bottom w:val="none" w:sz="0" w:space="0" w:color="auto"/>
                        <w:right w:val="none" w:sz="0" w:space="0" w:color="auto"/>
                      </w:divBdr>
                      <w:divsChild>
                        <w:div w:id="422532921">
                          <w:marLeft w:val="0"/>
                          <w:marRight w:val="0"/>
                          <w:marTop w:val="0"/>
                          <w:marBottom w:val="0"/>
                          <w:divBdr>
                            <w:top w:val="none" w:sz="0" w:space="0" w:color="auto"/>
                            <w:left w:val="none" w:sz="0" w:space="0" w:color="auto"/>
                            <w:bottom w:val="none" w:sz="0" w:space="0" w:color="auto"/>
                            <w:right w:val="none" w:sz="0" w:space="0" w:color="auto"/>
                          </w:divBdr>
                          <w:divsChild>
                            <w:div w:id="426537508">
                              <w:marLeft w:val="0"/>
                              <w:marRight w:val="0"/>
                              <w:marTop w:val="0"/>
                              <w:marBottom w:val="0"/>
                              <w:divBdr>
                                <w:top w:val="none" w:sz="0" w:space="0" w:color="auto"/>
                                <w:left w:val="none" w:sz="0" w:space="0" w:color="auto"/>
                                <w:bottom w:val="none" w:sz="0" w:space="0" w:color="auto"/>
                                <w:right w:val="none" w:sz="0" w:space="0" w:color="auto"/>
                              </w:divBdr>
                            </w:div>
                            <w:div w:id="541291402">
                              <w:marLeft w:val="0"/>
                              <w:marRight w:val="0"/>
                              <w:marTop w:val="0"/>
                              <w:marBottom w:val="0"/>
                              <w:divBdr>
                                <w:top w:val="none" w:sz="0" w:space="0" w:color="auto"/>
                                <w:left w:val="none" w:sz="0" w:space="0" w:color="auto"/>
                                <w:bottom w:val="none" w:sz="0" w:space="0" w:color="auto"/>
                                <w:right w:val="none" w:sz="0" w:space="0" w:color="auto"/>
                              </w:divBdr>
                            </w:div>
                            <w:div w:id="1615205905">
                              <w:marLeft w:val="0"/>
                              <w:marRight w:val="0"/>
                              <w:marTop w:val="0"/>
                              <w:marBottom w:val="0"/>
                              <w:divBdr>
                                <w:top w:val="none" w:sz="0" w:space="0" w:color="auto"/>
                                <w:left w:val="none" w:sz="0" w:space="0" w:color="auto"/>
                                <w:bottom w:val="none" w:sz="0" w:space="0" w:color="auto"/>
                                <w:right w:val="none" w:sz="0" w:space="0" w:color="auto"/>
                              </w:divBdr>
                            </w:div>
                            <w:div w:id="161666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9260440">
      <w:bodyDiv w:val="1"/>
      <w:marLeft w:val="0"/>
      <w:marRight w:val="0"/>
      <w:marTop w:val="0"/>
      <w:marBottom w:val="0"/>
      <w:divBdr>
        <w:top w:val="none" w:sz="0" w:space="0" w:color="auto"/>
        <w:left w:val="none" w:sz="0" w:space="0" w:color="auto"/>
        <w:bottom w:val="none" w:sz="0" w:space="0" w:color="auto"/>
        <w:right w:val="none" w:sz="0" w:space="0" w:color="auto"/>
      </w:divBdr>
    </w:div>
    <w:div w:id="2105686911">
      <w:bodyDiv w:val="1"/>
      <w:marLeft w:val="0"/>
      <w:marRight w:val="0"/>
      <w:marTop w:val="0"/>
      <w:marBottom w:val="0"/>
      <w:divBdr>
        <w:top w:val="none" w:sz="0" w:space="0" w:color="auto"/>
        <w:left w:val="none" w:sz="0" w:space="0" w:color="auto"/>
        <w:bottom w:val="none" w:sz="0" w:space="0" w:color="auto"/>
        <w:right w:val="none" w:sz="0" w:space="0" w:color="auto"/>
      </w:divBdr>
      <w:divsChild>
        <w:div w:id="2119176770">
          <w:marLeft w:val="0"/>
          <w:marRight w:val="0"/>
          <w:marTop w:val="0"/>
          <w:marBottom w:val="0"/>
          <w:divBdr>
            <w:top w:val="none" w:sz="0" w:space="0" w:color="auto"/>
            <w:left w:val="none" w:sz="0" w:space="0" w:color="auto"/>
            <w:bottom w:val="none" w:sz="0" w:space="0" w:color="auto"/>
            <w:right w:val="none" w:sz="0" w:space="0" w:color="auto"/>
          </w:divBdr>
          <w:divsChild>
            <w:div w:id="1705059427">
              <w:marLeft w:val="0"/>
              <w:marRight w:val="0"/>
              <w:marTop w:val="0"/>
              <w:marBottom w:val="0"/>
              <w:divBdr>
                <w:top w:val="none" w:sz="0" w:space="0" w:color="auto"/>
                <w:left w:val="none" w:sz="0" w:space="0" w:color="auto"/>
                <w:bottom w:val="none" w:sz="0" w:space="0" w:color="auto"/>
                <w:right w:val="none" w:sz="0" w:space="0" w:color="auto"/>
              </w:divBdr>
              <w:divsChild>
                <w:div w:id="2134473345">
                  <w:marLeft w:val="0"/>
                  <w:marRight w:val="0"/>
                  <w:marTop w:val="0"/>
                  <w:marBottom w:val="0"/>
                  <w:divBdr>
                    <w:top w:val="none" w:sz="0" w:space="0" w:color="auto"/>
                    <w:left w:val="none" w:sz="0" w:space="0" w:color="auto"/>
                    <w:bottom w:val="none" w:sz="0" w:space="0" w:color="auto"/>
                    <w:right w:val="none" w:sz="0" w:space="0" w:color="auto"/>
                  </w:divBdr>
                  <w:divsChild>
                    <w:div w:id="1279483066">
                      <w:marLeft w:val="0"/>
                      <w:marRight w:val="0"/>
                      <w:marTop w:val="0"/>
                      <w:marBottom w:val="0"/>
                      <w:divBdr>
                        <w:top w:val="none" w:sz="0" w:space="0" w:color="auto"/>
                        <w:left w:val="none" w:sz="0" w:space="0" w:color="auto"/>
                        <w:bottom w:val="none" w:sz="0" w:space="0" w:color="auto"/>
                        <w:right w:val="none" w:sz="0" w:space="0" w:color="auto"/>
                      </w:divBdr>
                      <w:divsChild>
                        <w:div w:id="1589772377">
                          <w:marLeft w:val="0"/>
                          <w:marRight w:val="0"/>
                          <w:marTop w:val="0"/>
                          <w:marBottom w:val="0"/>
                          <w:divBdr>
                            <w:top w:val="none" w:sz="0" w:space="0" w:color="auto"/>
                            <w:left w:val="none" w:sz="0" w:space="0" w:color="auto"/>
                            <w:bottom w:val="none" w:sz="0" w:space="0" w:color="auto"/>
                            <w:right w:val="none" w:sz="0" w:space="0" w:color="auto"/>
                          </w:divBdr>
                          <w:divsChild>
                            <w:div w:id="1293945421">
                              <w:marLeft w:val="0"/>
                              <w:marRight w:val="0"/>
                              <w:marTop w:val="0"/>
                              <w:marBottom w:val="0"/>
                              <w:divBdr>
                                <w:top w:val="none" w:sz="0" w:space="0" w:color="auto"/>
                                <w:left w:val="none" w:sz="0" w:space="0" w:color="auto"/>
                                <w:bottom w:val="none" w:sz="0" w:space="0" w:color="auto"/>
                                <w:right w:val="none" w:sz="0" w:space="0" w:color="auto"/>
                              </w:divBdr>
                              <w:divsChild>
                                <w:div w:id="1812750818">
                                  <w:marLeft w:val="0"/>
                                  <w:marRight w:val="0"/>
                                  <w:marTop w:val="0"/>
                                  <w:marBottom w:val="0"/>
                                  <w:divBdr>
                                    <w:top w:val="none" w:sz="0" w:space="0" w:color="auto"/>
                                    <w:left w:val="none" w:sz="0" w:space="0" w:color="auto"/>
                                    <w:bottom w:val="none" w:sz="0" w:space="0" w:color="auto"/>
                                    <w:right w:val="none" w:sz="0" w:space="0" w:color="auto"/>
                                  </w:divBdr>
                                </w:div>
                              </w:divsChild>
                            </w:div>
                            <w:div w:id="1341810597">
                              <w:marLeft w:val="0"/>
                              <w:marRight w:val="0"/>
                              <w:marTop w:val="0"/>
                              <w:marBottom w:val="0"/>
                              <w:divBdr>
                                <w:top w:val="none" w:sz="0" w:space="0" w:color="auto"/>
                                <w:left w:val="none" w:sz="0" w:space="0" w:color="auto"/>
                                <w:bottom w:val="none" w:sz="0" w:space="0" w:color="auto"/>
                                <w:right w:val="none" w:sz="0" w:space="0" w:color="auto"/>
                              </w:divBdr>
                              <w:divsChild>
                                <w:div w:id="150953068">
                                  <w:marLeft w:val="0"/>
                                  <w:marRight w:val="0"/>
                                  <w:marTop w:val="0"/>
                                  <w:marBottom w:val="0"/>
                                  <w:divBdr>
                                    <w:top w:val="none" w:sz="0" w:space="0" w:color="auto"/>
                                    <w:left w:val="none" w:sz="0" w:space="0" w:color="auto"/>
                                    <w:bottom w:val="none" w:sz="0" w:space="0" w:color="auto"/>
                                    <w:right w:val="none" w:sz="0" w:space="0" w:color="auto"/>
                                  </w:divBdr>
                                  <w:divsChild>
                                    <w:div w:id="305473959">
                                      <w:marLeft w:val="0"/>
                                      <w:marRight w:val="0"/>
                                      <w:marTop w:val="0"/>
                                      <w:marBottom w:val="0"/>
                                      <w:divBdr>
                                        <w:top w:val="none" w:sz="0" w:space="0" w:color="auto"/>
                                        <w:left w:val="none" w:sz="0" w:space="0" w:color="auto"/>
                                        <w:bottom w:val="none" w:sz="0" w:space="0" w:color="auto"/>
                                        <w:right w:val="none" w:sz="0" w:space="0" w:color="auto"/>
                                      </w:divBdr>
                                      <w:divsChild>
                                        <w:div w:id="934021982">
                                          <w:marLeft w:val="0"/>
                                          <w:marRight w:val="0"/>
                                          <w:marTop w:val="0"/>
                                          <w:marBottom w:val="0"/>
                                          <w:divBdr>
                                            <w:top w:val="none" w:sz="0" w:space="0" w:color="auto"/>
                                            <w:left w:val="none" w:sz="0" w:space="0" w:color="auto"/>
                                            <w:bottom w:val="none" w:sz="0" w:space="0" w:color="auto"/>
                                            <w:right w:val="none" w:sz="0" w:space="0" w:color="auto"/>
                                          </w:divBdr>
                                          <w:divsChild>
                                            <w:div w:id="505946399">
                                              <w:marLeft w:val="0"/>
                                              <w:marRight w:val="0"/>
                                              <w:marTop w:val="0"/>
                                              <w:marBottom w:val="0"/>
                                              <w:divBdr>
                                                <w:top w:val="none" w:sz="0" w:space="0" w:color="auto"/>
                                                <w:left w:val="none" w:sz="0" w:space="0" w:color="auto"/>
                                                <w:bottom w:val="none" w:sz="0" w:space="0" w:color="auto"/>
                                                <w:right w:val="none" w:sz="0" w:space="0" w:color="auto"/>
                                              </w:divBdr>
                                              <w:divsChild>
                                                <w:div w:id="49962599">
                                                  <w:marLeft w:val="0"/>
                                                  <w:marRight w:val="0"/>
                                                  <w:marTop w:val="0"/>
                                                  <w:marBottom w:val="0"/>
                                                  <w:divBdr>
                                                    <w:top w:val="none" w:sz="0" w:space="0" w:color="auto"/>
                                                    <w:left w:val="none" w:sz="0" w:space="0" w:color="auto"/>
                                                    <w:bottom w:val="none" w:sz="0" w:space="0" w:color="auto"/>
                                                    <w:right w:val="none" w:sz="0" w:space="0" w:color="auto"/>
                                                  </w:divBdr>
                                                  <w:divsChild>
                                                    <w:div w:id="1294140833">
                                                      <w:marLeft w:val="0"/>
                                                      <w:marRight w:val="0"/>
                                                      <w:marTop w:val="0"/>
                                                      <w:marBottom w:val="0"/>
                                                      <w:divBdr>
                                                        <w:top w:val="none" w:sz="0" w:space="0" w:color="auto"/>
                                                        <w:left w:val="none" w:sz="0" w:space="0" w:color="auto"/>
                                                        <w:bottom w:val="none" w:sz="0" w:space="0" w:color="auto"/>
                                                        <w:right w:val="none" w:sz="0" w:space="0" w:color="auto"/>
                                                      </w:divBdr>
                                                      <w:divsChild>
                                                        <w:div w:id="1273168776">
                                                          <w:marLeft w:val="0"/>
                                                          <w:marRight w:val="0"/>
                                                          <w:marTop w:val="0"/>
                                                          <w:marBottom w:val="0"/>
                                                          <w:divBdr>
                                                            <w:top w:val="none" w:sz="0" w:space="0" w:color="auto"/>
                                                            <w:left w:val="none" w:sz="0" w:space="0" w:color="auto"/>
                                                            <w:bottom w:val="none" w:sz="0" w:space="0" w:color="auto"/>
                                                            <w:right w:val="none" w:sz="0" w:space="0" w:color="auto"/>
                                                          </w:divBdr>
                                                        </w:div>
                                                        <w:div w:id="197363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1654">
                                                  <w:marLeft w:val="0"/>
                                                  <w:marRight w:val="0"/>
                                                  <w:marTop w:val="0"/>
                                                  <w:marBottom w:val="0"/>
                                                  <w:divBdr>
                                                    <w:top w:val="none" w:sz="0" w:space="0" w:color="auto"/>
                                                    <w:left w:val="none" w:sz="0" w:space="0" w:color="auto"/>
                                                    <w:bottom w:val="none" w:sz="0" w:space="0" w:color="auto"/>
                                                    <w:right w:val="none" w:sz="0" w:space="0" w:color="auto"/>
                                                  </w:divBdr>
                                                  <w:divsChild>
                                                    <w:div w:id="1419205039">
                                                      <w:marLeft w:val="0"/>
                                                      <w:marRight w:val="0"/>
                                                      <w:marTop w:val="0"/>
                                                      <w:marBottom w:val="0"/>
                                                      <w:divBdr>
                                                        <w:top w:val="none" w:sz="0" w:space="0" w:color="auto"/>
                                                        <w:left w:val="none" w:sz="0" w:space="0" w:color="auto"/>
                                                        <w:bottom w:val="none" w:sz="0" w:space="0" w:color="auto"/>
                                                        <w:right w:val="none" w:sz="0" w:space="0" w:color="auto"/>
                                                      </w:divBdr>
                                                      <w:divsChild>
                                                        <w:div w:id="662322972">
                                                          <w:marLeft w:val="0"/>
                                                          <w:marRight w:val="0"/>
                                                          <w:marTop w:val="0"/>
                                                          <w:marBottom w:val="0"/>
                                                          <w:divBdr>
                                                            <w:top w:val="none" w:sz="0" w:space="0" w:color="auto"/>
                                                            <w:left w:val="none" w:sz="0" w:space="0" w:color="auto"/>
                                                            <w:bottom w:val="none" w:sz="0" w:space="0" w:color="auto"/>
                                                            <w:right w:val="none" w:sz="0" w:space="0" w:color="auto"/>
                                                          </w:divBdr>
                                                        </w:div>
                                                        <w:div w:id="9706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113406">
                                                  <w:marLeft w:val="0"/>
                                                  <w:marRight w:val="0"/>
                                                  <w:marTop w:val="0"/>
                                                  <w:marBottom w:val="0"/>
                                                  <w:divBdr>
                                                    <w:top w:val="none" w:sz="0" w:space="0" w:color="auto"/>
                                                    <w:left w:val="none" w:sz="0" w:space="0" w:color="auto"/>
                                                    <w:bottom w:val="none" w:sz="0" w:space="0" w:color="auto"/>
                                                    <w:right w:val="none" w:sz="0" w:space="0" w:color="auto"/>
                                                  </w:divBdr>
                                                  <w:divsChild>
                                                    <w:div w:id="1253710162">
                                                      <w:marLeft w:val="0"/>
                                                      <w:marRight w:val="0"/>
                                                      <w:marTop w:val="0"/>
                                                      <w:marBottom w:val="0"/>
                                                      <w:divBdr>
                                                        <w:top w:val="none" w:sz="0" w:space="0" w:color="auto"/>
                                                        <w:left w:val="none" w:sz="0" w:space="0" w:color="auto"/>
                                                        <w:bottom w:val="none" w:sz="0" w:space="0" w:color="auto"/>
                                                        <w:right w:val="none" w:sz="0" w:space="0" w:color="auto"/>
                                                      </w:divBdr>
                                                      <w:divsChild>
                                                        <w:div w:id="1008020595">
                                                          <w:marLeft w:val="0"/>
                                                          <w:marRight w:val="0"/>
                                                          <w:marTop w:val="0"/>
                                                          <w:marBottom w:val="0"/>
                                                          <w:divBdr>
                                                            <w:top w:val="none" w:sz="0" w:space="0" w:color="auto"/>
                                                            <w:left w:val="none" w:sz="0" w:space="0" w:color="auto"/>
                                                            <w:bottom w:val="none" w:sz="0" w:space="0" w:color="auto"/>
                                                            <w:right w:val="none" w:sz="0" w:space="0" w:color="auto"/>
                                                          </w:divBdr>
                                                        </w:div>
                                                        <w:div w:id="210934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318120">
                                      <w:marLeft w:val="0"/>
                                      <w:marRight w:val="0"/>
                                      <w:marTop w:val="0"/>
                                      <w:marBottom w:val="0"/>
                                      <w:divBdr>
                                        <w:top w:val="none" w:sz="0" w:space="0" w:color="auto"/>
                                        <w:left w:val="none" w:sz="0" w:space="0" w:color="auto"/>
                                        <w:bottom w:val="none" w:sz="0" w:space="0" w:color="auto"/>
                                        <w:right w:val="none" w:sz="0" w:space="0" w:color="auto"/>
                                      </w:divBdr>
                                      <w:divsChild>
                                        <w:div w:id="944851411">
                                          <w:marLeft w:val="0"/>
                                          <w:marRight w:val="0"/>
                                          <w:marTop w:val="0"/>
                                          <w:marBottom w:val="0"/>
                                          <w:divBdr>
                                            <w:top w:val="none" w:sz="0" w:space="0" w:color="auto"/>
                                            <w:left w:val="none" w:sz="0" w:space="0" w:color="auto"/>
                                            <w:bottom w:val="none" w:sz="0" w:space="0" w:color="auto"/>
                                            <w:right w:val="none" w:sz="0" w:space="0" w:color="auto"/>
                                          </w:divBdr>
                                        </w:div>
                                        <w:div w:id="10037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31130">
                              <w:marLeft w:val="0"/>
                              <w:marRight w:val="0"/>
                              <w:marTop w:val="0"/>
                              <w:marBottom w:val="0"/>
                              <w:divBdr>
                                <w:top w:val="none" w:sz="0" w:space="0" w:color="auto"/>
                                <w:left w:val="none" w:sz="0" w:space="0" w:color="auto"/>
                                <w:bottom w:val="none" w:sz="0" w:space="0" w:color="auto"/>
                                <w:right w:val="none" w:sz="0" w:space="0" w:color="auto"/>
                              </w:divBdr>
                              <w:divsChild>
                                <w:div w:id="1307121798">
                                  <w:marLeft w:val="0"/>
                                  <w:marRight w:val="0"/>
                                  <w:marTop w:val="0"/>
                                  <w:marBottom w:val="0"/>
                                  <w:divBdr>
                                    <w:top w:val="none" w:sz="0" w:space="0" w:color="auto"/>
                                    <w:left w:val="none" w:sz="0" w:space="0" w:color="auto"/>
                                    <w:bottom w:val="none" w:sz="0" w:space="0" w:color="auto"/>
                                    <w:right w:val="none" w:sz="0" w:space="0" w:color="auto"/>
                                  </w:divBdr>
                                  <w:divsChild>
                                    <w:div w:id="768307250">
                                      <w:marLeft w:val="0"/>
                                      <w:marRight w:val="0"/>
                                      <w:marTop w:val="0"/>
                                      <w:marBottom w:val="0"/>
                                      <w:divBdr>
                                        <w:top w:val="none" w:sz="0" w:space="0" w:color="auto"/>
                                        <w:left w:val="none" w:sz="0" w:space="0" w:color="auto"/>
                                        <w:bottom w:val="none" w:sz="0" w:space="0" w:color="auto"/>
                                        <w:right w:val="none" w:sz="0" w:space="0" w:color="auto"/>
                                      </w:divBdr>
                                    </w:div>
                                    <w:div w:id="1533222281">
                                      <w:marLeft w:val="0"/>
                                      <w:marRight w:val="0"/>
                                      <w:marTop w:val="0"/>
                                      <w:marBottom w:val="0"/>
                                      <w:divBdr>
                                        <w:top w:val="none" w:sz="0" w:space="0" w:color="auto"/>
                                        <w:left w:val="none" w:sz="0" w:space="0" w:color="auto"/>
                                        <w:bottom w:val="none" w:sz="0" w:space="0" w:color="auto"/>
                                        <w:right w:val="none" w:sz="0" w:space="0" w:color="auto"/>
                                      </w:divBdr>
                                    </w:div>
                                    <w:div w:id="177604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99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609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ka.ms/EvilGinx" TargetMode="External"/><Relationship Id="rId21" Type="http://schemas.openxmlformats.org/officeDocument/2006/relationships/hyperlink" Target="https://learn.microsoft.com/en-us/azure/cloud-adoption-framework/migrate/azure-best-practices/contoso-migration-rds-to-wvd" TargetMode="External"/><Relationship Id="rId42" Type="http://schemas.openxmlformats.org/officeDocument/2006/relationships/hyperlink" Target="https://portal.azure.com" TargetMode="External"/><Relationship Id="rId47" Type="http://schemas.openxmlformats.org/officeDocument/2006/relationships/hyperlink" Target="https://learn.microsoft.com/en-us/azure/active-directory/devices/howto-vm-sign-in-azure-ad-windows" TargetMode="External"/><Relationship Id="rId63" Type="http://schemas.openxmlformats.org/officeDocument/2006/relationships/image" Target="media/image11.svg"/><Relationship Id="rId68"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header" Target="header1.xml"/><Relationship Id="rId29" Type="http://schemas.openxmlformats.org/officeDocument/2006/relationships/hyperlink" Target="https://portal.azure.com" TargetMode="External"/><Relationship Id="rId11" Type="http://schemas.openxmlformats.org/officeDocument/2006/relationships/webSettings" Target="webSettings.xml"/><Relationship Id="rId24" Type="http://schemas.openxmlformats.org/officeDocument/2006/relationships/hyperlink" Target="https://go.microsoft.com/fwlink/?linkid=2139369" TargetMode="External"/><Relationship Id="rId32" Type="http://schemas.openxmlformats.org/officeDocument/2006/relationships/hyperlink" Target="https://portal.azure.com" TargetMode="External"/><Relationship Id="rId37" Type="http://schemas.openxmlformats.org/officeDocument/2006/relationships/hyperlink" Target="https://portal.azure.com" TargetMode="External"/><Relationship Id="rId40" Type="http://schemas.openxmlformats.org/officeDocument/2006/relationships/hyperlink" Target="https://portal.azure.com" TargetMode="External"/><Relationship Id="rId45" Type="http://schemas.openxmlformats.org/officeDocument/2006/relationships/hyperlink" Target="https://portal.azure.com" TargetMode="External"/><Relationship Id="rId53" Type="http://schemas.openxmlformats.org/officeDocument/2006/relationships/hyperlink" Target="https://rdweb.wvd.microsoft.com/api/arm/feeddiscovery" TargetMode="External"/><Relationship Id="rId58" Type="http://schemas.openxmlformats.org/officeDocument/2006/relationships/image" Target="media/image9.png"/><Relationship Id="rId66" Type="http://schemas.openxmlformats.org/officeDocument/2006/relationships/hyperlink" Target="https://github.com/msft-nl-gps/overhead/blob/main/.github/workflows/deprovision-everything.yml" TargetMode="External"/><Relationship Id="rId74" Type="http://schemas.openxmlformats.org/officeDocument/2006/relationships/theme" Target="theme/theme1.xml"/><Relationship Id="rId5" Type="http://schemas.openxmlformats.org/officeDocument/2006/relationships/customXml" Target="../customXml/item5.xml"/><Relationship Id="rId61" Type="http://schemas.openxmlformats.org/officeDocument/2006/relationships/hyperlink" Target="https://portal.azure.com" TargetMode="External"/><Relationship Id="rId1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go.microsoft.com/fwlink/?linkid=2139369" TargetMode="External"/><Relationship Id="rId27" Type="http://schemas.openxmlformats.org/officeDocument/2006/relationships/hyperlink" Target="https://portal.azure.com" TargetMode="External"/><Relationship Id="rId30" Type="http://schemas.openxmlformats.org/officeDocument/2006/relationships/hyperlink" Target="https://learn.microsoft.com/en-us/azure/firewall/overview" TargetMode="External"/><Relationship Id="rId35" Type="http://schemas.openxmlformats.org/officeDocument/2006/relationships/image" Target="media/image5.png"/><Relationship Id="rId43" Type="http://schemas.openxmlformats.org/officeDocument/2006/relationships/hyperlink" Target="https://learn.microsoft.com/en-us/azure/active-directory/devices/howto-vm-sign-in-azure-ad-windows" TargetMode="External"/><Relationship Id="rId48" Type="http://schemas.openxmlformats.org/officeDocument/2006/relationships/hyperlink" Target="https://portal.azure.com" TargetMode="External"/><Relationship Id="rId56" Type="http://schemas.openxmlformats.org/officeDocument/2006/relationships/hyperlink" Target="https://learn.microsoft.com/en-us/azure/migrate/migrate-services-overview" TargetMode="External"/><Relationship Id="rId64" Type="http://schemas.openxmlformats.org/officeDocument/2006/relationships/hyperlink" Target="https://github.com/msft-nl-gps/Endor/blob/main/.github/workflows/1-process-management-groups.yml" TargetMode="External"/><Relationship Id="rId69" Type="http://schemas.openxmlformats.org/officeDocument/2006/relationships/footer" Target="footer5.xml"/><Relationship Id="rId8" Type="http://schemas.openxmlformats.org/officeDocument/2006/relationships/numbering" Target="numbering.xml"/><Relationship Id="rId51" Type="http://schemas.openxmlformats.org/officeDocument/2006/relationships/hyperlink" Target="https://client.wvd.microsoft.com/arm/webclient/index.html" TargetMode="Externa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footnotes" Target="footnotes.xml"/><Relationship Id="rId17" Type="http://schemas.openxmlformats.org/officeDocument/2006/relationships/footer" Target="footer1.xml"/><Relationship Id="rId25" Type="http://schemas.openxmlformats.org/officeDocument/2006/relationships/hyperlink" Target="mailto:avdadmin01@xxxx.onmicrosoft.com" TargetMode="External"/><Relationship Id="rId33" Type="http://schemas.openxmlformats.org/officeDocument/2006/relationships/hyperlink" Target="https://portal.azure.com" TargetMode="External"/><Relationship Id="rId38" Type="http://schemas.openxmlformats.org/officeDocument/2006/relationships/hyperlink" Target="https://portal.azure.com" TargetMode="External"/><Relationship Id="rId46" Type="http://schemas.openxmlformats.org/officeDocument/2006/relationships/image" Target="media/image7.png"/><Relationship Id="rId59" Type="http://schemas.openxmlformats.org/officeDocument/2006/relationships/hyperlink" Target="https://aka.ms/EvilGinx" TargetMode="External"/><Relationship Id="rId67" Type="http://schemas.openxmlformats.org/officeDocument/2006/relationships/hyperlink" Target="https://learn.microsoft.com/en-us/azure/virtual-desktop/" TargetMode="External"/><Relationship Id="rId20" Type="http://schemas.openxmlformats.org/officeDocument/2006/relationships/footer" Target="footer3.xml"/><Relationship Id="rId41" Type="http://schemas.openxmlformats.org/officeDocument/2006/relationships/hyperlink" Target="https://portal.azure.com" TargetMode="External"/><Relationship Id="rId54" Type="http://schemas.openxmlformats.org/officeDocument/2006/relationships/hyperlink" Target="https://rdweb.wvd.microsoft.com/api/arm/feeddiscovery" TargetMode="External"/><Relationship Id="rId62" Type="http://schemas.openxmlformats.org/officeDocument/2006/relationships/image" Target="media/image10.png"/><Relationship Id="rId70" Type="http://schemas.openxmlformats.org/officeDocument/2006/relationships/header" Target="header3.xml"/><Relationship Id="rId75"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image" Target="media/image2.png"/><Relationship Id="rId23" Type="http://schemas.openxmlformats.org/officeDocument/2006/relationships/hyperlink" Target="https://learn.microsoft.com/en-us/azure/virtual-desktop/users/remote-desktop-clients-overview" TargetMode="External"/><Relationship Id="rId28" Type="http://schemas.openxmlformats.org/officeDocument/2006/relationships/image" Target="media/image4.png"/><Relationship Id="rId36" Type="http://schemas.openxmlformats.org/officeDocument/2006/relationships/hyperlink" Target="https://portal.azure.com" TargetMode="External"/><Relationship Id="rId49" Type="http://schemas.openxmlformats.org/officeDocument/2006/relationships/hyperlink" Target="https://portal.azure.com" TargetMode="External"/><Relationship Id="rId57" Type="http://schemas.openxmlformats.org/officeDocument/2006/relationships/hyperlink" Target="https://learn.microsoft.com/en-us/azure/cloud-adoption-framework/migrate/azure-best-practices/contoso-migration-rds-to-wvd" TargetMode="External"/><Relationship Id="rId10" Type="http://schemas.openxmlformats.org/officeDocument/2006/relationships/settings" Target="settings.xml"/><Relationship Id="rId31" Type="http://schemas.openxmlformats.org/officeDocument/2006/relationships/hyperlink" Target="https://portal.azure.com" TargetMode="External"/><Relationship Id="rId44" Type="http://schemas.openxmlformats.org/officeDocument/2006/relationships/hyperlink" Target="https://portal.azure.com" TargetMode="External"/><Relationship Id="rId52" Type="http://schemas.openxmlformats.org/officeDocument/2006/relationships/hyperlink" Target="https://rdweb.wvd.microsoft.com/api/arm/feeddiscovery" TargetMode="External"/><Relationship Id="rId60" Type="http://schemas.openxmlformats.org/officeDocument/2006/relationships/hyperlink" Target="https://portal.azure.com" TargetMode="External"/><Relationship Id="rId65" Type="http://schemas.openxmlformats.org/officeDocument/2006/relationships/hyperlink" Target="https://github.com/msft-nl-gps/overhead/blob/main/.github/workflows/create-all-users.yml" TargetMode="External"/><Relationship Id="rId73"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9" Type="http://schemas.openxmlformats.org/officeDocument/2006/relationships/image" Target="media/image6.png"/><Relationship Id="rId34" Type="http://schemas.openxmlformats.org/officeDocument/2006/relationships/hyperlink" Target="https://portal.azure.com" TargetMode="External"/><Relationship Id="rId50" Type="http://schemas.openxmlformats.org/officeDocument/2006/relationships/image" Target="media/image8.png"/><Relationship Id="rId55" Type="http://schemas.openxmlformats.org/officeDocument/2006/relationships/hyperlink" Target="https://learn.microsoft.com/en-us/azure/virtual-desktop/autoscale-scaling-plan" TargetMode="External"/><Relationship Id="rId7" Type="http://schemas.openxmlformats.org/officeDocument/2006/relationships/customXml" Target="../customXml/item7.xml"/><Relationship Id="rId71" Type="http://schemas.openxmlformats.org/officeDocument/2006/relationships/footer" Target="foot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campos\appdata\roaming\microsoft%20@%20work\Templates\documentbas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9BBE1B1070426DBF094BF7BA31691E"/>
        <w:category>
          <w:name w:val="General"/>
          <w:gallery w:val="placeholder"/>
        </w:category>
        <w:types>
          <w:type w:val="bbPlcHdr"/>
        </w:types>
        <w:behaviors>
          <w:behavior w:val="content"/>
        </w:behaviors>
        <w:guid w:val="{C1D21093-26E5-4983-8710-1F00F2B54B53}"/>
      </w:docPartPr>
      <w:docPartBody>
        <w:p w:rsidR="00A72F2B" w:rsidRDefault="00A72F2B">
          <w:r w:rsidRPr="00666848">
            <w:rPr>
              <w:rStyle w:val="Tekstvantijdelijkeaanduiding"/>
            </w:rPr>
            <w:t>[Title]</w:t>
          </w:r>
        </w:p>
      </w:docPartBody>
    </w:docPart>
    <w:docPart>
      <w:docPartPr>
        <w:name w:val="7EC147922D6B4724AB95BBD006A72CB5"/>
        <w:category>
          <w:name w:val="General"/>
          <w:gallery w:val="placeholder"/>
        </w:category>
        <w:types>
          <w:type w:val="bbPlcHdr"/>
        </w:types>
        <w:behaviors>
          <w:behavior w:val="content"/>
        </w:behaviors>
        <w:guid w:val="{00BACD10-9948-46CC-81E0-13C5CFBB8CD5}"/>
      </w:docPartPr>
      <w:docPartBody>
        <w:p w:rsidR="00A72F2B" w:rsidRDefault="00A72F2B" w:rsidP="00A72F2B">
          <w:r w:rsidRPr="00666848">
            <w:rPr>
              <w:rStyle w:val="Tekstvantijdelijkeaanduiding"/>
            </w:rPr>
            <w:t>[Subject]</w:t>
          </w:r>
        </w:p>
      </w:docPartBody>
    </w:docPart>
    <w:docPart>
      <w:docPartPr>
        <w:name w:val="37D0A20307F0474287CC5631DC0DE219"/>
        <w:category>
          <w:name w:val="General"/>
          <w:gallery w:val="placeholder"/>
        </w:category>
        <w:types>
          <w:type w:val="bbPlcHdr"/>
        </w:types>
        <w:behaviors>
          <w:behavior w:val="content"/>
        </w:behaviors>
        <w:guid w:val="{131E412C-90EA-460E-B9E9-CF553319BA90}"/>
      </w:docPartPr>
      <w:docPartBody>
        <w:p w:rsidR="00205562" w:rsidRDefault="00E05F97" w:rsidP="00E05F97">
          <w:pPr>
            <w:pStyle w:val="37D0A20307F0474287CC5631DC0DE219"/>
          </w:pPr>
          <w:r w:rsidRPr="00666848">
            <w:rPr>
              <w:rStyle w:val="Tekstvantijdelijkeaanduiding"/>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w:altName w:val="Segoe UI"/>
    <w:charset w:val="00"/>
    <w:family w:val="swiss"/>
    <w:pitch w:val="variable"/>
    <w:sig w:usb0="A00002AF" w:usb1="4000205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Segoe Semibold">
    <w:altName w:val="Segoe UI Semibold"/>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2F2B"/>
    <w:rsid w:val="000A5972"/>
    <w:rsid w:val="000D5EC8"/>
    <w:rsid w:val="001073A3"/>
    <w:rsid w:val="00113500"/>
    <w:rsid w:val="00172A5D"/>
    <w:rsid w:val="001876D2"/>
    <w:rsid w:val="001C248D"/>
    <w:rsid w:val="001D2C20"/>
    <w:rsid w:val="00205562"/>
    <w:rsid w:val="0026103E"/>
    <w:rsid w:val="0032572C"/>
    <w:rsid w:val="003D0EE2"/>
    <w:rsid w:val="00417C7B"/>
    <w:rsid w:val="00477FEE"/>
    <w:rsid w:val="004F283D"/>
    <w:rsid w:val="00504FBA"/>
    <w:rsid w:val="00515561"/>
    <w:rsid w:val="00553BB2"/>
    <w:rsid w:val="00554FB3"/>
    <w:rsid w:val="005A10AC"/>
    <w:rsid w:val="005C76F0"/>
    <w:rsid w:val="005D1680"/>
    <w:rsid w:val="006000E0"/>
    <w:rsid w:val="006158A7"/>
    <w:rsid w:val="00655EA2"/>
    <w:rsid w:val="00675DE2"/>
    <w:rsid w:val="006E117B"/>
    <w:rsid w:val="00746BAE"/>
    <w:rsid w:val="007968D3"/>
    <w:rsid w:val="007A6CCD"/>
    <w:rsid w:val="008019D1"/>
    <w:rsid w:val="00814425"/>
    <w:rsid w:val="00825216"/>
    <w:rsid w:val="00830CA7"/>
    <w:rsid w:val="008940B6"/>
    <w:rsid w:val="008D413D"/>
    <w:rsid w:val="008D7125"/>
    <w:rsid w:val="009A2906"/>
    <w:rsid w:val="009A7387"/>
    <w:rsid w:val="009B24EE"/>
    <w:rsid w:val="00A12180"/>
    <w:rsid w:val="00A168CF"/>
    <w:rsid w:val="00A20915"/>
    <w:rsid w:val="00A72F2B"/>
    <w:rsid w:val="00AB246F"/>
    <w:rsid w:val="00AF24DA"/>
    <w:rsid w:val="00B0101D"/>
    <w:rsid w:val="00B14F59"/>
    <w:rsid w:val="00B46D17"/>
    <w:rsid w:val="00BA1756"/>
    <w:rsid w:val="00BC2281"/>
    <w:rsid w:val="00BD28CC"/>
    <w:rsid w:val="00BE7F04"/>
    <w:rsid w:val="00C503DC"/>
    <w:rsid w:val="00C72884"/>
    <w:rsid w:val="00CA3719"/>
    <w:rsid w:val="00CE0F94"/>
    <w:rsid w:val="00DA34AC"/>
    <w:rsid w:val="00E05F97"/>
    <w:rsid w:val="00ED60E6"/>
    <w:rsid w:val="00FB6A9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72F2B"/>
    <w:rPr>
      <w:rFonts w:cs="Times New Roman"/>
      <w:sz w:val="3276"/>
      <w:szCs w:val="327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uiPriority w:val="99"/>
    <w:semiHidden/>
    <w:rsid w:val="00E05F97"/>
    <w:rPr>
      <w:color w:val="808080"/>
    </w:rPr>
  </w:style>
  <w:style w:type="paragraph" w:customStyle="1" w:styleId="37D0A20307F0474287CC5631DC0DE219">
    <w:name w:val="37D0A20307F0474287CC5631DC0DE219"/>
    <w:rsid w:val="00E05F97"/>
    <w:rPr>
      <w:lang w:val="nl-NL" w:eastAsia="nl-N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b:Sources xmlns:b="http://schemas.openxmlformats.org/officeDocument/2006/bibliography" xmlns="http://schemas.openxmlformats.org/officeDocument/2006/bibliography" SelectedStyle="\APA.XSL" StyleName="APA">
  <b:Source>
    <b:Tag>Mic19</b:Tag>
    <b:SourceType>InternetSite</b:SourceType>
    <b:Guid>{DC133EB9-F853-48C4-BD75-0D2C6E485FF5}</b:Guid>
    <b:Title>Azure Databtricks</b:Title>
    <b:Year>2019</b:Year>
    <b:LCID>en-US</b:LCID>
    <b:Author>
      <b:Author>
        <b:Corporate>Microsoft</b:Corporate>
      </b:Author>
    </b:Author>
    <b:InternetSiteTitle>Microsoft Azure</b:InternetSiteTitle>
    <b:Month>Jan</b:Month>
    <b:URL>https://azure.microsoft.com/en-us/services/databricks/</b:URL>
    <b:RefOrder>1</b:RefOrder>
  </b:Source>
  <b:Source>
    <b:Tag>Mic191</b:Tag>
    <b:SourceType>InternetSite</b:SourceType>
    <b:Guid>{C1D44A4F-5055-4D8B-9A74-B4FBA5ADADE6}</b:Guid>
    <b:Author>
      <b:Author>
        <b:Corporate>Microsoft</b:Corporate>
      </b:Author>
    </b:Author>
    <b:Title>Quickstart: Run a Spark job on Azure Databricks using the Azure portal</b:Title>
    <b:InternetSiteTitle>Microsft Azure</b:InternetSiteTitle>
    <b:Year>2019</b:Year>
    <b:Month>Jan</b:Month>
    <b:URL>https://docs.microsoft.com/en-us/azure/azure-databricks/quickstart-create-databricks-workspace-portal</b:URL>
    <b:RefOrder>3</b:RefOrder>
  </b:Source>
  <b:Source>
    <b:Tag>Dat191</b:Tag>
    <b:SourceType>InternetSite</b:SourceType>
    <b:Guid>{142968C4-6A53-46C0-AD10-F38036BEB600}</b:Guid>
    <b:Author>
      <b:Author>
        <b:Corporate>Databricks</b:Corporate>
      </b:Author>
    </b:Author>
    <b:Title>Power BI</b:Title>
    <b:InternetSiteTitle>Azure Databricks</b:InternetSiteTitle>
    <b:Year>2019</b:Year>
    <b:Month>Jan</b:Month>
    <b:URL>https://docs.azuredatabricks.net/user-guide/bi/power-bi.html</b:URL>
    <b:RefOrder>4</b:RefOrder>
  </b:Source>
  <b:Source>
    <b:Tag>Dat19</b:Tag>
    <b:SourceType>InternetSite</b:SourceType>
    <b:Guid>{C46DC72E-33E4-4456-808D-D6CFD7666734}</b:Guid>
    <b:Author>
      <b:Author>
        <b:Corporate>Databricks</b:Corporate>
      </b:Author>
    </b:Author>
    <b:Title>Introduction to Databricks Delta</b:Title>
    <b:InternetSiteTitle>Azure Databricks</b:InternetSiteTitle>
    <b:Year>2019</b:Year>
    <b:Month>Jan</b:Month>
    <b:URL>https://docs.azuredatabricks.net/delta/delta-intro.html</b:URL>
    <b:RefOrder>2</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91D10A2A64E4E4DA2DA50D6FA104F12" ma:contentTypeVersion="24" ma:contentTypeDescription="Create a new document." ma:contentTypeScope="" ma:versionID="bf02fba74835be574a79ece8d81f8140">
  <xsd:schema xmlns:xsd="http://www.w3.org/2001/XMLSchema" xmlns:xs="http://www.w3.org/2001/XMLSchema" xmlns:p="http://schemas.microsoft.com/office/2006/metadata/properties" xmlns:ns1="http://schemas.microsoft.com/sharepoint/v3" xmlns:ns2="238c5274-7ae9-4482-a961-c2ed3594aecf" xmlns:ns3="63ad01a6-b5cc-4a2b-a280-1c4a1dc4f211" xmlns:ns4="230e9df3-be65-4c73-a93b-d1236ebd677e" targetNamespace="http://schemas.microsoft.com/office/2006/metadata/properties" ma:root="true" ma:fieldsID="9b281bb6818b6d5ccf808ed7ee03a5a8" ns1:_="" ns2:_="" ns3:_="" ns4:_="">
    <xsd:import namespace="http://schemas.microsoft.com/sharepoint/v3"/>
    <xsd:import namespace="238c5274-7ae9-4482-a961-c2ed3594aecf"/>
    <xsd:import namespace="63ad01a6-b5cc-4a2b-a280-1c4a1dc4f211"/>
    <xsd:import namespace="230e9df3-be65-4c73-a93b-d1236ebd677e"/>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DateTaken" minOccurs="0"/>
                <xsd:element ref="ns2:MediaServiceAutoTags" minOccurs="0"/>
                <xsd:element ref="ns3:SharedWithDetails" minOccurs="0"/>
                <xsd:element ref="ns3:LastSharedByUser" minOccurs="0"/>
                <xsd:element ref="ns3:LastSharedByTime" minOccurs="0"/>
                <xsd:element ref="ns2:MediaServiceOCR"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OneNoteFluid_FileOrder" minOccurs="0"/>
                <xsd:element ref="ns2:MediaServiceSearchProperties" minOccurs="0"/>
                <xsd:element ref="ns2:MediaServiceDocTag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38c5274-7ae9-4482-a961-c2ed3594aecf"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AutoTags" ma:index="12" nillable="true" ma:displayName="MediaServiceAutoTags" ma:description="" ma:internalName="MediaServiceAutoTags" ma:readOnly="true">
      <xsd:simpleType>
        <xsd:restriction base="dms:Text"/>
      </xsd:simpleType>
    </xsd:element>
    <xsd:element name="MediaServiceOCR" ma:index="16" nillable="true" ma:displayName="MediaServiceOCR" ma:description="" ma:internalName="MediaServiceOCR" ma:readOnly="true">
      <xsd:simpleType>
        <xsd:restriction base="dms:Note">
          <xsd:maxLength value="255"/>
        </xsd:restriction>
      </xsd:simpleType>
    </xsd:element>
    <xsd:element name="MediaServiceLocation" ma:index="17" nillable="true" ma:displayName="MediaServiceLocation" ma:description="" ma:internalName="MediaServiceLocation"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fals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OneNoteFluid_FileOrder" ma:index="28" nillable="true" ma:displayName="OneNoteFluid_FileOrder" ma:internalName="OneNoteFluid_FileOrder">
      <xsd:simpleType>
        <xsd:restriction base="dms:Text">
          <xsd:maxLength value="255"/>
        </xsd:restrictio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ad01a6-b5cc-4a2b-a280-1c4a1dc4f211"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description="" ma:internalName="SharedWithDetails" ma:readOnly="true">
      <xsd:simpleType>
        <xsd:restriction base="dms:Note">
          <xsd:maxLength value="255"/>
        </xsd:restriction>
      </xsd:simpleType>
    </xsd:element>
    <xsd:element name="LastSharedByUser" ma:index="14" nillable="true" ma:displayName="Last Shared By User" ma:description="" ma:hidden="true" ma:internalName="LastSharedByUser" ma:readOnly="true">
      <xsd:simpleType>
        <xsd:restriction base="dms:Note"/>
      </xsd:simpleType>
    </xsd:element>
    <xsd:element name="LastSharedByTime" ma:index="15" nillable="true" ma:displayName="Last Shared By Time" ma:description="" ma:hidden="true"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0dfd16c9-c2e3-4d76-902f-5a40eccd8377}" ma:internalName="TaxCatchAll" ma:showField="CatchAllData" ma:web="63ad01a6-b5cc-4a2b-a280-1c4a1dc4f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overPageProperties xmlns="http://schemas.microsoft.com/office/2006/coverPageProps">
  <PublishDate/>
  <Abstract/>
  <CompanyAddress/>
  <CompanyPhone/>
  <CompanyFax/>
  <CompanyEmail/>
</CoverPageProperties>
</file>

<file path=customXml/item5.xml><?xml version="1.0" encoding="utf-8"?>
<LongProperties xmlns="http://schemas.microsoft.com/office/2006/metadata/longProperties"/>
</file>

<file path=customXml/item6.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MediaServiceKeyPoints xmlns="238c5274-7ae9-4482-a961-c2ed3594aecf" xsi:nil="true"/>
    <lcf76f155ced4ddcb4097134ff3c332f xmlns="238c5274-7ae9-4482-a961-c2ed3594aecf">
      <Terms xmlns="http://schemas.microsoft.com/office/infopath/2007/PartnerControls"/>
    </lcf76f155ced4ddcb4097134ff3c332f>
    <OneNoteFluid_FileOrder xmlns="238c5274-7ae9-4482-a961-c2ed3594aecf" xsi:nil="true"/>
    <SharedWithUsers xmlns="63ad01a6-b5cc-4a2b-a280-1c4a1dc4f211">
      <UserInfo>
        <DisplayName>Joke Feije-Edelman (SHE/HER)</DisplayName>
        <AccountId>1117</AccountId>
        <AccountType/>
      </UserInfo>
      <UserInfo>
        <DisplayName>Ruben Koeze</DisplayName>
        <AccountId>734</AccountId>
        <AccountType/>
      </UserInfo>
    </SharedWithUsers>
  </documentManagement>
</p:properties>
</file>

<file path=customXml/item7.xml><?xml version="1.0" encoding="utf-8"?>
<root>
  <Status>Draft</Status>
</root>
</file>

<file path=customXml/itemProps1.xml><?xml version="1.0" encoding="utf-8"?>
<ds:datastoreItem xmlns:ds="http://schemas.openxmlformats.org/officeDocument/2006/customXml" ds:itemID="{AB7E53AD-F8F7-4DF0-A8B3-47C9EF4B89E4}">
  <ds:schemaRefs>
    <ds:schemaRef ds:uri="http://schemas.openxmlformats.org/officeDocument/2006/bibliography"/>
  </ds:schemaRefs>
</ds:datastoreItem>
</file>

<file path=customXml/itemProps2.xml><?xml version="1.0" encoding="utf-8"?>
<ds:datastoreItem xmlns:ds="http://schemas.openxmlformats.org/officeDocument/2006/customXml" ds:itemID="{9B537E15-0111-4397-91CC-04726F7A7FAC}">
  <ds:schemaRefs>
    <ds:schemaRef ds:uri="http://schemas.microsoft.com/sharepoint/v3/contenttype/forms"/>
  </ds:schemaRefs>
</ds:datastoreItem>
</file>

<file path=customXml/itemProps3.xml><?xml version="1.0" encoding="utf-8"?>
<ds:datastoreItem xmlns:ds="http://schemas.openxmlformats.org/officeDocument/2006/customXml" ds:itemID="{995A2775-8DFF-4AAF-80FC-465A76E4D5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38c5274-7ae9-4482-a961-c2ed3594aecf"/>
    <ds:schemaRef ds:uri="63ad01a6-b5cc-4a2b-a280-1c4a1dc4f21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310262B-BB03-48B9-85BD-1CBF090733C3}">
  <ds:schemaRefs>
    <ds:schemaRef ds:uri="http://schemas.microsoft.com/office/2006/coverPageProps"/>
  </ds:schemaRefs>
</ds:datastoreItem>
</file>

<file path=customXml/itemProps5.xml><?xml version="1.0" encoding="utf-8"?>
<ds:datastoreItem xmlns:ds="http://schemas.openxmlformats.org/officeDocument/2006/customXml" ds:itemID="{97C35468-0D6F-41CD-8777-3DB457FF1FC7}">
  <ds:schemaRefs>
    <ds:schemaRef ds:uri="http://schemas.microsoft.com/office/2006/metadata/longProperties"/>
  </ds:schemaRefs>
</ds:datastoreItem>
</file>

<file path=customXml/itemProps6.xml><?xml version="1.0" encoding="utf-8"?>
<ds:datastoreItem xmlns:ds="http://schemas.openxmlformats.org/officeDocument/2006/customXml" ds:itemID="{FD1B50ED-ADC8-4AB9-B953-6BA09D26EC50}">
  <ds:schemaRefs>
    <ds:schemaRef ds:uri="http://schemas.microsoft.com/office/2006/metadata/properties"/>
    <ds:schemaRef ds:uri="http://schemas.microsoft.com/office/infopath/2007/PartnerControls"/>
    <ds:schemaRef ds:uri="http://schemas.microsoft.com/sharepoint/v3"/>
    <ds:schemaRef ds:uri="230e9df3-be65-4c73-a93b-d1236ebd677e"/>
    <ds:schemaRef ds:uri="238c5274-7ae9-4482-a961-c2ed3594aecf"/>
    <ds:schemaRef ds:uri="63ad01a6-b5cc-4a2b-a280-1c4a1dc4f211"/>
  </ds:schemaRefs>
</ds:datastoreItem>
</file>

<file path=customXml/itemProps7.xml><?xml version="1.0" encoding="utf-8"?>
<ds:datastoreItem xmlns:ds="http://schemas.openxmlformats.org/officeDocument/2006/customXml" ds:itemID="{7DE374A5-E216-4000-ACD6-42798D20C6D1}">
  <ds:schemaRefs/>
</ds:datastoreItem>
</file>

<file path=docMetadata/LabelInfo.xml><?xml version="1.0" encoding="utf-8"?>
<clbl:labelList xmlns:clbl="http://schemas.microsoft.com/office/2020/mipLabelMetadata">
  <clbl:label id="{1a19d03a-48bc-4359-8038-5b5f6d5847c3}"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documentbase.dotx</Template>
  <TotalTime>1</TotalTime>
  <Pages>35</Pages>
  <Words>10377</Words>
  <Characters>57079</Characters>
  <Application>Microsoft Office Word</Application>
  <DocSecurity>0</DocSecurity>
  <Lines>475</Lines>
  <Paragraphs>134</Paragraphs>
  <ScaleCrop>false</ScaleCrop>
  <HeadingPairs>
    <vt:vector size="2" baseType="variant">
      <vt:variant>
        <vt:lpstr>Title</vt:lpstr>
      </vt:variant>
      <vt:variant>
        <vt:i4>1</vt:i4>
      </vt:variant>
    </vt:vector>
  </HeadingPairs>
  <TitlesOfParts>
    <vt:vector size="1" baseType="lpstr">
      <vt:lpstr>Azure Virtual Desktop</vt:lpstr>
    </vt:vector>
  </TitlesOfParts>
  <Manager>Ingeborg Struijk</Manager>
  <Company>Microsoft Mexico</Company>
  <LinksUpToDate>false</LinksUpToDate>
  <CharactersWithSpaces>67322</CharactersWithSpaces>
  <SharedDoc>false</SharedDoc>
  <HLinks>
    <vt:vector size="522" baseType="variant">
      <vt:variant>
        <vt:i4>4456467</vt:i4>
      </vt:variant>
      <vt:variant>
        <vt:i4>540</vt:i4>
      </vt:variant>
      <vt:variant>
        <vt:i4>0</vt:i4>
      </vt:variant>
      <vt:variant>
        <vt:i4>5</vt:i4>
      </vt:variant>
      <vt:variant>
        <vt:lpwstr>https://learn.microsoft.com/en-us/azure/virtual-desktop/</vt:lpwstr>
      </vt:variant>
      <vt:variant>
        <vt:lpwstr/>
      </vt:variant>
      <vt:variant>
        <vt:i4>6881376</vt:i4>
      </vt:variant>
      <vt:variant>
        <vt:i4>537</vt:i4>
      </vt:variant>
      <vt:variant>
        <vt:i4>0</vt:i4>
      </vt:variant>
      <vt:variant>
        <vt:i4>5</vt:i4>
      </vt:variant>
      <vt:variant>
        <vt:lpwstr>https://github.com/msft-nl-gps/overhead/blob/main/.github/workflows/deprovision-everything.yml</vt:lpwstr>
      </vt:variant>
      <vt:variant>
        <vt:lpwstr/>
      </vt:variant>
      <vt:variant>
        <vt:i4>6225941</vt:i4>
      </vt:variant>
      <vt:variant>
        <vt:i4>534</vt:i4>
      </vt:variant>
      <vt:variant>
        <vt:i4>0</vt:i4>
      </vt:variant>
      <vt:variant>
        <vt:i4>5</vt:i4>
      </vt:variant>
      <vt:variant>
        <vt:lpwstr>https://github.com/msft-nl-gps/overhead/blob/main/.github/workflows/create-all-users.yml</vt:lpwstr>
      </vt:variant>
      <vt:variant>
        <vt:lpwstr/>
      </vt:variant>
      <vt:variant>
        <vt:i4>6094860</vt:i4>
      </vt:variant>
      <vt:variant>
        <vt:i4>531</vt:i4>
      </vt:variant>
      <vt:variant>
        <vt:i4>0</vt:i4>
      </vt:variant>
      <vt:variant>
        <vt:i4>5</vt:i4>
      </vt:variant>
      <vt:variant>
        <vt:lpwstr>https://github.com/msft-nl-gps/Endor/blob/main/.github/workflows/1-process-management-groups.yml</vt:lpwstr>
      </vt:variant>
      <vt:variant>
        <vt:lpwstr/>
      </vt:variant>
      <vt:variant>
        <vt:i4>1638468</vt:i4>
      </vt:variant>
      <vt:variant>
        <vt:i4>528</vt:i4>
      </vt:variant>
      <vt:variant>
        <vt:i4>0</vt:i4>
      </vt:variant>
      <vt:variant>
        <vt:i4>5</vt:i4>
      </vt:variant>
      <vt:variant>
        <vt:lpwstr>https://portal.azure.com/</vt:lpwstr>
      </vt:variant>
      <vt:variant>
        <vt:lpwstr/>
      </vt:variant>
      <vt:variant>
        <vt:i4>1638468</vt:i4>
      </vt:variant>
      <vt:variant>
        <vt:i4>525</vt:i4>
      </vt:variant>
      <vt:variant>
        <vt:i4>0</vt:i4>
      </vt:variant>
      <vt:variant>
        <vt:i4>5</vt:i4>
      </vt:variant>
      <vt:variant>
        <vt:lpwstr>https://portal.azure.com/</vt:lpwstr>
      </vt:variant>
      <vt:variant>
        <vt:lpwstr/>
      </vt:variant>
      <vt:variant>
        <vt:i4>2228337</vt:i4>
      </vt:variant>
      <vt:variant>
        <vt:i4>522</vt:i4>
      </vt:variant>
      <vt:variant>
        <vt:i4>0</vt:i4>
      </vt:variant>
      <vt:variant>
        <vt:i4>5</vt:i4>
      </vt:variant>
      <vt:variant>
        <vt:lpwstr>https://aka.ms/EvilGinx</vt:lpwstr>
      </vt:variant>
      <vt:variant>
        <vt:lpwstr/>
      </vt:variant>
      <vt:variant>
        <vt:i4>7274558</vt:i4>
      </vt:variant>
      <vt:variant>
        <vt:i4>519</vt:i4>
      </vt:variant>
      <vt:variant>
        <vt:i4>0</vt:i4>
      </vt:variant>
      <vt:variant>
        <vt:i4>5</vt:i4>
      </vt:variant>
      <vt:variant>
        <vt:lpwstr>https://learn.microsoft.com/en-us/azure/cloud-adoption-framework/migrate/azure-best-practices/contoso-migration-rds-to-wvd</vt:lpwstr>
      </vt:variant>
      <vt:variant>
        <vt:lpwstr>current-architecture</vt:lpwstr>
      </vt:variant>
      <vt:variant>
        <vt:i4>4390992</vt:i4>
      </vt:variant>
      <vt:variant>
        <vt:i4>516</vt:i4>
      </vt:variant>
      <vt:variant>
        <vt:i4>0</vt:i4>
      </vt:variant>
      <vt:variant>
        <vt:i4>5</vt:i4>
      </vt:variant>
      <vt:variant>
        <vt:lpwstr>https://learn.microsoft.com/en-us/azure/migrate/migrate-services-overview</vt:lpwstr>
      </vt:variant>
      <vt:variant>
        <vt:lpwstr/>
      </vt:variant>
      <vt:variant>
        <vt:i4>3276924</vt:i4>
      </vt:variant>
      <vt:variant>
        <vt:i4>513</vt:i4>
      </vt:variant>
      <vt:variant>
        <vt:i4>0</vt:i4>
      </vt:variant>
      <vt:variant>
        <vt:i4>5</vt:i4>
      </vt:variant>
      <vt:variant>
        <vt:lpwstr>https://learn.microsoft.com/en-us/azure/virtual-desktop/autoscale-scaling-plan</vt:lpwstr>
      </vt:variant>
      <vt:variant>
        <vt:lpwstr/>
      </vt:variant>
      <vt:variant>
        <vt:i4>720986</vt:i4>
      </vt:variant>
      <vt:variant>
        <vt:i4>510</vt:i4>
      </vt:variant>
      <vt:variant>
        <vt:i4>0</vt:i4>
      </vt:variant>
      <vt:variant>
        <vt:i4>5</vt:i4>
      </vt:variant>
      <vt:variant>
        <vt:lpwstr>https://rdweb.wvd.microsoft.com/api/arm/feeddiscovery</vt:lpwstr>
      </vt:variant>
      <vt:variant>
        <vt:lpwstr/>
      </vt:variant>
      <vt:variant>
        <vt:i4>720986</vt:i4>
      </vt:variant>
      <vt:variant>
        <vt:i4>507</vt:i4>
      </vt:variant>
      <vt:variant>
        <vt:i4>0</vt:i4>
      </vt:variant>
      <vt:variant>
        <vt:i4>5</vt:i4>
      </vt:variant>
      <vt:variant>
        <vt:lpwstr>https://rdweb.wvd.microsoft.com/api/arm/feeddiscovery</vt:lpwstr>
      </vt:variant>
      <vt:variant>
        <vt:lpwstr/>
      </vt:variant>
      <vt:variant>
        <vt:i4>720986</vt:i4>
      </vt:variant>
      <vt:variant>
        <vt:i4>504</vt:i4>
      </vt:variant>
      <vt:variant>
        <vt:i4>0</vt:i4>
      </vt:variant>
      <vt:variant>
        <vt:i4>5</vt:i4>
      </vt:variant>
      <vt:variant>
        <vt:lpwstr>https://rdweb.wvd.microsoft.com/api/arm/feeddiscovery</vt:lpwstr>
      </vt:variant>
      <vt:variant>
        <vt:lpwstr/>
      </vt:variant>
      <vt:variant>
        <vt:i4>2031632</vt:i4>
      </vt:variant>
      <vt:variant>
        <vt:i4>501</vt:i4>
      </vt:variant>
      <vt:variant>
        <vt:i4>0</vt:i4>
      </vt:variant>
      <vt:variant>
        <vt:i4>5</vt:i4>
      </vt:variant>
      <vt:variant>
        <vt:lpwstr>https://client.wvd.microsoft.com/arm/webclient/index.html</vt:lpwstr>
      </vt:variant>
      <vt:variant>
        <vt:lpwstr/>
      </vt:variant>
      <vt:variant>
        <vt:i4>1638468</vt:i4>
      </vt:variant>
      <vt:variant>
        <vt:i4>486</vt:i4>
      </vt:variant>
      <vt:variant>
        <vt:i4>0</vt:i4>
      </vt:variant>
      <vt:variant>
        <vt:i4>5</vt:i4>
      </vt:variant>
      <vt:variant>
        <vt:lpwstr>https://portal.azure.com/</vt:lpwstr>
      </vt:variant>
      <vt:variant>
        <vt:lpwstr/>
      </vt:variant>
      <vt:variant>
        <vt:i4>1638468</vt:i4>
      </vt:variant>
      <vt:variant>
        <vt:i4>477</vt:i4>
      </vt:variant>
      <vt:variant>
        <vt:i4>0</vt:i4>
      </vt:variant>
      <vt:variant>
        <vt:i4>5</vt:i4>
      </vt:variant>
      <vt:variant>
        <vt:lpwstr>https://portal.azure.com/</vt:lpwstr>
      </vt:variant>
      <vt:variant>
        <vt:lpwstr/>
      </vt:variant>
      <vt:variant>
        <vt:i4>2687026</vt:i4>
      </vt:variant>
      <vt:variant>
        <vt:i4>474</vt:i4>
      </vt:variant>
      <vt:variant>
        <vt:i4>0</vt:i4>
      </vt:variant>
      <vt:variant>
        <vt:i4>5</vt:i4>
      </vt:variant>
      <vt:variant>
        <vt:lpwstr>https://learn.microsoft.com/en-us/azure/active-directory/devices/howto-vm-sign-in-azure-ad-windows</vt:lpwstr>
      </vt:variant>
      <vt:variant>
        <vt:lpwstr>troubleshoot-deployment-problems</vt:lpwstr>
      </vt:variant>
      <vt:variant>
        <vt:i4>1638468</vt:i4>
      </vt:variant>
      <vt:variant>
        <vt:i4>465</vt:i4>
      </vt:variant>
      <vt:variant>
        <vt:i4>0</vt:i4>
      </vt:variant>
      <vt:variant>
        <vt:i4>5</vt:i4>
      </vt:variant>
      <vt:variant>
        <vt:lpwstr>https://portal.azure.com/</vt:lpwstr>
      </vt:variant>
      <vt:variant>
        <vt:lpwstr/>
      </vt:variant>
      <vt:variant>
        <vt:i4>1638468</vt:i4>
      </vt:variant>
      <vt:variant>
        <vt:i4>447</vt:i4>
      </vt:variant>
      <vt:variant>
        <vt:i4>0</vt:i4>
      </vt:variant>
      <vt:variant>
        <vt:i4>5</vt:i4>
      </vt:variant>
      <vt:variant>
        <vt:lpwstr>https://portal.azure.com/</vt:lpwstr>
      </vt:variant>
      <vt:variant>
        <vt:lpwstr/>
      </vt:variant>
      <vt:variant>
        <vt:i4>3407987</vt:i4>
      </vt:variant>
      <vt:variant>
        <vt:i4>444</vt:i4>
      </vt:variant>
      <vt:variant>
        <vt:i4>0</vt:i4>
      </vt:variant>
      <vt:variant>
        <vt:i4>5</vt:i4>
      </vt:variant>
      <vt:variant>
        <vt:lpwstr>https://learn.microsoft.com/en-us/azure/active-directory/devices/howto-vm-sign-in-azure-ad-windows</vt:lpwstr>
      </vt:variant>
      <vt:variant>
        <vt:lpwstr>configure-role-assignments-for-the-vm</vt:lpwstr>
      </vt:variant>
      <vt:variant>
        <vt:i4>1638468</vt:i4>
      </vt:variant>
      <vt:variant>
        <vt:i4>432</vt:i4>
      </vt:variant>
      <vt:variant>
        <vt:i4>0</vt:i4>
      </vt:variant>
      <vt:variant>
        <vt:i4>5</vt:i4>
      </vt:variant>
      <vt:variant>
        <vt:lpwstr>https://portal.azure.com/</vt:lpwstr>
      </vt:variant>
      <vt:variant>
        <vt:lpwstr/>
      </vt:variant>
      <vt:variant>
        <vt:i4>1638468</vt:i4>
      </vt:variant>
      <vt:variant>
        <vt:i4>423</vt:i4>
      </vt:variant>
      <vt:variant>
        <vt:i4>0</vt:i4>
      </vt:variant>
      <vt:variant>
        <vt:i4>5</vt:i4>
      </vt:variant>
      <vt:variant>
        <vt:lpwstr>https://portal.azure.com/</vt:lpwstr>
      </vt:variant>
      <vt:variant>
        <vt:lpwstr/>
      </vt:variant>
      <vt:variant>
        <vt:i4>1638468</vt:i4>
      </vt:variant>
      <vt:variant>
        <vt:i4>402</vt:i4>
      </vt:variant>
      <vt:variant>
        <vt:i4>0</vt:i4>
      </vt:variant>
      <vt:variant>
        <vt:i4>5</vt:i4>
      </vt:variant>
      <vt:variant>
        <vt:lpwstr>https://portal.azure.com/</vt:lpwstr>
      </vt:variant>
      <vt:variant>
        <vt:lpwstr/>
      </vt:variant>
      <vt:variant>
        <vt:i4>1638468</vt:i4>
      </vt:variant>
      <vt:variant>
        <vt:i4>393</vt:i4>
      </vt:variant>
      <vt:variant>
        <vt:i4>0</vt:i4>
      </vt:variant>
      <vt:variant>
        <vt:i4>5</vt:i4>
      </vt:variant>
      <vt:variant>
        <vt:lpwstr>https://portal.azure.com/</vt:lpwstr>
      </vt:variant>
      <vt:variant>
        <vt:lpwstr/>
      </vt:variant>
      <vt:variant>
        <vt:i4>1638468</vt:i4>
      </vt:variant>
      <vt:variant>
        <vt:i4>372</vt:i4>
      </vt:variant>
      <vt:variant>
        <vt:i4>0</vt:i4>
      </vt:variant>
      <vt:variant>
        <vt:i4>5</vt:i4>
      </vt:variant>
      <vt:variant>
        <vt:lpwstr>https://portal.azure.com/</vt:lpwstr>
      </vt:variant>
      <vt:variant>
        <vt:lpwstr/>
      </vt:variant>
      <vt:variant>
        <vt:i4>1638468</vt:i4>
      </vt:variant>
      <vt:variant>
        <vt:i4>363</vt:i4>
      </vt:variant>
      <vt:variant>
        <vt:i4>0</vt:i4>
      </vt:variant>
      <vt:variant>
        <vt:i4>5</vt:i4>
      </vt:variant>
      <vt:variant>
        <vt:lpwstr>https://portal.azure.com/</vt:lpwstr>
      </vt:variant>
      <vt:variant>
        <vt:lpwstr/>
      </vt:variant>
      <vt:variant>
        <vt:i4>1638468</vt:i4>
      </vt:variant>
      <vt:variant>
        <vt:i4>354</vt:i4>
      </vt:variant>
      <vt:variant>
        <vt:i4>0</vt:i4>
      </vt:variant>
      <vt:variant>
        <vt:i4>5</vt:i4>
      </vt:variant>
      <vt:variant>
        <vt:lpwstr>https://portal.azure.com/</vt:lpwstr>
      </vt:variant>
      <vt:variant>
        <vt:lpwstr/>
      </vt:variant>
      <vt:variant>
        <vt:i4>1638468</vt:i4>
      </vt:variant>
      <vt:variant>
        <vt:i4>351</vt:i4>
      </vt:variant>
      <vt:variant>
        <vt:i4>0</vt:i4>
      </vt:variant>
      <vt:variant>
        <vt:i4>5</vt:i4>
      </vt:variant>
      <vt:variant>
        <vt:lpwstr>https://portal.azure.com/</vt:lpwstr>
      </vt:variant>
      <vt:variant>
        <vt:lpwstr/>
      </vt:variant>
      <vt:variant>
        <vt:i4>1638468</vt:i4>
      </vt:variant>
      <vt:variant>
        <vt:i4>342</vt:i4>
      </vt:variant>
      <vt:variant>
        <vt:i4>0</vt:i4>
      </vt:variant>
      <vt:variant>
        <vt:i4>5</vt:i4>
      </vt:variant>
      <vt:variant>
        <vt:lpwstr>https://portal.azure.com/</vt:lpwstr>
      </vt:variant>
      <vt:variant>
        <vt:lpwstr/>
      </vt:variant>
      <vt:variant>
        <vt:i4>1638468</vt:i4>
      </vt:variant>
      <vt:variant>
        <vt:i4>333</vt:i4>
      </vt:variant>
      <vt:variant>
        <vt:i4>0</vt:i4>
      </vt:variant>
      <vt:variant>
        <vt:i4>5</vt:i4>
      </vt:variant>
      <vt:variant>
        <vt:lpwstr>https://portal.azure.com/</vt:lpwstr>
      </vt:variant>
      <vt:variant>
        <vt:lpwstr/>
      </vt:variant>
      <vt:variant>
        <vt:i4>4390992</vt:i4>
      </vt:variant>
      <vt:variant>
        <vt:i4>330</vt:i4>
      </vt:variant>
      <vt:variant>
        <vt:i4>0</vt:i4>
      </vt:variant>
      <vt:variant>
        <vt:i4>5</vt:i4>
      </vt:variant>
      <vt:variant>
        <vt:lpwstr>https://learn.microsoft.com/en-us/azure/firewall/overview</vt:lpwstr>
      </vt:variant>
      <vt:variant>
        <vt:lpwstr/>
      </vt:variant>
      <vt:variant>
        <vt:i4>1638468</vt:i4>
      </vt:variant>
      <vt:variant>
        <vt:i4>321</vt:i4>
      </vt:variant>
      <vt:variant>
        <vt:i4>0</vt:i4>
      </vt:variant>
      <vt:variant>
        <vt:i4>5</vt:i4>
      </vt:variant>
      <vt:variant>
        <vt:lpwstr>https://portal.azure.com/</vt:lpwstr>
      </vt:variant>
      <vt:variant>
        <vt:lpwstr/>
      </vt:variant>
      <vt:variant>
        <vt:i4>1638468</vt:i4>
      </vt:variant>
      <vt:variant>
        <vt:i4>309</vt:i4>
      </vt:variant>
      <vt:variant>
        <vt:i4>0</vt:i4>
      </vt:variant>
      <vt:variant>
        <vt:i4>5</vt:i4>
      </vt:variant>
      <vt:variant>
        <vt:lpwstr>https://portal.azure.com/</vt:lpwstr>
      </vt:variant>
      <vt:variant>
        <vt:lpwstr/>
      </vt:variant>
      <vt:variant>
        <vt:i4>2228337</vt:i4>
      </vt:variant>
      <vt:variant>
        <vt:i4>306</vt:i4>
      </vt:variant>
      <vt:variant>
        <vt:i4>0</vt:i4>
      </vt:variant>
      <vt:variant>
        <vt:i4>5</vt:i4>
      </vt:variant>
      <vt:variant>
        <vt:lpwstr>https://aka.ms/EvilGinx</vt:lpwstr>
      </vt:variant>
      <vt:variant>
        <vt:lpwstr/>
      </vt:variant>
      <vt:variant>
        <vt:i4>65632</vt:i4>
      </vt:variant>
      <vt:variant>
        <vt:i4>303</vt:i4>
      </vt:variant>
      <vt:variant>
        <vt:i4>0</vt:i4>
      </vt:variant>
      <vt:variant>
        <vt:i4>5</vt:i4>
      </vt:variant>
      <vt:variant>
        <vt:lpwstr>mailto:avdadmin01@xxxx.onmicrosoft.com</vt:lpwstr>
      </vt:variant>
      <vt:variant>
        <vt:lpwstr/>
      </vt:variant>
      <vt:variant>
        <vt:i4>2687095</vt:i4>
      </vt:variant>
      <vt:variant>
        <vt:i4>300</vt:i4>
      </vt:variant>
      <vt:variant>
        <vt:i4>0</vt:i4>
      </vt:variant>
      <vt:variant>
        <vt:i4>5</vt:i4>
      </vt:variant>
      <vt:variant>
        <vt:lpwstr>https://go.microsoft.com/fwlink/?linkid=2139369</vt:lpwstr>
      </vt:variant>
      <vt:variant>
        <vt:lpwstr/>
      </vt:variant>
      <vt:variant>
        <vt:i4>1572935</vt:i4>
      </vt:variant>
      <vt:variant>
        <vt:i4>297</vt:i4>
      </vt:variant>
      <vt:variant>
        <vt:i4>0</vt:i4>
      </vt:variant>
      <vt:variant>
        <vt:i4>5</vt:i4>
      </vt:variant>
      <vt:variant>
        <vt:lpwstr>https://learn.microsoft.com/en-us/azure/virtual-desktop/users/remote-desktop-clients-overview</vt:lpwstr>
      </vt:variant>
      <vt:variant>
        <vt:lpwstr/>
      </vt:variant>
      <vt:variant>
        <vt:i4>2687095</vt:i4>
      </vt:variant>
      <vt:variant>
        <vt:i4>294</vt:i4>
      </vt:variant>
      <vt:variant>
        <vt:i4>0</vt:i4>
      </vt:variant>
      <vt:variant>
        <vt:i4>5</vt:i4>
      </vt:variant>
      <vt:variant>
        <vt:lpwstr>https://go.microsoft.com/fwlink/?linkid=2139369</vt:lpwstr>
      </vt:variant>
      <vt:variant>
        <vt:lpwstr/>
      </vt:variant>
      <vt:variant>
        <vt:i4>3538998</vt:i4>
      </vt:variant>
      <vt:variant>
        <vt:i4>291</vt:i4>
      </vt:variant>
      <vt:variant>
        <vt:i4>0</vt:i4>
      </vt:variant>
      <vt:variant>
        <vt:i4>5</vt:i4>
      </vt:variant>
      <vt:variant>
        <vt:lpwstr>https://learn.microsoft.com/en-us/azure/cloud-adoption-framework/migrate/azure-best-practices/contoso-migration-rds-to-wvd</vt:lpwstr>
      </vt:variant>
      <vt:variant>
        <vt:lpwstr/>
      </vt:variant>
      <vt:variant>
        <vt:i4>1048628</vt:i4>
      </vt:variant>
      <vt:variant>
        <vt:i4>284</vt:i4>
      </vt:variant>
      <vt:variant>
        <vt:i4>0</vt:i4>
      </vt:variant>
      <vt:variant>
        <vt:i4>5</vt:i4>
      </vt:variant>
      <vt:variant>
        <vt:lpwstr/>
      </vt:variant>
      <vt:variant>
        <vt:lpwstr>_Toc156253633</vt:lpwstr>
      </vt:variant>
      <vt:variant>
        <vt:i4>1048628</vt:i4>
      </vt:variant>
      <vt:variant>
        <vt:i4>278</vt:i4>
      </vt:variant>
      <vt:variant>
        <vt:i4>0</vt:i4>
      </vt:variant>
      <vt:variant>
        <vt:i4>5</vt:i4>
      </vt:variant>
      <vt:variant>
        <vt:lpwstr/>
      </vt:variant>
      <vt:variant>
        <vt:lpwstr>_Toc156253632</vt:lpwstr>
      </vt:variant>
      <vt:variant>
        <vt:i4>1048628</vt:i4>
      </vt:variant>
      <vt:variant>
        <vt:i4>272</vt:i4>
      </vt:variant>
      <vt:variant>
        <vt:i4>0</vt:i4>
      </vt:variant>
      <vt:variant>
        <vt:i4>5</vt:i4>
      </vt:variant>
      <vt:variant>
        <vt:lpwstr/>
      </vt:variant>
      <vt:variant>
        <vt:lpwstr>_Toc156253631</vt:lpwstr>
      </vt:variant>
      <vt:variant>
        <vt:i4>1048628</vt:i4>
      </vt:variant>
      <vt:variant>
        <vt:i4>266</vt:i4>
      </vt:variant>
      <vt:variant>
        <vt:i4>0</vt:i4>
      </vt:variant>
      <vt:variant>
        <vt:i4>5</vt:i4>
      </vt:variant>
      <vt:variant>
        <vt:lpwstr/>
      </vt:variant>
      <vt:variant>
        <vt:lpwstr>_Toc156253630</vt:lpwstr>
      </vt:variant>
      <vt:variant>
        <vt:i4>1114164</vt:i4>
      </vt:variant>
      <vt:variant>
        <vt:i4>260</vt:i4>
      </vt:variant>
      <vt:variant>
        <vt:i4>0</vt:i4>
      </vt:variant>
      <vt:variant>
        <vt:i4>5</vt:i4>
      </vt:variant>
      <vt:variant>
        <vt:lpwstr/>
      </vt:variant>
      <vt:variant>
        <vt:lpwstr>_Toc156253629</vt:lpwstr>
      </vt:variant>
      <vt:variant>
        <vt:i4>1114164</vt:i4>
      </vt:variant>
      <vt:variant>
        <vt:i4>254</vt:i4>
      </vt:variant>
      <vt:variant>
        <vt:i4>0</vt:i4>
      </vt:variant>
      <vt:variant>
        <vt:i4>5</vt:i4>
      </vt:variant>
      <vt:variant>
        <vt:lpwstr/>
      </vt:variant>
      <vt:variant>
        <vt:lpwstr>_Toc156253628</vt:lpwstr>
      </vt:variant>
      <vt:variant>
        <vt:i4>1114164</vt:i4>
      </vt:variant>
      <vt:variant>
        <vt:i4>248</vt:i4>
      </vt:variant>
      <vt:variant>
        <vt:i4>0</vt:i4>
      </vt:variant>
      <vt:variant>
        <vt:i4>5</vt:i4>
      </vt:variant>
      <vt:variant>
        <vt:lpwstr/>
      </vt:variant>
      <vt:variant>
        <vt:lpwstr>_Toc156253627</vt:lpwstr>
      </vt:variant>
      <vt:variant>
        <vt:i4>1114164</vt:i4>
      </vt:variant>
      <vt:variant>
        <vt:i4>242</vt:i4>
      </vt:variant>
      <vt:variant>
        <vt:i4>0</vt:i4>
      </vt:variant>
      <vt:variant>
        <vt:i4>5</vt:i4>
      </vt:variant>
      <vt:variant>
        <vt:lpwstr/>
      </vt:variant>
      <vt:variant>
        <vt:lpwstr>_Toc156253626</vt:lpwstr>
      </vt:variant>
      <vt:variant>
        <vt:i4>1114164</vt:i4>
      </vt:variant>
      <vt:variant>
        <vt:i4>236</vt:i4>
      </vt:variant>
      <vt:variant>
        <vt:i4>0</vt:i4>
      </vt:variant>
      <vt:variant>
        <vt:i4>5</vt:i4>
      </vt:variant>
      <vt:variant>
        <vt:lpwstr/>
      </vt:variant>
      <vt:variant>
        <vt:lpwstr>_Toc156253625</vt:lpwstr>
      </vt:variant>
      <vt:variant>
        <vt:i4>1114164</vt:i4>
      </vt:variant>
      <vt:variant>
        <vt:i4>230</vt:i4>
      </vt:variant>
      <vt:variant>
        <vt:i4>0</vt:i4>
      </vt:variant>
      <vt:variant>
        <vt:i4>5</vt:i4>
      </vt:variant>
      <vt:variant>
        <vt:lpwstr/>
      </vt:variant>
      <vt:variant>
        <vt:lpwstr>_Toc156253624</vt:lpwstr>
      </vt:variant>
      <vt:variant>
        <vt:i4>1114164</vt:i4>
      </vt:variant>
      <vt:variant>
        <vt:i4>224</vt:i4>
      </vt:variant>
      <vt:variant>
        <vt:i4>0</vt:i4>
      </vt:variant>
      <vt:variant>
        <vt:i4>5</vt:i4>
      </vt:variant>
      <vt:variant>
        <vt:lpwstr/>
      </vt:variant>
      <vt:variant>
        <vt:lpwstr>_Toc156253623</vt:lpwstr>
      </vt:variant>
      <vt:variant>
        <vt:i4>1114164</vt:i4>
      </vt:variant>
      <vt:variant>
        <vt:i4>218</vt:i4>
      </vt:variant>
      <vt:variant>
        <vt:i4>0</vt:i4>
      </vt:variant>
      <vt:variant>
        <vt:i4>5</vt:i4>
      </vt:variant>
      <vt:variant>
        <vt:lpwstr/>
      </vt:variant>
      <vt:variant>
        <vt:lpwstr>_Toc156253622</vt:lpwstr>
      </vt:variant>
      <vt:variant>
        <vt:i4>1114164</vt:i4>
      </vt:variant>
      <vt:variant>
        <vt:i4>212</vt:i4>
      </vt:variant>
      <vt:variant>
        <vt:i4>0</vt:i4>
      </vt:variant>
      <vt:variant>
        <vt:i4>5</vt:i4>
      </vt:variant>
      <vt:variant>
        <vt:lpwstr/>
      </vt:variant>
      <vt:variant>
        <vt:lpwstr>_Toc156253621</vt:lpwstr>
      </vt:variant>
      <vt:variant>
        <vt:i4>1114164</vt:i4>
      </vt:variant>
      <vt:variant>
        <vt:i4>206</vt:i4>
      </vt:variant>
      <vt:variant>
        <vt:i4>0</vt:i4>
      </vt:variant>
      <vt:variant>
        <vt:i4>5</vt:i4>
      </vt:variant>
      <vt:variant>
        <vt:lpwstr/>
      </vt:variant>
      <vt:variant>
        <vt:lpwstr>_Toc156253620</vt:lpwstr>
      </vt:variant>
      <vt:variant>
        <vt:i4>1179700</vt:i4>
      </vt:variant>
      <vt:variant>
        <vt:i4>200</vt:i4>
      </vt:variant>
      <vt:variant>
        <vt:i4>0</vt:i4>
      </vt:variant>
      <vt:variant>
        <vt:i4>5</vt:i4>
      </vt:variant>
      <vt:variant>
        <vt:lpwstr/>
      </vt:variant>
      <vt:variant>
        <vt:lpwstr>_Toc156253619</vt:lpwstr>
      </vt:variant>
      <vt:variant>
        <vt:i4>1179700</vt:i4>
      </vt:variant>
      <vt:variant>
        <vt:i4>194</vt:i4>
      </vt:variant>
      <vt:variant>
        <vt:i4>0</vt:i4>
      </vt:variant>
      <vt:variant>
        <vt:i4>5</vt:i4>
      </vt:variant>
      <vt:variant>
        <vt:lpwstr/>
      </vt:variant>
      <vt:variant>
        <vt:lpwstr>_Toc156253618</vt:lpwstr>
      </vt:variant>
      <vt:variant>
        <vt:i4>1179700</vt:i4>
      </vt:variant>
      <vt:variant>
        <vt:i4>188</vt:i4>
      </vt:variant>
      <vt:variant>
        <vt:i4>0</vt:i4>
      </vt:variant>
      <vt:variant>
        <vt:i4>5</vt:i4>
      </vt:variant>
      <vt:variant>
        <vt:lpwstr/>
      </vt:variant>
      <vt:variant>
        <vt:lpwstr>_Toc156253617</vt:lpwstr>
      </vt:variant>
      <vt:variant>
        <vt:i4>1179700</vt:i4>
      </vt:variant>
      <vt:variant>
        <vt:i4>182</vt:i4>
      </vt:variant>
      <vt:variant>
        <vt:i4>0</vt:i4>
      </vt:variant>
      <vt:variant>
        <vt:i4>5</vt:i4>
      </vt:variant>
      <vt:variant>
        <vt:lpwstr/>
      </vt:variant>
      <vt:variant>
        <vt:lpwstr>_Toc156253616</vt:lpwstr>
      </vt:variant>
      <vt:variant>
        <vt:i4>1179700</vt:i4>
      </vt:variant>
      <vt:variant>
        <vt:i4>176</vt:i4>
      </vt:variant>
      <vt:variant>
        <vt:i4>0</vt:i4>
      </vt:variant>
      <vt:variant>
        <vt:i4>5</vt:i4>
      </vt:variant>
      <vt:variant>
        <vt:lpwstr/>
      </vt:variant>
      <vt:variant>
        <vt:lpwstr>_Toc156253615</vt:lpwstr>
      </vt:variant>
      <vt:variant>
        <vt:i4>1179700</vt:i4>
      </vt:variant>
      <vt:variant>
        <vt:i4>170</vt:i4>
      </vt:variant>
      <vt:variant>
        <vt:i4>0</vt:i4>
      </vt:variant>
      <vt:variant>
        <vt:i4>5</vt:i4>
      </vt:variant>
      <vt:variant>
        <vt:lpwstr/>
      </vt:variant>
      <vt:variant>
        <vt:lpwstr>_Toc156253614</vt:lpwstr>
      </vt:variant>
      <vt:variant>
        <vt:i4>1179700</vt:i4>
      </vt:variant>
      <vt:variant>
        <vt:i4>164</vt:i4>
      </vt:variant>
      <vt:variant>
        <vt:i4>0</vt:i4>
      </vt:variant>
      <vt:variant>
        <vt:i4>5</vt:i4>
      </vt:variant>
      <vt:variant>
        <vt:lpwstr/>
      </vt:variant>
      <vt:variant>
        <vt:lpwstr>_Toc156253613</vt:lpwstr>
      </vt:variant>
      <vt:variant>
        <vt:i4>1179700</vt:i4>
      </vt:variant>
      <vt:variant>
        <vt:i4>158</vt:i4>
      </vt:variant>
      <vt:variant>
        <vt:i4>0</vt:i4>
      </vt:variant>
      <vt:variant>
        <vt:i4>5</vt:i4>
      </vt:variant>
      <vt:variant>
        <vt:lpwstr/>
      </vt:variant>
      <vt:variant>
        <vt:lpwstr>_Toc156253612</vt:lpwstr>
      </vt:variant>
      <vt:variant>
        <vt:i4>1179700</vt:i4>
      </vt:variant>
      <vt:variant>
        <vt:i4>152</vt:i4>
      </vt:variant>
      <vt:variant>
        <vt:i4>0</vt:i4>
      </vt:variant>
      <vt:variant>
        <vt:i4>5</vt:i4>
      </vt:variant>
      <vt:variant>
        <vt:lpwstr/>
      </vt:variant>
      <vt:variant>
        <vt:lpwstr>_Toc156253611</vt:lpwstr>
      </vt:variant>
      <vt:variant>
        <vt:i4>1179700</vt:i4>
      </vt:variant>
      <vt:variant>
        <vt:i4>146</vt:i4>
      </vt:variant>
      <vt:variant>
        <vt:i4>0</vt:i4>
      </vt:variant>
      <vt:variant>
        <vt:i4>5</vt:i4>
      </vt:variant>
      <vt:variant>
        <vt:lpwstr/>
      </vt:variant>
      <vt:variant>
        <vt:lpwstr>_Toc156253610</vt:lpwstr>
      </vt:variant>
      <vt:variant>
        <vt:i4>1245236</vt:i4>
      </vt:variant>
      <vt:variant>
        <vt:i4>140</vt:i4>
      </vt:variant>
      <vt:variant>
        <vt:i4>0</vt:i4>
      </vt:variant>
      <vt:variant>
        <vt:i4>5</vt:i4>
      </vt:variant>
      <vt:variant>
        <vt:lpwstr/>
      </vt:variant>
      <vt:variant>
        <vt:lpwstr>_Toc156253609</vt:lpwstr>
      </vt:variant>
      <vt:variant>
        <vt:i4>1245236</vt:i4>
      </vt:variant>
      <vt:variant>
        <vt:i4>134</vt:i4>
      </vt:variant>
      <vt:variant>
        <vt:i4>0</vt:i4>
      </vt:variant>
      <vt:variant>
        <vt:i4>5</vt:i4>
      </vt:variant>
      <vt:variant>
        <vt:lpwstr/>
      </vt:variant>
      <vt:variant>
        <vt:lpwstr>_Toc156253608</vt:lpwstr>
      </vt:variant>
      <vt:variant>
        <vt:i4>1245236</vt:i4>
      </vt:variant>
      <vt:variant>
        <vt:i4>128</vt:i4>
      </vt:variant>
      <vt:variant>
        <vt:i4>0</vt:i4>
      </vt:variant>
      <vt:variant>
        <vt:i4>5</vt:i4>
      </vt:variant>
      <vt:variant>
        <vt:lpwstr/>
      </vt:variant>
      <vt:variant>
        <vt:lpwstr>_Toc156253607</vt:lpwstr>
      </vt:variant>
      <vt:variant>
        <vt:i4>1245236</vt:i4>
      </vt:variant>
      <vt:variant>
        <vt:i4>122</vt:i4>
      </vt:variant>
      <vt:variant>
        <vt:i4>0</vt:i4>
      </vt:variant>
      <vt:variant>
        <vt:i4>5</vt:i4>
      </vt:variant>
      <vt:variant>
        <vt:lpwstr/>
      </vt:variant>
      <vt:variant>
        <vt:lpwstr>_Toc156253606</vt:lpwstr>
      </vt:variant>
      <vt:variant>
        <vt:i4>1245236</vt:i4>
      </vt:variant>
      <vt:variant>
        <vt:i4>116</vt:i4>
      </vt:variant>
      <vt:variant>
        <vt:i4>0</vt:i4>
      </vt:variant>
      <vt:variant>
        <vt:i4>5</vt:i4>
      </vt:variant>
      <vt:variant>
        <vt:lpwstr/>
      </vt:variant>
      <vt:variant>
        <vt:lpwstr>_Toc156253605</vt:lpwstr>
      </vt:variant>
      <vt:variant>
        <vt:i4>1245236</vt:i4>
      </vt:variant>
      <vt:variant>
        <vt:i4>110</vt:i4>
      </vt:variant>
      <vt:variant>
        <vt:i4>0</vt:i4>
      </vt:variant>
      <vt:variant>
        <vt:i4>5</vt:i4>
      </vt:variant>
      <vt:variant>
        <vt:lpwstr/>
      </vt:variant>
      <vt:variant>
        <vt:lpwstr>_Toc156253604</vt:lpwstr>
      </vt:variant>
      <vt:variant>
        <vt:i4>1245236</vt:i4>
      </vt:variant>
      <vt:variant>
        <vt:i4>104</vt:i4>
      </vt:variant>
      <vt:variant>
        <vt:i4>0</vt:i4>
      </vt:variant>
      <vt:variant>
        <vt:i4>5</vt:i4>
      </vt:variant>
      <vt:variant>
        <vt:lpwstr/>
      </vt:variant>
      <vt:variant>
        <vt:lpwstr>_Toc156253603</vt:lpwstr>
      </vt:variant>
      <vt:variant>
        <vt:i4>1245236</vt:i4>
      </vt:variant>
      <vt:variant>
        <vt:i4>98</vt:i4>
      </vt:variant>
      <vt:variant>
        <vt:i4>0</vt:i4>
      </vt:variant>
      <vt:variant>
        <vt:i4>5</vt:i4>
      </vt:variant>
      <vt:variant>
        <vt:lpwstr/>
      </vt:variant>
      <vt:variant>
        <vt:lpwstr>_Toc156253602</vt:lpwstr>
      </vt:variant>
      <vt:variant>
        <vt:i4>1245236</vt:i4>
      </vt:variant>
      <vt:variant>
        <vt:i4>92</vt:i4>
      </vt:variant>
      <vt:variant>
        <vt:i4>0</vt:i4>
      </vt:variant>
      <vt:variant>
        <vt:i4>5</vt:i4>
      </vt:variant>
      <vt:variant>
        <vt:lpwstr/>
      </vt:variant>
      <vt:variant>
        <vt:lpwstr>_Toc156253601</vt:lpwstr>
      </vt:variant>
      <vt:variant>
        <vt:i4>1245236</vt:i4>
      </vt:variant>
      <vt:variant>
        <vt:i4>86</vt:i4>
      </vt:variant>
      <vt:variant>
        <vt:i4>0</vt:i4>
      </vt:variant>
      <vt:variant>
        <vt:i4>5</vt:i4>
      </vt:variant>
      <vt:variant>
        <vt:lpwstr/>
      </vt:variant>
      <vt:variant>
        <vt:lpwstr>_Toc156253600</vt:lpwstr>
      </vt:variant>
      <vt:variant>
        <vt:i4>1703991</vt:i4>
      </vt:variant>
      <vt:variant>
        <vt:i4>80</vt:i4>
      </vt:variant>
      <vt:variant>
        <vt:i4>0</vt:i4>
      </vt:variant>
      <vt:variant>
        <vt:i4>5</vt:i4>
      </vt:variant>
      <vt:variant>
        <vt:lpwstr/>
      </vt:variant>
      <vt:variant>
        <vt:lpwstr>_Toc156253599</vt:lpwstr>
      </vt:variant>
      <vt:variant>
        <vt:i4>1703991</vt:i4>
      </vt:variant>
      <vt:variant>
        <vt:i4>74</vt:i4>
      </vt:variant>
      <vt:variant>
        <vt:i4>0</vt:i4>
      </vt:variant>
      <vt:variant>
        <vt:i4>5</vt:i4>
      </vt:variant>
      <vt:variant>
        <vt:lpwstr/>
      </vt:variant>
      <vt:variant>
        <vt:lpwstr>_Toc156253598</vt:lpwstr>
      </vt:variant>
      <vt:variant>
        <vt:i4>1703991</vt:i4>
      </vt:variant>
      <vt:variant>
        <vt:i4>68</vt:i4>
      </vt:variant>
      <vt:variant>
        <vt:i4>0</vt:i4>
      </vt:variant>
      <vt:variant>
        <vt:i4>5</vt:i4>
      </vt:variant>
      <vt:variant>
        <vt:lpwstr/>
      </vt:variant>
      <vt:variant>
        <vt:lpwstr>_Toc156253597</vt:lpwstr>
      </vt:variant>
      <vt:variant>
        <vt:i4>1703991</vt:i4>
      </vt:variant>
      <vt:variant>
        <vt:i4>62</vt:i4>
      </vt:variant>
      <vt:variant>
        <vt:i4>0</vt:i4>
      </vt:variant>
      <vt:variant>
        <vt:i4>5</vt:i4>
      </vt:variant>
      <vt:variant>
        <vt:lpwstr/>
      </vt:variant>
      <vt:variant>
        <vt:lpwstr>_Toc156253596</vt:lpwstr>
      </vt:variant>
      <vt:variant>
        <vt:i4>1703991</vt:i4>
      </vt:variant>
      <vt:variant>
        <vt:i4>56</vt:i4>
      </vt:variant>
      <vt:variant>
        <vt:i4>0</vt:i4>
      </vt:variant>
      <vt:variant>
        <vt:i4>5</vt:i4>
      </vt:variant>
      <vt:variant>
        <vt:lpwstr/>
      </vt:variant>
      <vt:variant>
        <vt:lpwstr>_Toc156253595</vt:lpwstr>
      </vt:variant>
      <vt:variant>
        <vt:i4>1703991</vt:i4>
      </vt:variant>
      <vt:variant>
        <vt:i4>50</vt:i4>
      </vt:variant>
      <vt:variant>
        <vt:i4>0</vt:i4>
      </vt:variant>
      <vt:variant>
        <vt:i4>5</vt:i4>
      </vt:variant>
      <vt:variant>
        <vt:lpwstr/>
      </vt:variant>
      <vt:variant>
        <vt:lpwstr>_Toc156253594</vt:lpwstr>
      </vt:variant>
      <vt:variant>
        <vt:i4>1703991</vt:i4>
      </vt:variant>
      <vt:variant>
        <vt:i4>44</vt:i4>
      </vt:variant>
      <vt:variant>
        <vt:i4>0</vt:i4>
      </vt:variant>
      <vt:variant>
        <vt:i4>5</vt:i4>
      </vt:variant>
      <vt:variant>
        <vt:lpwstr/>
      </vt:variant>
      <vt:variant>
        <vt:lpwstr>_Toc156253593</vt:lpwstr>
      </vt:variant>
      <vt:variant>
        <vt:i4>1703991</vt:i4>
      </vt:variant>
      <vt:variant>
        <vt:i4>38</vt:i4>
      </vt:variant>
      <vt:variant>
        <vt:i4>0</vt:i4>
      </vt:variant>
      <vt:variant>
        <vt:i4>5</vt:i4>
      </vt:variant>
      <vt:variant>
        <vt:lpwstr/>
      </vt:variant>
      <vt:variant>
        <vt:lpwstr>_Toc156253592</vt:lpwstr>
      </vt:variant>
      <vt:variant>
        <vt:i4>1703991</vt:i4>
      </vt:variant>
      <vt:variant>
        <vt:i4>32</vt:i4>
      </vt:variant>
      <vt:variant>
        <vt:i4>0</vt:i4>
      </vt:variant>
      <vt:variant>
        <vt:i4>5</vt:i4>
      </vt:variant>
      <vt:variant>
        <vt:lpwstr/>
      </vt:variant>
      <vt:variant>
        <vt:lpwstr>_Toc156253591</vt:lpwstr>
      </vt:variant>
      <vt:variant>
        <vt:i4>1703991</vt:i4>
      </vt:variant>
      <vt:variant>
        <vt:i4>26</vt:i4>
      </vt:variant>
      <vt:variant>
        <vt:i4>0</vt:i4>
      </vt:variant>
      <vt:variant>
        <vt:i4>5</vt:i4>
      </vt:variant>
      <vt:variant>
        <vt:lpwstr/>
      </vt:variant>
      <vt:variant>
        <vt:lpwstr>_Toc156253590</vt:lpwstr>
      </vt:variant>
      <vt:variant>
        <vt:i4>1769527</vt:i4>
      </vt:variant>
      <vt:variant>
        <vt:i4>20</vt:i4>
      </vt:variant>
      <vt:variant>
        <vt:i4>0</vt:i4>
      </vt:variant>
      <vt:variant>
        <vt:i4>5</vt:i4>
      </vt:variant>
      <vt:variant>
        <vt:lpwstr/>
      </vt:variant>
      <vt:variant>
        <vt:lpwstr>_Toc156253589</vt:lpwstr>
      </vt:variant>
      <vt:variant>
        <vt:i4>1769527</vt:i4>
      </vt:variant>
      <vt:variant>
        <vt:i4>14</vt:i4>
      </vt:variant>
      <vt:variant>
        <vt:i4>0</vt:i4>
      </vt:variant>
      <vt:variant>
        <vt:i4>5</vt:i4>
      </vt:variant>
      <vt:variant>
        <vt:lpwstr/>
      </vt:variant>
      <vt:variant>
        <vt:lpwstr>_Toc156253588</vt:lpwstr>
      </vt:variant>
      <vt:variant>
        <vt:i4>1769527</vt:i4>
      </vt:variant>
      <vt:variant>
        <vt:i4>8</vt:i4>
      </vt:variant>
      <vt:variant>
        <vt:i4>0</vt:i4>
      </vt:variant>
      <vt:variant>
        <vt:i4>5</vt:i4>
      </vt:variant>
      <vt:variant>
        <vt:lpwstr/>
      </vt:variant>
      <vt:variant>
        <vt:lpwstr>_Toc156253587</vt:lpwstr>
      </vt:variant>
      <vt:variant>
        <vt:i4>1769527</vt:i4>
      </vt:variant>
      <vt:variant>
        <vt:i4>2</vt:i4>
      </vt:variant>
      <vt:variant>
        <vt:i4>0</vt:i4>
      </vt:variant>
      <vt:variant>
        <vt:i4>5</vt:i4>
      </vt:variant>
      <vt:variant>
        <vt:lpwstr/>
      </vt:variant>
      <vt:variant>
        <vt:lpwstr>_Toc156253586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Virtual Desktop</dc:title>
  <dc:subject>Azure Virtual Desktop for Business Premium Hands-on Lab</dc:subject>
  <dc:creator>Tony Krijnen;Alex de Jong</dc:creator>
  <cp:keywords/>
  <dc:description/>
  <cp:lastModifiedBy>Burg, Fabio van der</cp:lastModifiedBy>
  <cp:revision>363</cp:revision>
  <cp:lastPrinted>2024-01-16T07:26:00Z</cp:lastPrinted>
  <dcterms:created xsi:type="dcterms:W3CDTF">2023-09-28T02:52:00Z</dcterms:created>
  <dcterms:modified xsi:type="dcterms:W3CDTF">2024-09-04T09:57:00Z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0x010100591D10A2A64E4E4DA2DA50D6FA104F12</vt:lpwstr>
  </property>
  <property fmtid="{D5CDD505-2E9C-101B-9397-08002B2CF9AE}" pid="3" name="Date completed">
    <vt:lpwstr>12/1/2012</vt:lpwstr>
  </property>
  <property fmtid="{D5CDD505-2E9C-101B-9397-08002B2CF9AE}" pid="4" name="Author Email">
    <vt:lpwstr>Add Author Email to Doc Properties</vt:lpwstr>
  </property>
  <property fmtid="{D5CDD505-2E9C-101B-9397-08002B2CF9AE}" pid="5" name="Author Position">
    <vt:lpwstr>Add Author Position to Doc Properties</vt:lpwstr>
  </property>
  <property fmtid="{D5CDD505-2E9C-101B-9397-08002B2CF9AE}" pid="6" name="Contributors">
    <vt:lpwstr>Add Contributors to Doc Properties</vt:lpwstr>
  </property>
  <property fmtid="{D5CDD505-2E9C-101B-9397-08002B2CF9AE}" pid="7" name="Version">
    <vt:lpwstr>.1</vt:lpwstr>
  </property>
  <property fmtid="{D5CDD505-2E9C-101B-9397-08002B2CF9AE}" pid="8" name="Document Status">
    <vt:lpwstr>Draft</vt:lpwstr>
  </property>
  <property fmtid="{D5CDD505-2E9C-101B-9397-08002B2CF9AE}" pid="9" name="Deliverable Type">
    <vt:lpwstr>Vision Scope</vt:lpwstr>
  </property>
  <property fmtid="{D5CDD505-2E9C-101B-9397-08002B2CF9AE}" pid="10" name="URL">
    <vt:lpwstr>http://sdmplus.ms, </vt:lpwstr>
  </property>
  <property fmtid="{D5CDD505-2E9C-101B-9397-08002B2CF9AE}" pid="11" name="Description0">
    <vt:lpwstr>Template</vt:lpwstr>
  </property>
  <property fmtid="{D5CDD505-2E9C-101B-9397-08002B2CF9AE}" pid="12" name="Size">
    <vt:lpwstr>1mb</vt:lpwstr>
  </property>
  <property fmtid="{D5CDD505-2E9C-101B-9397-08002B2CF9AE}" pid="13" name="TemplateId">
    <vt:lpwstr>0</vt:lpwstr>
  </property>
  <property fmtid="{D5CDD505-2E9C-101B-9397-08002B2CF9AE}" pid="14" name="Downloads">
    <vt:lpwstr>0</vt:lpwstr>
  </property>
  <property fmtid="{D5CDD505-2E9C-101B-9397-08002B2CF9AE}" pid="15" name="TemplateName">
    <vt:lpwstr>xx</vt:lpwstr>
  </property>
  <property fmtid="{D5CDD505-2E9C-101B-9397-08002B2CF9AE}" pid="16" name="PublishedDate">
    <vt:lpwstr>01/01/01</vt:lpwstr>
  </property>
  <property fmtid="{D5CDD505-2E9C-101B-9397-08002B2CF9AE}" pid="17" name="DocType">
    <vt:lpwstr> </vt:lpwstr>
  </property>
  <property fmtid="{D5CDD505-2E9C-101B-9397-08002B2CF9AE}" pid="18" name="DocCategory">
    <vt:lpwstr>  </vt:lpwstr>
  </property>
  <property fmtid="{D5CDD505-2E9C-101B-9397-08002B2CF9AE}" pid="19" name="Customer">
    <vt:lpwstr>Servicio de Administracion Tributaria</vt:lpwstr>
  </property>
  <property fmtid="{D5CDD505-2E9C-101B-9397-08002B2CF9AE}" pid="20" name="AssetType">
    <vt:lpwstr>7;#Document|bd483d13-9815-4c18-9aac-d6617bef9838</vt:lpwstr>
  </property>
  <property fmtid="{D5CDD505-2E9C-101B-9397-08002B2CF9AE}" pid="21" name="Geography">
    <vt:lpwstr/>
  </property>
  <property fmtid="{D5CDD505-2E9C-101B-9397-08002B2CF9AE}" pid="22" name="Engagement Phase">
    <vt:lpwstr>10;#MSF-Delivery Management|ea90f86b-9e67-489b-b17b-c646c6495d87</vt:lpwstr>
  </property>
  <property fmtid="{D5CDD505-2E9C-101B-9397-08002B2CF9AE}" pid="23" name="Industry">
    <vt:lpwstr/>
  </property>
  <property fmtid="{D5CDD505-2E9C-101B-9397-08002B2CF9AE}" pid="24" name="Communities">
    <vt:lpwstr/>
  </property>
  <property fmtid="{D5CDD505-2E9C-101B-9397-08002B2CF9AE}" pid="25" name="Service Line">
    <vt:lpwstr/>
  </property>
  <property fmtid="{D5CDD505-2E9C-101B-9397-08002B2CF9AE}" pid="26" name="Offering">
    <vt:lpwstr/>
  </property>
  <property fmtid="{D5CDD505-2E9C-101B-9397-08002B2CF9AE}" pid="27" name="Products">
    <vt:lpwstr/>
  </property>
  <property fmtid="{D5CDD505-2E9C-101B-9397-08002B2CF9AE}" pid="28" name="AuthorPosition">
    <vt:lpwstr>Arquitecto Regional</vt:lpwstr>
  </property>
  <property fmtid="{D5CDD505-2E9C-101B-9397-08002B2CF9AE}" pid="29" name="Confidential">
    <vt:lpwstr/>
  </property>
  <property fmtid="{D5CDD505-2E9C-101B-9397-08002B2CF9AE}" pid="30" name="AuthorEmail">
    <vt:lpwstr>Harold.Campos@microsoft.com</vt:lpwstr>
  </property>
  <property fmtid="{D5CDD505-2E9C-101B-9397-08002B2CF9AE}" pid="31" name="Status">
    <vt:lpwstr/>
  </property>
  <property fmtid="{D5CDD505-2E9C-101B-9397-08002B2CF9AE}" pid="32" name="_dlc_DocId">
    <vt:lpwstr>CPS064EXT-2091545017-140</vt:lpwstr>
  </property>
  <property fmtid="{D5CDD505-2E9C-101B-9397-08002B2CF9AE}" pid="33" name="_dlc_DocIdItemGuid">
    <vt:lpwstr>3aec4980-7b5b-4d8a-b9a9-07d2a78af355</vt:lpwstr>
  </property>
  <property fmtid="{D5CDD505-2E9C-101B-9397-08002B2CF9AE}" pid="34" name="_dlc_DocIdUrl">
    <vt:lpwstr>https://microsoft.sharepoint.com/teams/CampusProjectSites064_Ext/dkszkvd7kd/_layouts/15/DocIdRedir.aspx?ID=CPS064EXT-2091545017-140, CPS064EXT-2091545017-140</vt:lpwstr>
  </property>
  <property fmtid="{D5CDD505-2E9C-101B-9397-08002B2CF9AE}" pid="35" name="VerticalIndustries">
    <vt:lpwstr/>
  </property>
  <property fmtid="{D5CDD505-2E9C-101B-9397-08002B2CF9AE}" pid="36" name="ServicesIPTypes">
    <vt:lpwstr>427;#code/script|909bf6ce-3fd4-4c3c-8581-b62b9a2f2f1d</vt:lpwstr>
  </property>
  <property fmtid="{D5CDD505-2E9C-101B-9397-08002B2CF9AE}" pid="37" name="MSLanguage">
    <vt:lpwstr>1;#English|cb91f272-ce4d-4a7e-9bbf-78b58e3d188d</vt:lpwstr>
  </property>
  <property fmtid="{D5CDD505-2E9C-101B-9397-08002B2CF9AE}" pid="38" name="MSProducts">
    <vt:lpwstr>1693;#Azure Databricks|60840fdb-88a2-49da-9ce5-2fa504dcb68e</vt:lpwstr>
  </property>
  <property fmtid="{D5CDD505-2E9C-101B-9397-08002B2CF9AE}" pid="39" name="bc28b5f076654a3b96073bbbebfeb8c9">
    <vt:lpwstr>English|cb91f272-ce4d-4a7e-9bbf-78b58e3d188d</vt:lpwstr>
  </property>
  <property fmtid="{D5CDD505-2E9C-101B-9397-08002B2CF9AE}" pid="40" name="TaxCatchAll">
    <vt:lpwstr>1;#English|cb91f272-ce4d-4a7e-9bbf-78b58e3d188d</vt:lpwstr>
  </property>
  <property fmtid="{D5CDD505-2E9C-101B-9397-08002B2CF9AE}" pid="41" name="m74a2925250f485f9486ed3f97e2a6b3">
    <vt:lpwstr/>
  </property>
  <property fmtid="{D5CDD505-2E9C-101B-9397-08002B2CF9AE}" pid="42" name="MSProductsTaxHTField0">
    <vt:lpwstr/>
  </property>
  <property fmtid="{D5CDD505-2E9C-101B-9397-08002B2CF9AE}" pid="43" name="oad7af80ad0f4ba99bb03b3894ab533c">
    <vt:lpwstr/>
  </property>
  <property fmtid="{D5CDD505-2E9C-101B-9397-08002B2CF9AE}" pid="44" name="ie6d2fd56e2d423f9ae5744f65e04598">
    <vt:lpwstr/>
  </property>
  <property fmtid="{D5CDD505-2E9C-101B-9397-08002B2CF9AE}" pid="45" name="ef109fd36bcf4bcd9dd945731030600b">
    <vt:lpwstr/>
  </property>
  <property fmtid="{D5CDD505-2E9C-101B-9397-08002B2CF9AE}" pid="46" name="ServicesDomain">
    <vt:lpwstr/>
  </property>
  <property fmtid="{D5CDD505-2E9C-101B-9397-08002B2CF9AE}" pid="47" name="Region">
    <vt:lpwstr/>
  </property>
  <property fmtid="{D5CDD505-2E9C-101B-9397-08002B2CF9AE}" pid="48" name="pd049fc9a23847ae8834a0b282b603a1">
    <vt:lpwstr/>
  </property>
  <property fmtid="{D5CDD505-2E9C-101B-9397-08002B2CF9AE}" pid="49" name="l56d15105ae648fdac87f06e9633001e">
    <vt:lpwstr/>
  </property>
  <property fmtid="{D5CDD505-2E9C-101B-9397-08002B2CF9AE}" pid="50" name="EnterpriseServices">
    <vt:lpwstr/>
  </property>
  <property fmtid="{D5CDD505-2E9C-101B-9397-08002B2CF9AE}" pid="51" name="Services Marketing Audience">
    <vt:lpwstr/>
  </property>
  <property fmtid="{D5CDD505-2E9C-101B-9397-08002B2CF9AE}" pid="52" name="ServicesLifecycleStage">
    <vt:lpwstr/>
  </property>
  <property fmtid="{D5CDD505-2E9C-101B-9397-08002B2CF9AE}" pid="53" name="ServicesCommunities">
    <vt:lpwstr/>
  </property>
  <property fmtid="{D5CDD505-2E9C-101B-9397-08002B2CF9AE}" pid="54" name="af1f5bfae61e4243aac9966cb19580e1">
    <vt:lpwstr/>
  </property>
  <property fmtid="{D5CDD505-2E9C-101B-9397-08002B2CF9AE}" pid="55" name="Services Megatrends">
    <vt:lpwstr/>
  </property>
  <property fmtid="{D5CDD505-2E9C-101B-9397-08002B2CF9AE}" pid="56" name="SalesGeography">
    <vt:lpwstr/>
  </property>
  <property fmtid="{D5CDD505-2E9C-101B-9397-08002B2CF9AE}" pid="57" name="MS Language">
    <vt:lpwstr>3;#English|cb91f272-ce4d-4a7e-9bbf-78b58e3d188d</vt:lpwstr>
  </property>
  <property fmtid="{D5CDD505-2E9C-101B-9397-08002B2CF9AE}" pid="58" name="p920f6992caa4adbaa1880c7ef19b02a">
    <vt:lpwstr/>
  </property>
  <property fmtid="{D5CDD505-2E9C-101B-9397-08002B2CF9AE}" pid="59" name="MediaServiceImageTags">
    <vt:lpwstr/>
  </property>
  <property fmtid="{D5CDD505-2E9C-101B-9397-08002B2CF9AE}" pid="60" name="ClassificationContentMarkingFooterShapeIds">
    <vt:lpwstr>1,2,3,5,8,a</vt:lpwstr>
  </property>
  <property fmtid="{D5CDD505-2E9C-101B-9397-08002B2CF9AE}" pid="61" name="ClassificationContentMarkingFooterFontProps">
    <vt:lpwstr>#000000,10,Calibri</vt:lpwstr>
  </property>
  <property fmtid="{D5CDD505-2E9C-101B-9397-08002B2CF9AE}" pid="62" name="ClassificationContentMarkingFooterText">
    <vt:lpwstr>Classified as Microsoft Confidential</vt:lpwstr>
  </property>
  <property fmtid="{D5CDD505-2E9C-101B-9397-08002B2CF9AE}" pid="63" name="MSIP_Label_d2dc6f62-bb58-4b94-b6ca-9af54699d31b_Enabled">
    <vt:lpwstr>true</vt:lpwstr>
  </property>
  <property fmtid="{D5CDD505-2E9C-101B-9397-08002B2CF9AE}" pid="64" name="MSIP_Label_d2dc6f62-bb58-4b94-b6ca-9af54699d31b_SetDate">
    <vt:lpwstr>2024-09-04T09:57:18Z</vt:lpwstr>
  </property>
  <property fmtid="{D5CDD505-2E9C-101B-9397-08002B2CF9AE}" pid="65" name="MSIP_Label_d2dc6f62-bb58-4b94-b6ca-9af54699d31b_Method">
    <vt:lpwstr>Standard</vt:lpwstr>
  </property>
  <property fmtid="{D5CDD505-2E9C-101B-9397-08002B2CF9AE}" pid="66" name="MSIP_Label_d2dc6f62-bb58-4b94-b6ca-9af54699d31b_Name">
    <vt:lpwstr>d2dc6f62-bb58-4b94-b6ca-9af54699d31b</vt:lpwstr>
  </property>
  <property fmtid="{D5CDD505-2E9C-101B-9397-08002B2CF9AE}" pid="67" name="MSIP_Label_d2dc6f62-bb58-4b94-b6ca-9af54699d31b_SiteId">
    <vt:lpwstr>d7790549-8c35-40ea-ad75-954ac3e86be8</vt:lpwstr>
  </property>
  <property fmtid="{D5CDD505-2E9C-101B-9397-08002B2CF9AE}" pid="68" name="MSIP_Label_d2dc6f62-bb58-4b94-b6ca-9af54699d31b_ActionId">
    <vt:lpwstr>46dcf6b9-7167-4f24-a17d-c7c08dd89fb6</vt:lpwstr>
  </property>
  <property fmtid="{D5CDD505-2E9C-101B-9397-08002B2CF9AE}" pid="69" name="MSIP_Label_d2dc6f62-bb58-4b94-b6ca-9af54699d31b_ContentBits">
    <vt:lpwstr>0</vt:lpwstr>
  </property>
</Properties>
</file>